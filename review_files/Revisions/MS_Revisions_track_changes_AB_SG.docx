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F82D" w14:textId="40D85E00" w:rsidR="00FB19D0" w:rsidDel="009023CF" w:rsidRDefault="00B71978">
      <w:pPr>
        <w:jc w:val="both"/>
        <w:rPr>
          <w:del w:id="0" w:author="Ginot, Samuel" w:date="2024-02-06T09:24:00Z"/>
          <w:b/>
          <w:bCs/>
          <w:lang w:val="en-US"/>
        </w:rPr>
      </w:pPr>
      <w:r>
        <w:rPr>
          <w:b/>
          <w:bCs/>
          <w:lang w:val="en-US"/>
        </w:rPr>
        <w:t xml:space="preserve">Linking </w:t>
      </w:r>
      <w:del w:id="1" w:author="Ginot, Samuel" w:date="2024-02-06T09:24:00Z">
        <w:r w:rsidDel="009023CF">
          <w:rPr>
            <w:b/>
            <w:bCs/>
            <w:lang w:val="en-US"/>
          </w:rPr>
          <w:delText xml:space="preserve">modularity and </w:delText>
        </w:r>
      </w:del>
      <w:ins w:id="2" w:author="Ginot, Samuel" w:date="2024-02-16T12:22:00Z">
        <w:r w:rsidR="00654ECA">
          <w:rPr>
            <w:b/>
            <w:bCs/>
            <w:lang w:val="en-US"/>
          </w:rPr>
          <w:t xml:space="preserve">shape </w:t>
        </w:r>
      </w:ins>
      <w:r>
        <w:rPr>
          <w:b/>
          <w:bCs/>
          <w:lang w:val="en-US"/>
        </w:rPr>
        <w:t>conspicuous asymmetry</w:t>
      </w:r>
      <w:ins w:id="3" w:author="Ginot, Samuel" w:date="2024-02-16T12:22:00Z">
        <w:r w:rsidR="00654ECA">
          <w:rPr>
            <w:b/>
            <w:bCs/>
            <w:lang w:val="en-US"/>
          </w:rPr>
          <w:t xml:space="preserve"> with shape covariation </w:t>
        </w:r>
        <w:r w:rsidR="0016514E">
          <w:rPr>
            <w:b/>
            <w:bCs/>
            <w:lang w:val="en-US"/>
          </w:rPr>
          <w:t xml:space="preserve">patterns </w:t>
        </w:r>
        <w:r w:rsidR="00654ECA">
          <w:rPr>
            <w:b/>
            <w:bCs/>
            <w:lang w:val="en-US"/>
          </w:rPr>
          <w:t>and performance</w:t>
        </w:r>
      </w:ins>
      <w:r>
        <w:rPr>
          <w:b/>
          <w:bCs/>
          <w:lang w:val="en-US"/>
        </w:rPr>
        <w:t xml:space="preserve"> in the insect head and mandibles.</w:t>
      </w:r>
    </w:p>
    <w:p w14:paraId="2D8835B4" w14:textId="77777777" w:rsidR="00654ECA" w:rsidRDefault="00654ECA" w:rsidP="00654ECA">
      <w:pPr>
        <w:jc w:val="both"/>
        <w:rPr>
          <w:ins w:id="4" w:author="Ginot, Samuel" w:date="2024-02-16T12:21:00Z"/>
          <w:b/>
          <w:bCs/>
          <w:lang w:val="en-US"/>
        </w:rPr>
      </w:pPr>
    </w:p>
    <w:p w14:paraId="2E78D401" w14:textId="495CF578" w:rsidR="00FB19D0" w:rsidRDefault="00B71978" w:rsidP="00654ECA">
      <w:pPr>
        <w:jc w:val="both"/>
        <w:pPrChange w:id="5" w:author="Ginot, Samuel" w:date="2024-02-16T12:21:00Z">
          <w:pPr/>
        </w:pPrChange>
      </w:pPr>
      <w:r>
        <w:rPr>
          <w:b/>
          <w:bCs/>
          <w:lang w:val="en-US"/>
        </w:rPr>
        <w:t xml:space="preserve">Abstract. </w:t>
      </w:r>
      <w:r>
        <w:rPr>
          <w:rFonts w:cs="Calibri"/>
          <w:color w:val="222222"/>
          <w:shd w:val="clear" w:color="auto" w:fill="FFFFFF"/>
        </w:rPr>
        <w:t xml:space="preserve">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w:t>
      </w:r>
      <w:del w:id="6" w:author="Ginot, Samuel" w:date="2024-02-06T09:26:00Z">
        <w:r w:rsidDel="009023CF">
          <w:rPr>
            <w:rFonts w:cs="Calibri"/>
            <w:color w:val="222222"/>
            <w:shd w:val="clear" w:color="auto" w:fill="FFFFFF"/>
          </w:rPr>
          <w:delText xml:space="preserve">variational modularity, i.e., </w:delText>
        </w:r>
      </w:del>
      <w:r>
        <w:rPr>
          <w:rFonts w:cs="Calibri"/>
          <w:color w:val="222222"/>
          <w:shd w:val="clear" w:color="auto" w:fill="FFFFFF"/>
        </w:rPr>
        <w:t>covariation patterns between landmark partitions</w:t>
      </w:r>
      <w:del w:id="7" w:author="XXX" w:date="2024-02-15T07:56:00Z">
        <w:r>
          <w:rPr>
            <w:rFonts w:cs="Calibri"/>
            <w:color w:val="222222"/>
            <w:shd w:val="clear" w:color="auto" w:fill="FFFFFF"/>
          </w:rPr>
          <w:delText>,</w:delText>
        </w:r>
      </w:del>
      <w:r>
        <w:rPr>
          <w:rFonts w:cs="Calibri"/>
          <w:color w:val="222222"/>
          <w:shd w:val="clear" w:color="auto" w:fill="FFFFFF"/>
        </w:rPr>
        <w:t xml:space="preserve"> in a grasshopper with</w:t>
      </w:r>
      <w:r>
        <w:rPr>
          <w:rFonts w:cs="Calibri"/>
          <w:i/>
          <w:iCs/>
          <w:color w:val="222222"/>
          <w:shd w:val="clear" w:color="auto" w:fill="FFFFFF"/>
        </w:rPr>
        <w:t xml:space="preserve"> </w:t>
      </w:r>
      <w:r>
        <w:rPr>
          <w:rFonts w:cs="Calibri"/>
          <w:color w:val="222222"/>
          <w:shd w:val="clear" w:color="auto" w:fill="FFFFFF"/>
        </w:rPr>
        <w:t>conspicuously asymmetric mandibles. Our morphometric data confirms the presence of conspicuous directional asymmetry in the mandibles, and surrounding structures</w:t>
      </w:r>
      <w:del w:id="8" w:author="Ginot, Samuel" w:date="2024-02-06T09:26:00Z">
        <w:r w:rsidDel="009023CF">
          <w:rPr>
            <w:rFonts w:cs="Calibri"/>
            <w:color w:val="222222"/>
            <w:shd w:val="clear" w:color="auto" w:fill="FFFFFF"/>
          </w:rPr>
          <w:delText>, but not in the dorsal half of the head, which carries sensory structures</w:delText>
        </w:r>
      </w:del>
      <w:r>
        <w:rPr>
          <w:rFonts w:cs="Calibri"/>
          <w:color w:val="222222"/>
          <w:shd w:val="clear" w:color="auto" w:fill="FFFFFF"/>
        </w:rPr>
        <w:t xml:space="preserve">. </w:t>
      </w:r>
      <w:del w:id="9" w:author="Ginot, Samuel" w:date="2024-02-06T09:27:00Z">
        <w:r w:rsidDel="009023CF">
          <w:rPr>
            <w:rFonts w:cs="Calibri"/>
            <w:color w:val="222222"/>
            <w:shd w:val="clear" w:color="auto" w:fill="FFFFFF"/>
          </w:rPr>
          <w:delText xml:space="preserve">The </w:delText>
        </w:r>
      </w:del>
      <w:ins w:id="10" w:author="Ginot, Samuel" w:date="2024-02-06T09:27:00Z">
        <w:r w:rsidR="009023CF">
          <w:rPr>
            <w:rFonts w:cs="Calibri"/>
            <w:color w:val="222222"/>
            <w:shd w:val="clear" w:color="auto" w:fill="FFFFFF"/>
          </w:rPr>
          <w:t xml:space="preserve">Covariance patterns and tests </w:t>
        </w:r>
      </w:ins>
      <w:ins w:id="11" w:author="Ginot, Samuel" w:date="2024-02-06T09:28:00Z">
        <w:r w:rsidR="009023CF">
          <w:rPr>
            <w:rFonts w:cs="Calibri"/>
            <w:color w:val="222222"/>
            <w:shd w:val="clear" w:color="auto" w:fill="FFFFFF"/>
          </w:rPr>
          <w:t>hint a</w:t>
        </w:r>
      </w:ins>
      <w:ins w:id="12" w:author="Ginot, Samuel" w:date="2024-02-06T09:29:00Z">
        <w:r w:rsidR="009023CF">
          <w:rPr>
            <w:rFonts w:cs="Calibri"/>
            <w:color w:val="222222"/>
            <w:shd w:val="clear" w:color="auto" w:fill="FFFFFF"/>
          </w:rPr>
          <w:t xml:space="preserve">t </w:t>
        </w:r>
        <w:del w:id="13" w:author="XXX" w:date="2024-02-15T07:57:00Z">
          <w:r w:rsidR="009023CF">
            <w:rPr>
              <w:rFonts w:cs="Calibri"/>
              <w:color w:val="222222"/>
              <w:shd w:val="clear" w:color="auto" w:fill="FFFFFF"/>
            </w:rPr>
            <w:delText>the</w:delText>
          </w:r>
        </w:del>
      </w:ins>
      <w:ins w:id="14" w:author="XXX" w:date="2024-02-15T07:57:00Z">
        <w:r w:rsidR="00FF4F44">
          <w:rPr>
            <w:rFonts w:cs="Calibri"/>
            <w:color w:val="222222"/>
            <w:shd w:val="clear" w:color="auto" w:fill="FFFFFF"/>
          </w:rPr>
          <w:t>a</w:t>
        </w:r>
      </w:ins>
      <w:ins w:id="15" w:author="Ginot, Samuel" w:date="2024-02-06T09:29:00Z">
        <w:r w:rsidR="009023CF">
          <w:rPr>
            <w:rFonts w:cs="Calibri"/>
            <w:color w:val="222222"/>
            <w:shd w:val="clear" w:color="auto" w:fill="FFFFFF"/>
          </w:rPr>
          <w:t xml:space="preserve"> strong integration between mandibles despite their divergent morphologies,</w:t>
        </w:r>
      </w:ins>
      <w:ins w:id="16" w:author="Ginot, Samuel" w:date="2024-02-06T09:28:00Z">
        <w:r w:rsidR="009023CF">
          <w:rPr>
            <w:rFonts w:cs="Calibri"/>
            <w:color w:val="222222"/>
            <w:shd w:val="clear" w:color="auto" w:fill="FFFFFF"/>
          </w:rPr>
          <w:t xml:space="preserve"> and variational modularity</w:t>
        </w:r>
      </w:ins>
      <w:ins w:id="17" w:author="Ginot, Samuel" w:date="2024-02-06T09:29:00Z">
        <w:r w:rsidR="009023CF">
          <w:rPr>
            <w:rFonts w:cs="Calibri"/>
            <w:color w:val="222222"/>
            <w:shd w:val="clear" w:color="auto" w:fill="FFFFFF"/>
          </w:rPr>
          <w:t xml:space="preserve"> with the head capsule</w:t>
        </w:r>
      </w:ins>
      <w:del w:id="18" w:author="Ginot, Samuel" w:date="2024-02-06T09:27:00Z">
        <w:r w:rsidDel="009023CF">
          <w:rPr>
            <w:rFonts w:cs="Calibri"/>
            <w:color w:val="222222"/>
            <w:shd w:val="clear" w:color="auto" w:fill="FFFFFF"/>
          </w:rPr>
          <w:delText>strongest modularity signal is found between a single module, composed of both mandibles, and the rest of the head, which is best explained by a combination of functional (feeding vs. sensory) and developmental (different ontogenetic origins) modularity</w:delText>
        </w:r>
      </w:del>
      <w:del w:id="19" w:author="Ginot, Samuel" w:date="2024-02-06T09:29:00Z">
        <w:r w:rsidDel="009023CF">
          <w:rPr>
            <w:rFonts w:cs="Calibri"/>
            <w:color w:val="222222"/>
            <w:shd w:val="clear" w:color="auto" w:fill="FFFFFF"/>
          </w:rPr>
          <w:delText>.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w:delText>
        </w:r>
      </w:del>
      <w:r>
        <w:rPr>
          <w:rFonts w:cs="Calibri"/>
          <w:color w:val="222222"/>
          <w:shd w:val="clear" w:color="auto" w:fill="FFFFFF"/>
        </w:rPr>
        <w:t xml:space="preserve"> </w:t>
      </w:r>
      <w:ins w:id="20" w:author="Ginot, Samuel" w:date="2024-02-06T09:31:00Z">
        <w:r w:rsidR="009023CF">
          <w:rPr>
            <w:rFonts w:cs="Calibri"/>
            <w:color w:val="222222"/>
            <w:shd w:val="clear" w:color="auto" w:fill="FFFFFF"/>
          </w:rPr>
          <w:t xml:space="preserve">While </w:t>
        </w:r>
      </w:ins>
      <w:ins w:id="21" w:author="Ginot, Samuel" w:date="2024-02-06T09:33:00Z">
        <w:r w:rsidR="004C1ADF">
          <w:rPr>
            <w:rFonts w:cs="Calibri"/>
            <w:color w:val="222222"/>
            <w:shd w:val="clear" w:color="auto" w:fill="FFFFFF"/>
          </w:rPr>
          <w:t>mandibles appear to have been selected to achieve a key</w:t>
        </w:r>
      </w:ins>
      <w:ins w:id="22" w:author="XXX" w:date="2024-02-15T07:57:00Z">
        <w:r w:rsidR="00FF4F44">
          <w:rPr>
            <w:rFonts w:cs="Calibri"/>
            <w:color w:val="222222"/>
            <w:shd w:val="clear" w:color="auto" w:fill="FFFFFF"/>
          </w:rPr>
          <w:t>-</w:t>
        </w:r>
      </w:ins>
      <w:ins w:id="23" w:author="Ginot, Samuel" w:date="2024-02-06T09:33:00Z">
        <w:del w:id="24" w:author="XXX" w:date="2024-02-15T07:57:00Z">
          <w:r w:rsidR="004C1ADF">
            <w:rPr>
              <w:rFonts w:cs="Calibri"/>
              <w:color w:val="222222"/>
              <w:shd w:val="clear" w:color="auto" w:fill="FFFFFF"/>
            </w:rPr>
            <w:delText xml:space="preserve"> </w:delText>
          </w:r>
        </w:del>
        <w:r w:rsidR="004C1ADF">
          <w:rPr>
            <w:rFonts w:cs="Calibri"/>
            <w:color w:val="222222"/>
            <w:shd w:val="clear" w:color="auto" w:fill="FFFFFF"/>
          </w:rPr>
          <w:t>and</w:t>
        </w:r>
      </w:ins>
      <w:ins w:id="25" w:author="XXX" w:date="2024-02-15T07:57:00Z">
        <w:r w:rsidR="00FF4F44">
          <w:rPr>
            <w:rFonts w:cs="Calibri"/>
            <w:color w:val="222222"/>
            <w:shd w:val="clear" w:color="auto" w:fill="FFFFFF"/>
          </w:rPr>
          <w:t>-</w:t>
        </w:r>
      </w:ins>
      <w:ins w:id="26" w:author="Ginot, Samuel" w:date="2024-02-06T09:33:00Z">
        <w:del w:id="27" w:author="XXX" w:date="2024-02-15T07:57:00Z">
          <w:r w:rsidR="004C1ADF">
            <w:rPr>
              <w:rFonts w:cs="Calibri"/>
              <w:color w:val="222222"/>
              <w:shd w:val="clear" w:color="auto" w:fill="FFFFFF"/>
            </w:rPr>
            <w:delText xml:space="preserve"> </w:delText>
          </w:r>
        </w:del>
        <w:r w:rsidR="004C1ADF">
          <w:rPr>
            <w:rFonts w:cs="Calibri"/>
            <w:color w:val="222222"/>
            <w:shd w:val="clear" w:color="auto" w:fill="FFFFFF"/>
          </w:rPr>
          <w:t>lock morphology by having different shap</w:t>
        </w:r>
      </w:ins>
      <w:ins w:id="28" w:author="Ginot, Samuel" w:date="2024-02-06T09:34:00Z">
        <w:r w:rsidR="004C1ADF">
          <w:rPr>
            <w:rFonts w:cs="Calibri"/>
            <w:color w:val="222222"/>
            <w:shd w:val="clear" w:color="auto" w:fill="FFFFFF"/>
          </w:rPr>
          <w:t xml:space="preserve">es, the developmental modularity required to achieve this </w:t>
        </w:r>
      </w:ins>
      <w:ins w:id="29" w:author="Ginot, Samuel" w:date="2024-02-16T12:26:00Z">
        <w:r w:rsidR="001E5D83">
          <w:rPr>
            <w:rFonts w:cs="Calibri"/>
            <w:color w:val="222222"/>
            <w:shd w:val="clear" w:color="auto" w:fill="FFFFFF"/>
          </w:rPr>
          <w:t>seems</w:t>
        </w:r>
      </w:ins>
      <w:ins w:id="30" w:author="Ginot, Samuel" w:date="2024-02-06T09:34:00Z">
        <w:r w:rsidR="004C1ADF">
          <w:rPr>
            <w:rFonts w:cs="Calibri"/>
            <w:color w:val="222222"/>
            <w:shd w:val="clear" w:color="auto" w:fill="FFFFFF"/>
          </w:rPr>
          <w:t xml:space="preserve"> to be overwritten by</w:t>
        </w:r>
      </w:ins>
      <w:ins w:id="31" w:author="Ginot, Samuel" w:date="2024-02-06T09:35:00Z">
        <w:r w:rsidR="004C1ADF">
          <w:rPr>
            <w:rFonts w:cs="Calibri"/>
            <w:color w:val="222222"/>
            <w:shd w:val="clear" w:color="auto" w:fill="FFFFFF"/>
          </w:rPr>
          <w:t xml:space="preserve"> developmental and/or functional integration</w:t>
        </w:r>
      </w:ins>
      <w:ins w:id="32" w:author="Ginot, Samuel" w:date="2024-02-06T09:36:00Z">
        <w:r w:rsidR="004C1ADF">
          <w:rPr>
            <w:rFonts w:cs="Calibri"/>
            <w:color w:val="222222"/>
            <w:shd w:val="clear" w:color="auto" w:fill="FFFFFF"/>
          </w:rPr>
          <w:t>, allowing the precise matching required for feeding. The consequent con</w:t>
        </w:r>
      </w:ins>
      <w:ins w:id="33" w:author="Ginot, Samuel" w:date="2024-02-06T09:37:00Z">
        <w:r w:rsidR="004C1ADF">
          <w:rPr>
            <w:rFonts w:cs="Calibri"/>
            <w:color w:val="222222"/>
            <w:shd w:val="clear" w:color="auto" w:fill="FFFFFF"/>
          </w:rPr>
          <w:t>flicting covariation patterns are reminiscent of the palimpsest model.</w:t>
        </w:r>
      </w:ins>
      <w:ins w:id="34" w:author="Ginot, Samuel" w:date="2024-02-16T12:27:00Z">
        <w:r w:rsidR="001E5D83">
          <w:rPr>
            <w:rFonts w:cs="Calibri"/>
            <w:color w:val="222222"/>
            <w:shd w:val="clear" w:color="auto" w:fill="FFFFFF"/>
          </w:rPr>
          <w:t xml:space="preserve"> We also show</w:t>
        </w:r>
      </w:ins>
      <w:ins w:id="35" w:author="Ginot, Samuel" w:date="2024-02-16T12:28:00Z">
        <w:r w:rsidR="001E5D83">
          <w:rPr>
            <w:rFonts w:cs="Calibri"/>
            <w:color w:val="222222"/>
            <w:shd w:val="clear" w:color="auto" w:fill="FFFFFF"/>
          </w:rPr>
          <w:t xml:space="preserve"> evidence</w:t>
        </w:r>
      </w:ins>
      <w:ins w:id="36" w:author="Ginot, Samuel" w:date="2024-02-16T12:27:00Z">
        <w:r w:rsidR="001E5D83">
          <w:rPr>
            <w:rFonts w:cs="Calibri"/>
            <w:color w:val="222222"/>
            <w:shd w:val="clear" w:color="auto" w:fill="FFFFFF"/>
          </w:rPr>
          <w:t xml:space="preserve"> that the degree of asymmetry is </w:t>
        </w:r>
      </w:ins>
      <w:ins w:id="37" w:author="Ginot, Samuel" w:date="2024-02-16T12:28:00Z">
        <w:r w:rsidR="001E5D83">
          <w:rPr>
            <w:rFonts w:cs="Calibri"/>
            <w:color w:val="222222"/>
            <w:shd w:val="clear" w:color="auto" w:fill="FFFFFF"/>
          </w:rPr>
          <w:t>under selection, but f</w:t>
        </w:r>
      </w:ins>
      <w:ins w:id="38" w:author="Ginot, Samuel" w:date="2024-02-16T12:29:00Z">
        <w:r w:rsidR="001E5D83">
          <w:rPr>
            <w:rFonts w:cs="Calibri"/>
            <w:color w:val="222222"/>
            <w:shd w:val="clear" w:color="auto" w:fill="FFFFFF"/>
          </w:rPr>
          <w:t>ind no relationship between bite force and mandible shape or asymmetry.</w:t>
        </w:r>
      </w:ins>
    </w:p>
    <w:p w14:paraId="6C69F55D" w14:textId="77777777" w:rsidR="00FB19D0" w:rsidRDefault="00FB19D0">
      <w:pPr>
        <w:jc w:val="both"/>
      </w:pPr>
    </w:p>
    <w:p w14:paraId="37F6EA2B" w14:textId="60B906E2" w:rsidR="00FB19D0" w:rsidRDefault="00B71978">
      <w:pPr>
        <w:jc w:val="both"/>
        <w:rPr>
          <w:b/>
          <w:bCs/>
          <w:lang w:val="en-US"/>
        </w:rPr>
      </w:pPr>
      <w:r>
        <w:rPr>
          <w:b/>
          <w:bCs/>
          <w:lang w:val="en-US"/>
        </w:rPr>
        <w:t xml:space="preserve">Keywords. </w:t>
      </w:r>
      <w:r>
        <w:rPr>
          <w:lang w:val="en-US"/>
        </w:rPr>
        <w:t xml:space="preserve">Bite force, Covariance ratio, </w:t>
      </w:r>
      <w:del w:id="39" w:author="Ginot, Samuel" w:date="2024-02-16T12:17:00Z">
        <w:r w:rsidDel="00654ECA">
          <w:rPr>
            <w:lang w:val="en-US"/>
          </w:rPr>
          <w:delText>EMMLi</w:delText>
        </w:r>
      </w:del>
      <w:ins w:id="40" w:author="Ginot, Samuel" w:date="2024-02-16T12:17:00Z">
        <w:r w:rsidR="00654ECA">
          <w:rPr>
            <w:lang w:val="en-US"/>
          </w:rPr>
          <w:t>Integration</w:t>
        </w:r>
      </w:ins>
      <w:r>
        <w:rPr>
          <w:lang w:val="en-US"/>
        </w:rPr>
        <w:t>,</w:t>
      </w:r>
      <w:ins w:id="41" w:author="Ginot, Samuel" w:date="2024-02-16T12:25:00Z">
        <w:r w:rsidR="00F21E67">
          <w:rPr>
            <w:lang w:val="en-US"/>
          </w:rPr>
          <w:t xml:space="preserve"> Modularity,</w:t>
        </w:r>
      </w:ins>
      <w:r>
        <w:rPr>
          <w:lang w:val="en-US"/>
        </w:rPr>
        <w:t xml:space="preserve"> </w:t>
      </w:r>
      <w:ins w:id="42" w:author="Ginot, Samuel" w:date="2024-02-16T12:25:00Z">
        <w:r w:rsidR="00F21E67">
          <w:rPr>
            <w:lang w:val="en-US"/>
          </w:rPr>
          <w:t xml:space="preserve">3D </w:t>
        </w:r>
      </w:ins>
      <w:r>
        <w:rPr>
          <w:lang w:val="en-US"/>
        </w:rPr>
        <w:t>geometric morphometrics</w:t>
      </w:r>
      <w:del w:id="43" w:author="Ginot, Samuel" w:date="2024-02-16T12:25:00Z">
        <w:r w:rsidDel="00F21E67">
          <w:rPr>
            <w:lang w:val="en-US"/>
          </w:rPr>
          <w:delText>, 3D landmarks</w:delText>
        </w:r>
      </w:del>
      <w:r>
        <w:rPr>
          <w:lang w:val="en-US"/>
        </w:rPr>
        <w:t>, Orthoptera.</w:t>
      </w:r>
    </w:p>
    <w:p w14:paraId="1682575A" w14:textId="77777777" w:rsidR="00FB19D0" w:rsidRDefault="00FB19D0">
      <w:pPr>
        <w:jc w:val="both"/>
        <w:rPr>
          <w:lang w:val="en-US"/>
        </w:rPr>
      </w:pPr>
    </w:p>
    <w:p w14:paraId="215DE878" w14:textId="77777777" w:rsidR="00FB19D0" w:rsidRDefault="00B71978">
      <w:pPr>
        <w:jc w:val="both"/>
        <w:rPr>
          <w:b/>
          <w:bCs/>
          <w:lang w:val="en-US"/>
        </w:rPr>
      </w:pPr>
      <w:r>
        <w:rPr>
          <w:b/>
          <w:bCs/>
          <w:lang w:val="en-US"/>
        </w:rPr>
        <w:t>Introduction</w:t>
      </w:r>
    </w:p>
    <w:p w14:paraId="2AAC1617" w14:textId="77777777" w:rsidR="00FB19D0" w:rsidRDefault="00B71978">
      <w:pPr>
        <w:jc w:val="both"/>
        <w:rPr>
          <w:rFonts w:ascii="Calibri" w:hAnsi="Calibri" w:cs="Calibri"/>
          <w:lang w:val="en-US"/>
        </w:rPr>
      </w:pPr>
      <w:r>
        <w:rPr>
          <w:lang w:val="en-US"/>
        </w:rPr>
        <w:t>Bilateral symmetry is one of the most widespread morphological characters in animals. Yet, even animals with a well-defined bilaterally symmetrical body plan (</w:t>
      </w:r>
      <w:proofErr w:type="gramStart"/>
      <w:r>
        <w:rPr>
          <w:lang w:val="en-US"/>
        </w:rPr>
        <w:t>e.g.</w:t>
      </w:r>
      <w:proofErr w:type="gramEnd"/>
      <w:r>
        <w:rPr>
          <w:lang w:val="en-US"/>
        </w:rPr>
        <w:t xml:space="preserve"> most bilaterians) are </w:t>
      </w:r>
      <w:r>
        <w:rPr>
          <w:i/>
          <w:iCs/>
          <w:lang w:val="en-US"/>
        </w:rPr>
        <w:t>not strictly</w:t>
      </w:r>
      <w:r>
        <w:rPr>
          <w:lang w:val="en-US"/>
        </w:rPr>
        <w:t xml:space="preserve"> symmetrical, since many structures such as internal organs are asymmetrical or even unilateral </w:t>
      </w:r>
      <w:bookmarkStart w:id="44" w:name="ZOTERO_BREF_ckfAwWmQrnuw"/>
      <w:r>
        <w:rPr>
          <w:rFonts w:cs="Calibri"/>
        </w:rPr>
        <w:t xml:space="preserve">(Babcock, 2005; Palmer, 1996; Van </w:t>
      </w:r>
      <w:proofErr w:type="spellStart"/>
      <w:r>
        <w:rPr>
          <w:rFonts w:cs="Calibri"/>
        </w:rPr>
        <w:t>Valen</w:t>
      </w:r>
      <w:proofErr w:type="spellEnd"/>
      <w:r>
        <w:rPr>
          <w:rFonts w:cs="Calibri"/>
        </w:rPr>
        <w:t>, 1962)</w:t>
      </w:r>
      <w:bookmarkEnd w:id="44"/>
      <w:r>
        <w:rPr>
          <w:lang w:val="en-US"/>
        </w:rPr>
        <w:t xml:space="preserve">. The break-up of symmetry can take many other forms, sometimes less evident, and with different biological implications </w:t>
      </w:r>
      <w:bookmarkStart w:id="45" w:name="ZOTERO_BREF_7WC1znRDQ1AV"/>
      <w:r>
        <w:rPr>
          <w:rFonts w:cs="Calibri"/>
        </w:rPr>
        <w:t xml:space="preserve">(Klingenberg, 2022; Palmer, 1994; Van </w:t>
      </w:r>
      <w:proofErr w:type="spellStart"/>
      <w:r>
        <w:rPr>
          <w:rFonts w:cs="Calibri"/>
        </w:rPr>
        <w:t>Valen</w:t>
      </w:r>
      <w:proofErr w:type="spellEnd"/>
      <w:r>
        <w:rPr>
          <w:rFonts w:cs="Calibri"/>
        </w:rPr>
        <w:t>, 1962)</w:t>
      </w:r>
      <w:bookmarkEnd w:id="45"/>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46" w:name="ZOTERO_BREF_s33LGItP7vAP"/>
      <w:r>
        <w:rPr>
          <w:rFonts w:cs="Calibri"/>
          <w:szCs w:val="24"/>
          <w:lang w:val="en-US"/>
        </w:rPr>
        <w:t>(Ben</w:t>
      </w:r>
      <w:proofErr w:type="spellStart"/>
      <w:r>
        <w:t>ítez</w:t>
      </w:r>
      <w:proofErr w:type="spellEnd"/>
      <w:r>
        <w:t xml:space="preserve"> et 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46"/>
      <w:r>
        <w:rPr>
          <w:rFonts w:cs="Calibri"/>
          <w:szCs w:val="24"/>
          <w:lang w:val="en-US"/>
        </w:rPr>
        <w:t xml:space="preserve">. When studying fluctuating asymmetry, it is assumed that symmetry is the norm and the target phenotype to achieve </w:t>
      </w:r>
      <w:bookmarkStart w:id="47" w:name="ZOTERO_BREF_si6swIcGOcBr"/>
      <w:r>
        <w:rPr>
          <w:rFonts w:cs="Calibri"/>
        </w:rPr>
        <w:t>(Hansen et al., 2006)</w:t>
      </w:r>
      <w:bookmarkEnd w:id="47"/>
      <w:r>
        <w:rPr>
          <w:rFonts w:cs="Calibri"/>
          <w:szCs w:val="24"/>
          <w:lang w:val="en-US"/>
        </w:rPr>
        <w:t xml:space="preserve">, and that “stressors”, such as random mutations or environmental conditions, lead to small left-right differences, the distribution of which should be normal and </w:t>
      </w:r>
      <w:r>
        <w:rPr>
          <w:rFonts w:cs="Calibri"/>
          <w:szCs w:val="24"/>
          <w:lang w:val="en-US"/>
        </w:rPr>
        <w:lastRenderedPageBreak/>
        <w:t>centered on zero (</w:t>
      </w:r>
      <w:proofErr w:type="gramStart"/>
      <w:r>
        <w:rPr>
          <w:rFonts w:cs="Calibri"/>
          <w:szCs w:val="24"/>
          <w:lang w:val="en-US"/>
        </w:rPr>
        <w:t>i.e.</w:t>
      </w:r>
      <w:proofErr w:type="gramEnd"/>
      <w:r>
        <w:rPr>
          <w:rFonts w:cs="Calibri"/>
          <w:szCs w:val="24"/>
          <w:lang w:val="en-US"/>
        </w:rPr>
        <w:t xml:space="preserve"> on perfect symmetry) at the population level </w:t>
      </w:r>
      <w:bookmarkStart w:id="48" w:name="ZOTERO_BREF_mnYpzGEYxWZC"/>
      <w:r>
        <w:rPr>
          <w:rFonts w:cs="Calibri"/>
        </w:rPr>
        <w:t>(Palmer, 1994)</w:t>
      </w:r>
      <w:bookmarkEnd w:id="48"/>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49" w:name="ZOTERO_BREF_FLU8HEaFabQs"/>
      <w:r>
        <w:rPr>
          <w:rFonts w:cs="Calibri"/>
        </w:rPr>
        <w:t>(Babcock, 2005; Palmer, 2004)</w:t>
      </w:r>
      <w:bookmarkEnd w:id="49"/>
      <w:r>
        <w:rPr>
          <w:rFonts w:cs="Calibri"/>
          <w:lang w:val="en-US"/>
        </w:rPr>
        <w:t xml:space="preserve">. </w:t>
      </w:r>
    </w:p>
    <w:p w14:paraId="26D849AC" w14:textId="77777777" w:rsidR="00FB19D0" w:rsidRDefault="00B71978">
      <w:pPr>
        <w:jc w:val="both"/>
        <w:rPr>
          <w:rFonts w:ascii="Calibri" w:hAnsi="Calibri" w:cs="Calibri"/>
          <w:lang w:val="en-US"/>
        </w:rPr>
        <w:pPrChange w:id="50" w:author="Ginot, Samuel" w:date="2024-02-06T09:40:00Z">
          <w:pPr/>
        </w:pPrChange>
      </w:pPr>
      <w:r>
        <w:rPr>
          <w:rFonts w:cs="Calibri"/>
          <w:lang w:val="en-US"/>
        </w:rPr>
        <w:t xml:space="preserve">Because directional asymmetry and antisymmetry entail systematic differences between sides, they are generally considered to be inherited, and sometimes to be adaptive </w:t>
      </w:r>
      <w:bookmarkStart w:id="51" w:name="ZOTERO_BREF_4UmGzHwVAjYq"/>
      <w:r>
        <w:rPr>
          <w:rFonts w:cs="Calibri"/>
          <w:lang w:val="en-US"/>
        </w:rPr>
        <w:t>(Palmer, 2004)</w:t>
      </w:r>
      <w:bookmarkEnd w:id="51"/>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52"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52"/>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53"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53"/>
      <w:r>
        <w:rPr>
          <w:rFonts w:cs="Calibri"/>
          <w:lang w:val="en-US"/>
        </w:rPr>
        <w:t xml:space="preserve">; extreme conspicuous directional asymmetry in the skulls of flatfishes relates to their benthic ecology </w:t>
      </w:r>
      <w:bookmarkStart w:id="54" w:name="ZOTERO_BREF_cVKPErJwiNyj"/>
      <w:r>
        <w:rPr>
          <w:rFonts w:cs="Calibri"/>
        </w:rPr>
        <w:t>(Evans et al., 2021)</w:t>
      </w:r>
      <w:bookmarkEnd w:id="54"/>
      <w:r>
        <w:rPr>
          <w:rFonts w:cs="Calibri"/>
          <w:lang w:val="en-US"/>
        </w:rPr>
        <w:t xml:space="preserve">; conspicuous antisymmetry in many Crustacean appendages has been related to divergent left and right functions </w:t>
      </w:r>
      <w:bookmarkStart w:id="55"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55"/>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56" w:name="ZOTERO_BREF_LFEM8B0DQM40"/>
      <w:r>
        <w:rPr>
          <w:rFonts w:cs="Calibri"/>
        </w:rPr>
        <w:t>(Palmer, 2004)</w:t>
      </w:r>
      <w:bookmarkEnd w:id="56"/>
      <w:r>
        <w:rPr>
          <w:rFonts w:cs="Calibri"/>
          <w:lang w:val="en-US"/>
        </w:rPr>
        <w:t>.</w:t>
      </w:r>
    </w:p>
    <w:p w14:paraId="528F12BE" w14:textId="0AC316FB" w:rsidR="00FB19D0" w:rsidRDefault="00B71978">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57" w:name="ZOTERO_BREF_L5BuYt52vOGv"/>
      <w:r>
        <w:rPr>
          <w:rFonts w:cs="Calibri"/>
          <w:lang w:val="en-US"/>
        </w:rPr>
        <w:t xml:space="preserve"> </w:t>
      </w:r>
      <w:r>
        <w:rPr>
          <w:rFonts w:cs="Calibri"/>
        </w:rPr>
        <w:t>(Meinhardt, 2001; Palmer, 2004)</w:t>
      </w:r>
      <w:bookmarkEnd w:id="57"/>
      <w:r>
        <w:rPr>
          <w:rFonts w:cs="Calibri"/>
          <w:lang w:val="en-US"/>
        </w:rPr>
        <w:t xml:space="preserve">, the emergence of conspicuously different left and right phenotypes can be interpreted as the relatively independent expression of two </w:t>
      </w:r>
      <w:ins w:id="58" w:author="Ginot, Samuel" w:date="2024-02-16T12:40:00Z">
        <w:r w:rsidR="00A91845">
          <w:rPr>
            <w:rFonts w:cs="Calibri"/>
            <w:lang w:val="en-US"/>
          </w:rPr>
          <w:t xml:space="preserve">related but </w:t>
        </w:r>
      </w:ins>
      <w:r>
        <w:rPr>
          <w:rFonts w:cs="Calibri"/>
          <w:lang w:val="en-US"/>
        </w:rPr>
        <w:t xml:space="preserve">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59" w:name="ZOTERO_BREF_L3kOxDQVKzEV"/>
      <w:r>
        <w:rPr>
          <w:rFonts w:cs="Calibri"/>
        </w:rPr>
        <w:t>(Brown &amp; Wolpert, 1990; Govind, 1989; Palmer, 2016)</w:t>
      </w:r>
      <w:bookmarkEnd w:id="59"/>
      <w:r>
        <w:rPr>
          <w:rFonts w:cs="Calibri"/>
          <w:lang w:val="en-US"/>
        </w:rPr>
        <w:t>. It should however be kept in mind that even in extreme cases of antisymmetry (</w:t>
      </w:r>
      <w:proofErr w:type="gramStart"/>
      <w:r>
        <w:rPr>
          <w:rFonts w:cs="Calibri"/>
          <w:lang w:val="en-US"/>
        </w:rPr>
        <w:t>e.g.</w:t>
      </w:r>
      <w:proofErr w:type="gramEnd"/>
      <w:r>
        <w:rPr>
          <w:rFonts w:cs="Calibri"/>
          <w:lang w:val="en-US"/>
        </w:rPr>
        <w:t xml:space="preserve"> in fiddler crabs), the development of both sides has been shown to be positively correlated, at least in terms of resource investment </w:t>
      </w:r>
      <w:bookmarkStart w:id="60" w:name="ZOTERO_BREF_ixlpTyOzhkX3"/>
      <w:r>
        <w:rPr>
          <w:rFonts w:cs="Calibri"/>
        </w:rPr>
        <w:t>(</w:t>
      </w:r>
      <w:proofErr w:type="spellStart"/>
      <w:r>
        <w:rPr>
          <w:rFonts w:cs="Calibri"/>
        </w:rPr>
        <w:t>Levinton</w:t>
      </w:r>
      <w:proofErr w:type="spellEnd"/>
      <w:r>
        <w:rPr>
          <w:rFonts w:cs="Calibri"/>
        </w:rPr>
        <w:t>, 2016)</w:t>
      </w:r>
      <w:bookmarkEnd w:id="60"/>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61"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61"/>
      <w:r>
        <w:rPr>
          <w:rFonts w:cs="Calibri"/>
          <w:lang w:val="en-US"/>
        </w:rPr>
        <w:t>, producing a special case of modularity in which left and right sides of a bilaterally homologous structure represent developmental modules</w:t>
      </w:r>
      <w:ins w:id="62" w:author="Ginot, Samuel" w:date="2024-02-06T09:49:00Z">
        <w:r w:rsidR="005D5021">
          <w:rPr>
            <w:rFonts w:cs="Calibri"/>
            <w:lang w:val="en-US"/>
          </w:rPr>
          <w:t xml:space="preserve">, anatomically separated and expressing </w:t>
        </w:r>
        <w:del w:id="63" w:author="XXX" w:date="2024-02-15T08:01:00Z">
          <w:r w:rsidR="005D5021">
            <w:rPr>
              <w:rFonts w:cs="Calibri"/>
              <w:lang w:val="en-US"/>
            </w:rPr>
            <w:delText>different</w:delText>
          </w:r>
        </w:del>
      </w:ins>
      <w:ins w:id="64" w:author="XXX" w:date="2024-02-15T09:10:00Z">
        <w:r w:rsidR="00836AED">
          <w:rPr>
            <w:rFonts w:cs="Calibri"/>
            <w:lang w:val="en-US"/>
          </w:rPr>
          <w:t>only slightly different</w:t>
        </w:r>
      </w:ins>
      <w:ins w:id="65" w:author="Ginot, Samuel" w:date="2024-02-06T09:49:00Z">
        <w:r w:rsidR="005D5021">
          <w:rPr>
            <w:rFonts w:cs="Calibri"/>
            <w:lang w:val="en-US"/>
          </w:rPr>
          <w:t xml:space="preserve"> ontogenetic pathways</w:t>
        </w:r>
      </w:ins>
      <w:ins w:id="66" w:author="XXX" w:date="2024-02-15T08:01:00Z">
        <w:r w:rsidR="00FF4F44">
          <w:rPr>
            <w:rFonts w:cs="Calibri"/>
            <w:lang w:val="en-US"/>
          </w:rPr>
          <w:t xml:space="preserve"> on both sides</w:t>
        </w:r>
      </w:ins>
      <w:ins w:id="67" w:author="Ginot, Samuel" w:date="2024-02-16T13:38:00Z">
        <w:r w:rsidR="00786A89">
          <w:rPr>
            <w:rFonts w:cs="Calibri"/>
            <w:lang w:val="en-US"/>
          </w:rPr>
          <w:t>, leading to the same structure (e.g. claw,</w:t>
        </w:r>
      </w:ins>
      <w:ins w:id="68" w:author="Ginot, Samuel" w:date="2024-02-16T13:39:00Z">
        <w:r w:rsidR="00786A89">
          <w:rPr>
            <w:rFonts w:cs="Calibri"/>
            <w:lang w:val="en-US"/>
          </w:rPr>
          <w:t xml:space="preserve"> limb) but with different morphologies</w:t>
        </w:r>
      </w:ins>
      <w:ins w:id="69" w:author="Alex" w:date="2024-02-15T12:18:00Z">
        <w:r>
          <w:rPr>
            <w:rFonts w:cs="Calibri"/>
            <w:lang w:val="en-US"/>
          </w:rPr>
          <w:t>.</w:t>
        </w:r>
      </w:ins>
      <w:del w:id="70" w:author="Alex" w:date="2024-02-15T12:18:00Z">
        <w:r>
          <w:rPr>
            <w:rFonts w:cs="Calibri"/>
            <w:lang w:val="en-US"/>
          </w:rPr>
          <w:delText>.</w:delText>
        </w:r>
      </w:del>
      <w:r>
        <w:rPr>
          <w:rFonts w:cs="Calibri"/>
          <w:lang w:val="en-US"/>
        </w:rPr>
        <w:t xml:space="preserve"> In addition to being developmentally modular, each side may also sometimes represent a quasi-autonomous functional module,</w:t>
      </w:r>
      <w:ins w:id="71" w:author="Ginot, Samuel" w:date="2024-02-06T09:49:00Z">
        <w:r w:rsidR="005D5021">
          <w:rPr>
            <w:rFonts w:cs="Calibri"/>
            <w:lang w:val="en-US"/>
          </w:rPr>
          <w:t xml:space="preserve"> in the biomechan</w:t>
        </w:r>
      </w:ins>
      <w:ins w:id="72" w:author="Ginot, Samuel" w:date="2024-02-06T09:50:00Z">
        <w:r w:rsidR="005D5021">
          <w:rPr>
            <w:rFonts w:cs="Calibri"/>
            <w:lang w:val="en-US"/>
          </w:rPr>
          <w:t>ical sense,</w:t>
        </w:r>
      </w:ins>
      <w:r>
        <w:rPr>
          <w:rFonts w:cs="Calibri"/>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73" w:name="ZOTERO_BREF_tgfJ0V2ynGKZ"/>
      <w:r>
        <w:rPr>
          <w:rFonts w:cs="Calibri"/>
        </w:rPr>
        <w:t xml:space="preserve">(Pratt &amp; </w:t>
      </w:r>
      <w:proofErr w:type="spellStart"/>
      <w:r>
        <w:rPr>
          <w:rFonts w:cs="Calibri"/>
        </w:rPr>
        <w:t>Mclain</w:t>
      </w:r>
      <w:proofErr w:type="spellEnd"/>
      <w:r>
        <w:rPr>
          <w:rFonts w:cs="Calibri"/>
        </w:rPr>
        <w:t>, 2002)</w:t>
      </w:r>
      <w:bookmarkEnd w:id="73"/>
      <w:r>
        <w:rPr>
          <w:rFonts w:cs="Calibri"/>
          <w:lang w:val="en-US"/>
        </w:rPr>
        <w:t xml:space="preserve">. Such functional and/or developmental left-right modularity may be key in allowing bilaterally homologous structures to evolve different morphologies, and in some cases different functions </w:t>
      </w:r>
      <w:bookmarkStart w:id="74" w:name="ZOTERO_BREF_Kn8wLPvN7C8B"/>
      <w:r>
        <w:rPr>
          <w:rFonts w:cs="Calibri"/>
        </w:rPr>
        <w:t>(Clune et al., 2013; Wagner et al., 2007)</w:t>
      </w:r>
      <w:bookmarkEnd w:id="74"/>
      <w:ins w:id="75" w:author="Ginot, Samuel" w:date="2024-02-16T13:42:00Z">
        <w:r w:rsidR="0002613F">
          <w:rPr>
            <w:rFonts w:cs="Calibri"/>
          </w:rPr>
          <w:t>,</w:t>
        </w:r>
      </w:ins>
      <w:ins w:id="76" w:author="Ginot, Samuel" w:date="2024-02-16T13:43:00Z">
        <w:r w:rsidR="0002613F">
          <w:rPr>
            <w:rFonts w:cs="Calibri"/>
          </w:rPr>
          <w:t xml:space="preserve"> and may appear through a reduction of pleiotropic </w:t>
        </w:r>
      </w:ins>
      <w:ins w:id="77" w:author="Ginot, Samuel" w:date="2024-02-16T13:45:00Z">
        <w:r w:rsidR="0002613F">
          <w:rPr>
            <w:rFonts w:cs="Calibri"/>
          </w:rPr>
          <w:t>fac</w:t>
        </w:r>
      </w:ins>
      <w:ins w:id="78" w:author="Ginot, Samuel" w:date="2024-02-16T13:46:00Z">
        <w:r w:rsidR="0002613F">
          <w:rPr>
            <w:rFonts w:cs="Calibri"/>
          </w:rPr>
          <w:t>tors</w:t>
        </w:r>
      </w:ins>
      <w:ins w:id="79" w:author="Ginot, Samuel" w:date="2024-02-16T13:43:00Z">
        <w:r w:rsidR="0002613F">
          <w:rPr>
            <w:rFonts w:cs="Calibri"/>
          </w:rPr>
          <w:t xml:space="preserve"> across both sides (</w:t>
        </w:r>
        <w:proofErr w:type="gramStart"/>
        <w:r w:rsidR="0002613F">
          <w:rPr>
            <w:rFonts w:cs="Calibri"/>
          </w:rPr>
          <w:t>i.e.</w:t>
        </w:r>
        <w:proofErr w:type="gramEnd"/>
        <w:r w:rsidR="0002613F">
          <w:rPr>
            <w:rFonts w:cs="Calibri"/>
          </w:rPr>
          <w:t xml:space="preserve"> parcellation</w:t>
        </w:r>
      </w:ins>
      <w:ins w:id="80" w:author="Ginot, Samuel" w:date="2024-02-16T13:44:00Z">
        <w:r w:rsidR="0002613F">
          <w:rPr>
            <w:rFonts w:cs="Calibri"/>
          </w:rPr>
          <w:t xml:space="preserve">), and/or by increasing integration within left and right structures </w:t>
        </w:r>
      </w:ins>
      <w:bookmarkStart w:id="81" w:name="ZOTERO_BREF_o0pNzdbWSSAp"/>
      <w:r w:rsidR="0002613F" w:rsidRPr="0002613F">
        <w:rPr>
          <w:rFonts w:ascii="Calibri" w:hAnsi="Calibri" w:cs="Calibri"/>
        </w:rPr>
        <w:t xml:space="preserve">(Wagner &amp; </w:t>
      </w:r>
      <w:proofErr w:type="spellStart"/>
      <w:r w:rsidR="0002613F" w:rsidRPr="0002613F">
        <w:rPr>
          <w:rFonts w:ascii="Calibri" w:hAnsi="Calibri" w:cs="Calibri"/>
        </w:rPr>
        <w:t>Altenberg</w:t>
      </w:r>
      <w:proofErr w:type="spellEnd"/>
      <w:r w:rsidR="0002613F" w:rsidRPr="0002613F">
        <w:rPr>
          <w:rFonts w:ascii="Calibri" w:hAnsi="Calibri" w:cs="Calibri"/>
        </w:rPr>
        <w:t>, 1996)</w:t>
      </w:r>
      <w:bookmarkEnd w:id="81"/>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82" w:name="ZOTERO_BREF_0j0igMblg3sN"/>
      <w:r>
        <w:rPr>
          <w:rFonts w:cs="Calibri"/>
        </w:rPr>
        <w:t>(Churchill et al., 2019; del Castillo et al., 2016, 2017)</w:t>
      </w:r>
      <w:bookmarkEnd w:id="82"/>
      <w:r>
        <w:rPr>
          <w:rFonts w:cs="Calibri"/>
          <w:lang w:val="en-US"/>
        </w:rPr>
        <w:t xml:space="preserve">. The situation in this latter case is slightly more entangled than in the crab claws example, because both </w:t>
      </w:r>
      <w:r>
        <w:rPr>
          <w:rFonts w:cs="Calibri"/>
          <w:lang w:val="en-US"/>
        </w:rPr>
        <w:lastRenderedPageBreak/>
        <w:t xml:space="preserve">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A0091C" w14:textId="739B78F1" w:rsidR="00451329" w:rsidRPr="0021157E" w:rsidRDefault="00B71978" w:rsidP="007E7AF2">
      <w:pPr>
        <w:jc w:val="both"/>
        <w:rPr>
          <w:ins w:id="83" w:author="Ginot, Samuel" w:date="2024-02-06T09:55:00Z"/>
          <w:rFonts w:cs="Calibri"/>
          <w:lang w:val="en-US"/>
        </w:rPr>
      </w:pPr>
      <w:r>
        <w:rPr>
          <w:rFonts w:cs="Calibri"/>
          <w:lang w:val="en-US"/>
        </w:rPr>
        <w:t xml:space="preserve">Another case of conspicuous asymmetry are the mandibles of many insects, and among them Orthopterans, </w:t>
      </w:r>
      <w:proofErr w:type="gramStart"/>
      <w:r>
        <w:rPr>
          <w:rFonts w:cs="Calibri"/>
          <w:lang w:val="en-US"/>
        </w:rPr>
        <w:t>i.e.</w:t>
      </w:r>
      <w:proofErr w:type="gramEnd"/>
      <w:r>
        <w:rPr>
          <w:rFonts w:cs="Calibri"/>
          <w:lang w:val="en-US"/>
        </w:rPr>
        <w:t xml:space="preserve"> grasshoppers, crickets and relatives </w:t>
      </w:r>
      <w:bookmarkStart w:id="84" w:name="ZOTERO_BREF_QF27IoqYzK7q"/>
      <w:r>
        <w:rPr>
          <w:rFonts w:cs="Calibri"/>
        </w:rPr>
        <w:t>(Ball, 1992; Chapman, 1964; Clissold, 2007)</w:t>
      </w:r>
      <w:bookmarkEnd w:id="84"/>
      <w:r>
        <w:rPr>
          <w:rFonts w:cs="Calibri"/>
          <w:lang w:val="en-US"/>
        </w:rPr>
        <w:t>. Mandibles are used to induce shear and crush food, and their asymmetric shapes allow the distal parts (incisivi) to cross and act as double blades, and the proximal parts (molars) to occlude, forming a key-and-lock morphology</w:t>
      </w:r>
      <w:ins w:id="85" w:author="Ginot, Samuel" w:date="2024-02-06T09:54:00Z">
        <w:r w:rsidR="00451329">
          <w:rPr>
            <w:rFonts w:cs="Calibri"/>
            <w:lang w:val="en-US"/>
          </w:rPr>
          <w:t xml:space="preserve"> (Fig. 1)</w:t>
        </w:r>
      </w:ins>
      <w:ins w:id="86" w:author="Ginot, Samuel" w:date="2024-02-06T09:53:00Z">
        <w:r w:rsidR="00451329">
          <w:rPr>
            <w:rFonts w:cs="Calibri"/>
            <w:lang w:val="en-US"/>
          </w:rPr>
          <w:t xml:space="preserve">, </w:t>
        </w:r>
      </w:ins>
      <w:ins w:id="87" w:author="Ginot, Samuel" w:date="2024-02-06T09:54:00Z">
        <w:r w:rsidR="00451329">
          <w:rPr>
            <w:rFonts w:cs="Calibri"/>
            <w:lang w:val="en-US"/>
          </w:rPr>
          <w:t xml:space="preserve">functionally </w:t>
        </w:r>
      </w:ins>
      <w:ins w:id="88" w:author="Ginot, Samuel" w:date="2024-02-06T09:53:00Z">
        <w:r w:rsidR="00451329">
          <w:rPr>
            <w:rFonts w:cs="Calibri"/>
            <w:lang w:val="en-US"/>
          </w:rPr>
          <w:t>akin to upper and lower molars in mamma</w:t>
        </w:r>
      </w:ins>
      <w:ins w:id="89" w:author="Ginot, Samuel" w:date="2024-02-06T09:54:00Z">
        <w:r w:rsidR="00451329">
          <w:rPr>
            <w:rFonts w:cs="Calibri"/>
            <w:lang w:val="en-US"/>
          </w:rPr>
          <w:t>ls</w:t>
        </w:r>
      </w:ins>
      <w:r>
        <w:rPr>
          <w:rFonts w:cs="Calibri"/>
          <w:lang w:val="en-US"/>
        </w:rPr>
        <w:t xml:space="preserve"> </w:t>
      </w:r>
      <w:del w:id="90" w:author="Ginot, Samuel" w:date="2024-02-06T09:54:00Z">
        <w:r w:rsidDel="00451329">
          <w:rPr>
            <w:rFonts w:cs="Calibri"/>
            <w:lang w:val="en-US"/>
          </w:rPr>
          <w:delText xml:space="preserve">(Fig. 1) </w:delText>
        </w:r>
      </w:del>
      <w:bookmarkStart w:id="91" w:name="ZOTERO_BREF_HQkxg2CqYOuc"/>
      <w:r>
        <w:rPr>
          <w:rFonts w:cs="Calibri"/>
        </w:rPr>
        <w:t>(Clissold, 2007)</w:t>
      </w:r>
      <w:bookmarkEnd w:id="91"/>
      <w:r>
        <w:rPr>
          <w:rFonts w:cs="Calibri"/>
          <w:lang w:val="en-US"/>
        </w:rPr>
        <w:t>. The left and right mandibles each rotate around an axis formed by two articulation points with the head capsule. They can move independently from each other, meaning they are by definition</w:t>
      </w:r>
      <w:ins w:id="92" w:author="Ginot, Samuel" w:date="2024-02-16T14:07:00Z">
        <w:r w:rsidR="00145422">
          <w:rPr>
            <w:rFonts w:cs="Calibri"/>
            <w:lang w:val="en-US"/>
          </w:rPr>
          <w:t xml:space="preserve"> morpho-functional</w:t>
        </w:r>
      </w:ins>
      <w:del w:id="93" w:author="Ginot, Samuel" w:date="2024-02-16T14:07:00Z">
        <w:r w:rsidDel="00145422">
          <w:rPr>
            <w:rFonts w:cs="Calibri"/>
            <w:lang w:val="en-US"/>
          </w:rPr>
          <w:delText xml:space="preserve"> anatomical</w:delText>
        </w:r>
      </w:del>
      <w:r>
        <w:rPr>
          <w:rFonts w:cs="Calibri"/>
          <w:lang w:val="en-US"/>
        </w:rPr>
        <w:t xml:space="preserve"> modules, and, in Orthopterans, they are each actuated by one adductor and one abductor muscle which are attached to the inside of the head capsule cuticle </w:t>
      </w:r>
      <w:bookmarkStart w:id="94" w:name="ZOTERO_BREF_3OWXh9mxvSio"/>
      <w:r>
        <w:rPr>
          <w:rFonts w:cs="Calibri"/>
        </w:rPr>
        <w:t>(Clissold, 2007)</w:t>
      </w:r>
      <w:bookmarkEnd w:id="94"/>
      <w:r>
        <w:rPr>
          <w:rFonts w:cs="Calibri"/>
          <w:lang w:val="en-US"/>
        </w:rPr>
        <w:t xml:space="preserve">. Contrary to the bones of the Cetacean skull, the Orthopteran mandibles remain to a large extent physically </w:t>
      </w:r>
      <w:del w:id="95" w:author="Ginot, Samuel" w:date="2024-02-06T09:54:00Z">
        <w:r w:rsidDel="00451329">
          <w:rPr>
            <w:rFonts w:cs="Calibri"/>
            <w:lang w:val="en-US"/>
          </w:rPr>
          <w:delText xml:space="preserve">independent </w:delText>
        </w:r>
      </w:del>
      <w:ins w:id="96" w:author="Ginot, Samuel" w:date="2024-02-06T09:54:00Z">
        <w:r w:rsidR="00451329">
          <w:rPr>
            <w:rFonts w:cs="Calibri"/>
            <w:lang w:val="en-US"/>
          </w:rPr>
          <w:t>aut</w:t>
        </w:r>
      </w:ins>
      <w:ins w:id="97" w:author="Ginot, Samuel" w:date="2024-02-06T09:55:00Z">
        <w:r w:rsidR="00451329">
          <w:rPr>
            <w:rFonts w:cs="Calibri"/>
            <w:lang w:val="en-US"/>
          </w:rPr>
          <w:t>onomous</w:t>
        </w:r>
      </w:ins>
      <w:ins w:id="98" w:author="Ginot, Samuel" w:date="2024-02-06T09:54:00Z">
        <w:r w:rsidR="00451329">
          <w:rPr>
            <w:rFonts w:cs="Calibri"/>
            <w:lang w:val="en-US"/>
          </w:rPr>
          <w:t xml:space="preserve"> </w:t>
        </w:r>
      </w:ins>
      <w:r>
        <w:rPr>
          <w:rFonts w:cs="Calibri"/>
          <w:lang w:val="en-US"/>
        </w:rPr>
        <w:t>from each other, while, contrary to the fiddler crab claws, both mandibles must work together to achieve efficient feeding.</w:t>
      </w:r>
      <w:ins w:id="99" w:author="Ginot, Samuel" w:date="2024-02-06T09:58:00Z">
        <w:r w:rsidR="00451329">
          <w:rPr>
            <w:rFonts w:cs="Calibri"/>
            <w:lang w:val="en-US"/>
          </w:rPr>
          <w:t xml:space="preserve"> What we refer to as a key-and-lock morphology means that</w:t>
        </w:r>
      </w:ins>
      <w:ins w:id="100" w:author="Ginot, Samuel" w:date="2024-02-06T09:59:00Z">
        <w:r w:rsidR="00451329">
          <w:rPr>
            <w:rFonts w:cs="Calibri"/>
            <w:lang w:val="en-US"/>
          </w:rPr>
          <w:t xml:space="preserve"> the left and right mandibles </w:t>
        </w:r>
        <w:del w:id="101" w:author="XXX" w:date="2024-02-15T09:05:00Z">
          <w:r w:rsidR="00451329">
            <w:rPr>
              <w:rFonts w:cs="Calibri"/>
              <w:lang w:val="en-US"/>
            </w:rPr>
            <w:delText xml:space="preserve">must be </w:delText>
          </w:r>
        </w:del>
        <w:r w:rsidR="00451329">
          <w:rPr>
            <w:rFonts w:cs="Calibri"/>
            <w:lang w:val="en-US"/>
          </w:rPr>
          <w:t>interlock</w:t>
        </w:r>
        <w:del w:id="102" w:author="XXX" w:date="2024-02-15T09:05:00Z">
          <w:r w:rsidR="00451329">
            <w:rPr>
              <w:rFonts w:cs="Calibri"/>
              <w:lang w:val="en-US"/>
            </w:rPr>
            <w:delText>ing</w:delText>
          </w:r>
        </w:del>
        <w:r w:rsidR="00451329">
          <w:rPr>
            <w:rFonts w:cs="Calibri"/>
            <w:lang w:val="en-US"/>
          </w:rPr>
          <w:t xml:space="preserve">. </w:t>
        </w:r>
        <w:del w:id="103" w:author="XXX" w:date="2024-02-15T09:06:00Z">
          <w:r w:rsidR="00451329">
            <w:rPr>
              <w:rFonts w:cs="Calibri"/>
              <w:lang w:val="en-US"/>
            </w:rPr>
            <w:delText>As such, it is clear that a</w:delText>
          </w:r>
          <w:r w:rsidR="00451329" w:rsidDel="00836AED">
            <w:rPr>
              <w:rFonts w:cs="Calibri"/>
              <w:lang w:val="en-US"/>
            </w:rPr>
            <w:delText xml:space="preserve"> </w:delText>
          </w:r>
        </w:del>
      </w:ins>
      <w:ins w:id="104" w:author="XXX" w:date="2024-02-15T09:06:00Z">
        <w:r w:rsidR="00836AED">
          <w:rPr>
            <w:rFonts w:cs="Calibri"/>
            <w:lang w:val="en-US"/>
          </w:rPr>
          <w:t>If they would be</w:t>
        </w:r>
      </w:ins>
      <w:ins w:id="105" w:author="Ginot, Samuel" w:date="2024-02-06T09:59:00Z">
        <w:r w:rsidR="00451329">
          <w:rPr>
            <w:rFonts w:cs="Calibri"/>
            <w:lang w:val="en-US"/>
          </w:rPr>
          <w:t xml:space="preserve"> bilaterally symmetric</w:t>
        </w:r>
      </w:ins>
      <w:ins w:id="106" w:author="Ginot, Samuel" w:date="2024-02-16T14:09:00Z">
        <w:r w:rsidR="00145422">
          <w:rPr>
            <w:rFonts w:cs="Calibri"/>
            <w:lang w:val="en-US"/>
          </w:rPr>
          <w:t xml:space="preserve">, </w:t>
        </w:r>
      </w:ins>
      <w:ins w:id="107" w:author="Ginot, Samuel" w:date="2024-02-06T09:59:00Z">
        <w:del w:id="108" w:author="XXX" w:date="2024-02-15T09:06:00Z">
          <w:r w:rsidR="00451329">
            <w:rPr>
              <w:rFonts w:cs="Calibri"/>
              <w:lang w:val="en-US"/>
            </w:rPr>
            <w:delText>al</w:delText>
          </w:r>
        </w:del>
        <w:r w:rsidR="00451329">
          <w:rPr>
            <w:rFonts w:cs="Calibri"/>
            <w:lang w:val="en-US"/>
          </w:rPr>
          <w:t xml:space="preserve"> </w:t>
        </w:r>
        <w:del w:id="109" w:author="XXX" w:date="2024-02-15T09:06:00Z">
          <w:r w:rsidR="00451329">
            <w:rPr>
              <w:rFonts w:cs="Calibri"/>
              <w:lang w:val="en-US"/>
            </w:rPr>
            <w:delText>shape</w:delText>
          </w:r>
        </w:del>
      </w:ins>
      <w:ins w:id="110" w:author="Ginot, Samuel" w:date="2024-02-06T14:44:00Z">
        <w:del w:id="111" w:author="XXX" w:date="2024-02-15T09:06:00Z">
          <w:r w:rsidR="007E7AF2">
            <w:rPr>
              <w:rFonts w:cs="Calibri"/>
              <w:lang w:val="en-US"/>
            </w:rPr>
            <w:delText>s</w:delText>
          </w:r>
        </w:del>
      </w:ins>
      <w:ins w:id="112" w:author="XXX" w:date="2024-02-15T09:06:00Z">
        <w:r w:rsidR="00836AED">
          <w:rPr>
            <w:rFonts w:cs="Calibri"/>
            <w:lang w:val="en-US"/>
          </w:rPr>
          <w:t>they</w:t>
        </w:r>
      </w:ins>
      <w:ins w:id="113" w:author="Ginot, Samuel" w:date="2024-02-06T09:59:00Z">
        <w:r w:rsidR="00451329">
          <w:rPr>
            <w:rFonts w:cs="Calibri"/>
            <w:lang w:val="en-US"/>
          </w:rPr>
          <w:t xml:space="preserve"> would</w:t>
        </w:r>
      </w:ins>
      <w:ins w:id="114" w:author="Ginot, Samuel" w:date="2024-02-06T10:00:00Z">
        <w:r w:rsidR="00451329">
          <w:rPr>
            <w:rFonts w:cs="Calibri"/>
            <w:lang w:val="en-US"/>
          </w:rPr>
          <w:t xml:space="preserve"> not function</w:t>
        </w:r>
      </w:ins>
      <w:ins w:id="115" w:author="Ginot, Samuel" w:date="2024-02-06T10:04:00Z">
        <w:r w:rsidR="00451329">
          <w:rPr>
            <w:rFonts w:cs="Calibri"/>
            <w:lang w:val="en-US"/>
          </w:rPr>
          <w:t xml:space="preserve">, </w:t>
        </w:r>
      </w:ins>
      <w:ins w:id="116" w:author="Ginot, Samuel" w:date="2024-02-06T10:14:00Z">
        <w:r w:rsidR="001223D6">
          <w:rPr>
            <w:rFonts w:cs="Calibri"/>
            <w:lang w:val="en-US"/>
          </w:rPr>
          <w:t>since</w:t>
        </w:r>
      </w:ins>
      <w:ins w:id="117" w:author="Ginot, Samuel" w:date="2024-02-06T10:04:00Z">
        <w:r w:rsidR="00451329">
          <w:rPr>
            <w:rFonts w:cs="Calibri"/>
            <w:lang w:val="en-US"/>
          </w:rPr>
          <w:t xml:space="preserve"> the various ridges and </w:t>
        </w:r>
      </w:ins>
      <w:ins w:id="118" w:author="Ginot, Samuel" w:date="2024-02-06T10:05:00Z">
        <w:r w:rsidR="00451329">
          <w:rPr>
            <w:rFonts w:cs="Calibri"/>
            <w:lang w:val="en-US"/>
          </w:rPr>
          <w:t>cusps would simply h</w:t>
        </w:r>
        <w:r w:rsidR="001223D6">
          <w:rPr>
            <w:rFonts w:cs="Calibri"/>
            <w:lang w:val="en-US"/>
          </w:rPr>
          <w:t>it each other</w:t>
        </w:r>
      </w:ins>
      <w:ins w:id="119" w:author="XXX" w:date="2024-02-15T09:07:00Z">
        <w:r w:rsidR="00836AED">
          <w:rPr>
            <w:rFonts w:cs="Calibri"/>
            <w:lang w:val="en-US"/>
          </w:rPr>
          <w:t>.</w:t>
        </w:r>
      </w:ins>
      <w:ins w:id="120" w:author="Ginot, Samuel" w:date="2024-02-06T10:05:00Z">
        <w:del w:id="121" w:author="XXX" w:date="2024-02-15T09:07:00Z">
          <w:r w:rsidR="001223D6">
            <w:rPr>
              <w:rFonts w:cs="Calibri"/>
              <w:lang w:val="en-US"/>
            </w:rPr>
            <w:delText xml:space="preserve">, not allowing </w:delText>
          </w:r>
        </w:del>
        <w:del w:id="122" w:author="XXX" w:date="2024-02-14T17:01:00Z">
          <w:r w:rsidR="001223D6">
            <w:rPr>
              <w:rFonts w:cs="Calibri"/>
              <w:lang w:val="en-US"/>
            </w:rPr>
            <w:delText>any</w:delText>
          </w:r>
        </w:del>
      </w:ins>
      <w:ins w:id="123" w:author="Ginot, Samuel" w:date="2024-02-06T10:06:00Z">
        <w:del w:id="124" w:author="XXX" w:date="2024-02-14T17:01:00Z">
          <w:r w:rsidR="001223D6">
            <w:rPr>
              <w:rFonts w:cs="Calibri"/>
              <w:lang w:val="en-US"/>
            </w:rPr>
            <w:delText xml:space="preserve"> extent of </w:delText>
          </w:r>
        </w:del>
        <w:del w:id="125" w:author="XXX" w:date="2024-02-15T09:07:00Z">
          <w:r w:rsidR="001223D6">
            <w:rPr>
              <w:rFonts w:cs="Calibri"/>
              <w:lang w:val="en-US"/>
            </w:rPr>
            <w:delText>occlusion</w:delText>
          </w:r>
        </w:del>
        <w:r w:rsidR="001223D6">
          <w:rPr>
            <w:rFonts w:cs="Calibri"/>
            <w:lang w:val="en-US"/>
          </w:rPr>
          <w:t xml:space="preserve">. </w:t>
        </w:r>
      </w:ins>
      <w:ins w:id="126" w:author="Ginot, Samuel" w:date="2024-02-06T10:09:00Z">
        <w:r w:rsidR="001223D6">
          <w:rPr>
            <w:rFonts w:cs="Calibri"/>
            <w:lang w:val="en-US"/>
          </w:rPr>
          <w:t>Therefore, c</w:t>
        </w:r>
      </w:ins>
      <w:ins w:id="127" w:author="Ginot, Samuel" w:date="2024-02-06T10:06:00Z">
        <w:r w:rsidR="001223D6">
          <w:rPr>
            <w:rFonts w:cs="Calibri"/>
            <w:lang w:val="en-US"/>
          </w:rPr>
          <w:t xml:space="preserve">ontrary to </w:t>
        </w:r>
      </w:ins>
      <w:ins w:id="128" w:author="Ginot, Samuel" w:date="2024-02-06T10:07:00Z">
        <w:r w:rsidR="001223D6">
          <w:rPr>
            <w:rFonts w:cs="Calibri"/>
            <w:lang w:val="en-US"/>
          </w:rPr>
          <w:t xml:space="preserve">the assumption made for fluctuating asymmetry studies, </w:t>
        </w:r>
      </w:ins>
      <w:ins w:id="129" w:author="Ginot, Samuel" w:date="2024-02-06T10:09:00Z">
        <w:r w:rsidR="001223D6">
          <w:rPr>
            <w:rFonts w:cs="Calibri"/>
            <w:lang w:val="en-US"/>
          </w:rPr>
          <w:t>here</w:t>
        </w:r>
      </w:ins>
      <w:ins w:id="130" w:author="XXX" w:date="2024-02-15T09:07:00Z">
        <w:r w:rsidR="00836AED">
          <w:rPr>
            <w:rFonts w:cs="Calibri"/>
            <w:lang w:val="en-US"/>
          </w:rPr>
          <w:t>,</w:t>
        </w:r>
      </w:ins>
      <w:ins w:id="131" w:author="Ginot, Samuel" w:date="2024-02-06T10:09:00Z">
        <w:r w:rsidR="001223D6">
          <w:rPr>
            <w:rFonts w:cs="Calibri"/>
            <w:lang w:val="en-US"/>
          </w:rPr>
          <w:t xml:space="preserve"> perfect symmetry cannot be considered the functional and selective optimum.</w:t>
        </w:r>
      </w:ins>
      <w:ins w:id="132" w:author="Ginot, Samuel" w:date="2024-02-06T10:10:00Z">
        <w:r w:rsidR="001223D6">
          <w:rPr>
            <w:rFonts w:cs="Calibri"/>
            <w:lang w:val="en-US"/>
          </w:rPr>
          <w:t xml:space="preserve"> On the other hand, extremely asymmetric mandibles</w:t>
        </w:r>
      </w:ins>
      <w:ins w:id="133" w:author="Ginot, Samuel" w:date="2024-02-06T10:14:00Z">
        <w:r w:rsidR="001223D6">
          <w:rPr>
            <w:rFonts w:cs="Calibri"/>
            <w:lang w:val="en-US"/>
          </w:rPr>
          <w:t xml:space="preserve">, for instance one very long and one very </w:t>
        </w:r>
      </w:ins>
      <w:ins w:id="134" w:author="Ginot, Samuel" w:date="2024-02-06T10:15:00Z">
        <w:r w:rsidR="001223D6">
          <w:rPr>
            <w:rFonts w:cs="Calibri"/>
            <w:lang w:val="en-US"/>
          </w:rPr>
          <w:t>short,</w:t>
        </w:r>
      </w:ins>
      <w:ins w:id="135" w:author="Ginot, Samuel" w:date="2024-02-06T10:17:00Z">
        <w:r w:rsidR="004B1BF4">
          <w:rPr>
            <w:rFonts w:cs="Calibri"/>
            <w:lang w:val="en-US"/>
          </w:rPr>
          <w:t xml:space="preserve"> or</w:t>
        </w:r>
      </w:ins>
      <w:ins w:id="136" w:author="Ginot, Samuel" w:date="2024-02-06T10:18:00Z">
        <w:r w:rsidR="004B1BF4">
          <w:rPr>
            <w:rFonts w:cs="Calibri"/>
            <w:lang w:val="en-US"/>
          </w:rPr>
          <w:t xml:space="preserve"> each</w:t>
        </w:r>
      </w:ins>
      <w:ins w:id="137" w:author="Ginot, Samuel" w:date="2024-02-06T10:17:00Z">
        <w:r w:rsidR="004B1BF4">
          <w:rPr>
            <w:rFonts w:cs="Calibri"/>
            <w:lang w:val="en-US"/>
          </w:rPr>
          <w:t xml:space="preserve"> with completely unrel</w:t>
        </w:r>
      </w:ins>
      <w:ins w:id="138" w:author="Ginot, Samuel" w:date="2024-02-06T10:18:00Z">
        <w:r w:rsidR="004B1BF4">
          <w:rPr>
            <w:rFonts w:cs="Calibri"/>
            <w:lang w:val="en-US"/>
          </w:rPr>
          <w:t>ated shapes</w:t>
        </w:r>
      </w:ins>
      <w:ins w:id="139" w:author="XXX" w:date="2024-02-15T09:07:00Z">
        <w:r w:rsidR="00836AED">
          <w:rPr>
            <w:rFonts w:cs="Calibri"/>
            <w:lang w:val="en-US"/>
          </w:rPr>
          <w:t>,</w:t>
        </w:r>
      </w:ins>
      <w:ins w:id="140" w:author="Ginot, Samuel" w:date="2024-02-06T10:18:00Z">
        <w:r w:rsidR="004B1BF4">
          <w:rPr>
            <w:rFonts w:cs="Calibri"/>
            <w:lang w:val="en-US"/>
          </w:rPr>
          <w:t xml:space="preserve"> </w:t>
        </w:r>
        <w:del w:id="141" w:author="XXX" w:date="2024-02-15T09:07:00Z">
          <w:r w:rsidR="004B1BF4">
            <w:rPr>
              <w:rFonts w:cs="Calibri"/>
              <w:lang w:val="en-US"/>
            </w:rPr>
            <w:delText xml:space="preserve">(one </w:delText>
          </w:r>
        </w:del>
      </w:ins>
      <w:ins w:id="142" w:author="Ginot, Samuel" w:date="2024-02-06T10:19:00Z">
        <w:del w:id="143" w:author="XXX" w:date="2024-02-15T09:07:00Z">
          <w:r w:rsidR="004B1BF4">
            <w:rPr>
              <w:rFonts w:cs="Calibri"/>
              <w:lang w:val="en-US"/>
            </w:rPr>
            <w:delText>could</w:delText>
          </w:r>
        </w:del>
      </w:ins>
      <w:ins w:id="144" w:author="Ginot, Samuel" w:date="2024-02-06T10:18:00Z">
        <w:del w:id="145" w:author="XXX" w:date="2024-02-15T09:07:00Z">
          <w:r w:rsidR="004B1BF4">
            <w:rPr>
              <w:rFonts w:cs="Calibri"/>
              <w:lang w:val="en-US"/>
            </w:rPr>
            <w:delText xml:space="preserve"> think of it as a random key </w:delText>
          </w:r>
        </w:del>
      </w:ins>
      <w:ins w:id="146" w:author="Ginot, Samuel" w:date="2024-02-06T14:50:00Z">
        <w:del w:id="147" w:author="XXX" w:date="2024-02-15T09:07:00Z">
          <w:r w:rsidR="007E7AF2">
            <w:rPr>
              <w:rFonts w:cs="Calibri"/>
              <w:lang w:val="en-US"/>
            </w:rPr>
            <w:delText xml:space="preserve">and </w:delText>
          </w:r>
        </w:del>
      </w:ins>
      <w:ins w:id="148" w:author="Ginot, Samuel" w:date="2024-02-06T10:18:00Z">
        <w:del w:id="149" w:author="XXX" w:date="2024-02-15T09:07:00Z">
          <w:r w:rsidR="004B1BF4">
            <w:rPr>
              <w:rFonts w:cs="Calibri"/>
              <w:lang w:val="en-US"/>
            </w:rPr>
            <w:delText xml:space="preserve">a random lock), </w:delText>
          </w:r>
        </w:del>
      </w:ins>
      <w:ins w:id="150" w:author="Ginot, Samuel" w:date="2024-02-06T10:15:00Z">
        <w:r w:rsidR="001223D6">
          <w:rPr>
            <w:rFonts w:cs="Calibri"/>
            <w:lang w:val="en-US"/>
          </w:rPr>
          <w:t>would also not function properly to shear and crush, since</w:t>
        </w:r>
      </w:ins>
      <w:ins w:id="151" w:author="Ginot, Samuel" w:date="2024-02-06T10:16:00Z">
        <w:r w:rsidR="004B1BF4">
          <w:rPr>
            <w:rFonts w:cs="Calibri"/>
            <w:lang w:val="en-US"/>
          </w:rPr>
          <w:t xml:space="preserve"> they would not </w:t>
        </w:r>
      </w:ins>
      <w:ins w:id="152" w:author="Ginot, Samuel" w:date="2024-02-06T10:20:00Z">
        <w:r w:rsidR="004B1BF4">
          <w:rPr>
            <w:rFonts w:cs="Calibri"/>
            <w:lang w:val="en-US"/>
          </w:rPr>
          <w:t xml:space="preserve">properly </w:t>
        </w:r>
      </w:ins>
      <w:ins w:id="153" w:author="Ginot, Samuel" w:date="2024-02-06T10:16:00Z">
        <w:r w:rsidR="004B1BF4">
          <w:rPr>
            <w:rFonts w:cs="Calibri"/>
            <w:lang w:val="en-US"/>
          </w:rPr>
          <w:t>come into contact</w:t>
        </w:r>
      </w:ins>
      <w:ins w:id="154" w:author="Ginot, Samuel" w:date="2024-02-06T10:20:00Z">
        <w:r w:rsidR="004B1BF4">
          <w:rPr>
            <w:rFonts w:cs="Calibri"/>
            <w:lang w:val="en-US"/>
          </w:rPr>
          <w:t>.</w:t>
        </w:r>
      </w:ins>
      <w:ins w:id="155" w:author="Ginot, Samuel" w:date="2024-02-06T10:23:00Z">
        <w:r w:rsidR="004B1BF4">
          <w:rPr>
            <w:rFonts w:cs="Calibri"/>
            <w:lang w:val="en-US"/>
          </w:rPr>
          <w:t xml:space="preserve"> Therefore, it must be assumed that each mand</w:t>
        </w:r>
      </w:ins>
      <w:ins w:id="156" w:author="Ginot, Samuel" w:date="2024-02-06T10:24:00Z">
        <w:r w:rsidR="004B1BF4">
          <w:rPr>
            <w:rFonts w:cs="Calibri"/>
            <w:lang w:val="en-US"/>
          </w:rPr>
          <w:t>ible</w:t>
        </w:r>
      </w:ins>
      <w:ins w:id="157" w:author="XXX" w:date="2024-02-15T09:08:00Z">
        <w:r w:rsidR="00836AED">
          <w:rPr>
            <w:rFonts w:cs="Calibri"/>
            <w:lang w:val="en-US"/>
          </w:rPr>
          <w:t>s’ shape is influenced by</w:t>
        </w:r>
      </w:ins>
      <w:ins w:id="158" w:author="Ginot, Samuel" w:date="2024-02-16T14:10:00Z">
        <w:r w:rsidR="00145422">
          <w:rPr>
            <w:rFonts w:cs="Calibri"/>
            <w:lang w:val="en-US"/>
          </w:rPr>
          <w:t xml:space="preserve"> </w:t>
        </w:r>
      </w:ins>
      <w:ins w:id="159" w:author="Ginot, Samuel" w:date="2024-02-06T10:24:00Z">
        <w:del w:id="160" w:author="XXX" w:date="2024-02-15T09:08:00Z">
          <w:r w:rsidR="004B1BF4">
            <w:rPr>
              <w:rFonts w:cs="Calibri"/>
              <w:lang w:val="en-US"/>
            </w:rPr>
            <w:delText xml:space="preserve">has </w:delText>
          </w:r>
        </w:del>
      </w:ins>
      <w:ins w:id="161" w:author="Ginot, Samuel" w:date="2024-02-06T10:37:00Z">
        <w:del w:id="162" w:author="XXX" w:date="2024-02-15T09:08:00Z">
          <w:r w:rsidR="002E2BF3">
            <w:rPr>
              <w:rFonts w:cs="Calibri"/>
              <w:lang w:val="en-US"/>
            </w:rPr>
            <w:delText>its ow</w:delText>
          </w:r>
        </w:del>
      </w:ins>
      <w:ins w:id="163" w:author="Ginot, Samuel" w:date="2024-02-06T10:38:00Z">
        <w:del w:id="164" w:author="XXX" w:date="2024-02-15T09:08:00Z">
          <w:r w:rsidR="002E2BF3">
            <w:rPr>
              <w:rFonts w:cs="Calibri"/>
              <w:lang w:val="en-US"/>
            </w:rPr>
            <w:delText>n</w:delText>
          </w:r>
        </w:del>
      </w:ins>
      <w:ins w:id="165" w:author="Ginot, Samuel" w:date="2024-02-06T10:24:00Z">
        <w:del w:id="166" w:author="XXX" w:date="2024-02-15T09:08:00Z">
          <w:r w:rsidR="004B1BF4">
            <w:rPr>
              <w:rFonts w:cs="Calibri"/>
              <w:lang w:val="en-US"/>
            </w:rPr>
            <w:delText xml:space="preserve"> optimal shape</w:delText>
          </w:r>
        </w:del>
      </w:ins>
      <w:ins w:id="167" w:author="Ginot, Samuel" w:date="2024-02-06T10:30:00Z">
        <w:del w:id="168" w:author="XXX" w:date="2024-02-15T09:08:00Z">
          <w:r w:rsidR="0021157E">
            <w:rPr>
              <w:rFonts w:cs="Calibri"/>
              <w:lang w:val="en-US"/>
            </w:rPr>
            <w:delText xml:space="preserve">, </w:delText>
          </w:r>
        </w:del>
      </w:ins>
      <w:ins w:id="169" w:author="Ginot, Samuel" w:date="2024-02-06T10:32:00Z">
        <w:del w:id="170" w:author="XXX" w:date="2024-02-15T09:08:00Z">
          <w:r w:rsidR="0021157E">
            <w:rPr>
              <w:rFonts w:cs="Calibri"/>
              <w:lang w:val="en-US"/>
            </w:rPr>
            <w:delText xml:space="preserve">whose </w:delText>
          </w:r>
        </w:del>
      </w:ins>
      <w:ins w:id="171" w:author="Ginot, Samuel" w:date="2024-02-06T10:39:00Z">
        <w:del w:id="172" w:author="XXX" w:date="2024-02-15T09:08:00Z">
          <w:r w:rsidR="002E2BF3">
            <w:rPr>
              <w:rFonts w:cs="Calibri"/>
              <w:lang w:val="en-US"/>
            </w:rPr>
            <w:delText xml:space="preserve">functional </w:delText>
          </w:r>
        </w:del>
      </w:ins>
      <w:ins w:id="173" w:author="Ginot, Samuel" w:date="2024-02-06T10:33:00Z">
        <w:del w:id="174" w:author="XXX" w:date="2024-02-15T09:08:00Z">
          <w:r w:rsidR="0021157E">
            <w:rPr>
              <w:rFonts w:cs="Calibri"/>
              <w:lang w:val="en-US"/>
            </w:rPr>
            <w:delText>optimality</w:delText>
          </w:r>
        </w:del>
      </w:ins>
      <w:ins w:id="175" w:author="Ginot, Samuel" w:date="2024-02-06T10:32:00Z">
        <w:del w:id="176" w:author="XXX" w:date="2024-02-15T09:08:00Z">
          <w:r w:rsidR="0021157E">
            <w:rPr>
              <w:rFonts w:cs="Calibri"/>
              <w:lang w:val="en-US"/>
            </w:rPr>
            <w:delText xml:space="preserve"> is</w:delText>
          </w:r>
        </w:del>
      </w:ins>
      <w:ins w:id="177" w:author="Ginot, Samuel" w:date="2024-02-06T10:33:00Z">
        <w:del w:id="178" w:author="XXX" w:date="2024-02-15T09:08:00Z">
          <w:r w:rsidR="0021157E">
            <w:rPr>
              <w:rFonts w:cs="Calibri"/>
              <w:lang w:val="en-US"/>
            </w:rPr>
            <w:delText xml:space="preserve"> </w:delText>
          </w:r>
          <w:r w:rsidR="0021157E">
            <w:rPr>
              <w:rFonts w:cs="Calibri"/>
              <w:i/>
              <w:iCs/>
              <w:lang w:val="en-US"/>
            </w:rPr>
            <w:delText>in fine</w:delText>
          </w:r>
          <w:r w:rsidR="0021157E">
            <w:rPr>
              <w:rFonts w:cs="Calibri"/>
              <w:lang w:val="en-US"/>
            </w:rPr>
            <w:delText xml:space="preserve"> dependent on </w:delText>
          </w:r>
        </w:del>
        <w:r w:rsidR="0021157E">
          <w:rPr>
            <w:rFonts w:cs="Calibri"/>
            <w:lang w:val="en-US"/>
          </w:rPr>
          <w:t>the</w:t>
        </w:r>
      </w:ins>
      <w:ins w:id="179" w:author="Ginot, Samuel" w:date="2024-02-06T10:37:00Z">
        <w:r w:rsidR="0021157E">
          <w:rPr>
            <w:rFonts w:cs="Calibri"/>
            <w:lang w:val="en-US"/>
          </w:rPr>
          <w:t xml:space="preserve"> shape of the</w:t>
        </w:r>
      </w:ins>
      <w:ins w:id="180" w:author="Ginot, Samuel" w:date="2024-02-06T10:33:00Z">
        <w:r w:rsidR="0021157E">
          <w:rPr>
            <w:rFonts w:cs="Calibri"/>
            <w:lang w:val="en-US"/>
          </w:rPr>
          <w:t xml:space="preserve"> opposite mandible</w:t>
        </w:r>
      </w:ins>
      <w:ins w:id="181" w:author="Ginot, Samuel" w:date="2024-02-06T10:39:00Z">
        <w:r w:rsidR="002E2BF3">
          <w:rPr>
            <w:rFonts w:cs="Calibri"/>
            <w:lang w:val="en-US"/>
          </w:rPr>
          <w:t xml:space="preserve">. </w:t>
        </w:r>
      </w:ins>
      <w:ins w:id="182" w:author="Ginot, Samuel" w:date="2024-02-06T10:58:00Z">
        <w:r>
          <w:rPr>
            <w:rFonts w:cs="Calibri"/>
            <w:lang w:val="en-US"/>
          </w:rPr>
          <w:t xml:space="preserve">Consequently, the achievement of optimal feeding function relies </w:t>
        </w:r>
      </w:ins>
      <w:ins w:id="183" w:author="Ginot, Samuel" w:date="2024-02-06T10:59:00Z">
        <w:r>
          <w:rPr>
            <w:rFonts w:cs="Calibri"/>
            <w:lang w:val="en-US"/>
          </w:rPr>
          <w:t>on an optimal degree of asymmetry between both mandibles (</w:t>
        </w:r>
        <w:proofErr w:type="gramStart"/>
        <w:r>
          <w:rPr>
            <w:rFonts w:cs="Calibri"/>
            <w:lang w:val="en-US"/>
          </w:rPr>
          <w:t>i.e.</w:t>
        </w:r>
        <w:proofErr w:type="gramEnd"/>
        <w:r>
          <w:rPr>
            <w:rFonts w:cs="Calibri"/>
            <w:lang w:val="en-US"/>
          </w:rPr>
          <w:t xml:space="preserve"> a key fitting the lock </w:t>
        </w:r>
      </w:ins>
      <w:ins w:id="184" w:author="Ginot, Samuel" w:date="2024-02-06T15:21:00Z">
        <w:r w:rsidR="00A1152A">
          <w:rPr>
            <w:rFonts w:cs="Calibri"/>
            <w:lang w:val="en-US"/>
          </w:rPr>
          <w:t xml:space="preserve">as </w:t>
        </w:r>
        <w:del w:id="185" w:author="XXX" w:date="2024-02-15T09:09:00Z">
          <w:r w:rsidR="00A1152A">
            <w:rPr>
              <w:rFonts w:cs="Calibri"/>
              <w:lang w:val="en-US"/>
            </w:rPr>
            <w:delText>well</w:delText>
          </w:r>
        </w:del>
      </w:ins>
      <w:ins w:id="186" w:author="XXX" w:date="2024-02-15T09:09:00Z">
        <w:r w:rsidR="00836AED">
          <w:rPr>
            <w:rFonts w:cs="Calibri"/>
            <w:lang w:val="en-US"/>
          </w:rPr>
          <w:t>good</w:t>
        </w:r>
      </w:ins>
      <w:ins w:id="187" w:author="Ginot, Samuel" w:date="2024-02-06T15:21:00Z">
        <w:r w:rsidR="00A1152A">
          <w:rPr>
            <w:rFonts w:cs="Calibri"/>
            <w:lang w:val="en-US"/>
          </w:rPr>
          <w:t xml:space="preserve"> as possible</w:t>
        </w:r>
      </w:ins>
      <w:ins w:id="188" w:author="Ginot, Samuel" w:date="2024-02-06T10:59:00Z">
        <w:r>
          <w:rPr>
            <w:rFonts w:cs="Calibri"/>
            <w:lang w:val="en-US"/>
          </w:rPr>
          <w:t>).</w:t>
        </w:r>
      </w:ins>
      <w:ins w:id="189" w:author="Ginot, Samuel" w:date="2024-02-06T10:58:00Z">
        <w:r>
          <w:rPr>
            <w:rFonts w:cs="Calibri"/>
            <w:lang w:val="en-US"/>
          </w:rPr>
          <w:t xml:space="preserve"> </w:t>
        </w:r>
      </w:ins>
      <w:ins w:id="190" w:author="Ginot, Samuel" w:date="2024-02-06T14:52:00Z">
        <w:r w:rsidR="007E7AF2">
          <w:rPr>
            <w:rFonts w:cs="Calibri"/>
            <w:lang w:val="en-US"/>
          </w:rPr>
          <w:t>The determinism of which shape corresponds to which side</w:t>
        </w:r>
      </w:ins>
      <w:ins w:id="191" w:author="Ginot, Samuel" w:date="2024-02-06T15:21:00Z">
        <w:r w:rsidR="00A1152A">
          <w:rPr>
            <w:rFonts w:cs="Calibri"/>
            <w:lang w:val="en-US"/>
          </w:rPr>
          <w:t xml:space="preserve"> (</w:t>
        </w:r>
      </w:ins>
      <w:ins w:id="192" w:author="Ginot, Samuel" w:date="2024-02-06T14:52:00Z">
        <w:r w:rsidR="007E7AF2">
          <w:rPr>
            <w:rFonts w:cs="Calibri"/>
            <w:lang w:val="en-US"/>
          </w:rPr>
          <w:t>in other words which is the key and which is the lock</w:t>
        </w:r>
      </w:ins>
      <w:ins w:id="193" w:author="Ginot, Samuel" w:date="2024-02-06T15:21:00Z">
        <w:r w:rsidR="00A1152A">
          <w:rPr>
            <w:rFonts w:cs="Calibri"/>
            <w:lang w:val="en-US"/>
          </w:rPr>
          <w:t>)</w:t>
        </w:r>
      </w:ins>
      <w:ins w:id="194" w:author="Ginot, Samuel" w:date="2024-02-06T14:52:00Z">
        <w:r w:rsidR="007E7AF2">
          <w:rPr>
            <w:rFonts w:cs="Calibri"/>
            <w:lang w:val="en-US"/>
          </w:rPr>
          <w:t xml:space="preserve"> appears to be genetic</w:t>
        </w:r>
      </w:ins>
      <w:ins w:id="195" w:author="Ginot, Samuel" w:date="2024-02-06T14:53:00Z">
        <w:r w:rsidR="007E7AF2">
          <w:rPr>
            <w:rFonts w:cs="Calibri"/>
            <w:lang w:val="en-US"/>
          </w:rPr>
          <w:t>, supported by the</w:t>
        </w:r>
      </w:ins>
      <w:ins w:id="196" w:author="Ginot, Samuel" w:date="2024-02-06T11:01:00Z">
        <w:r>
          <w:rPr>
            <w:rFonts w:cs="Calibri"/>
            <w:lang w:val="en-US"/>
          </w:rPr>
          <w:t xml:space="preserve"> fact that the left mandible is always larger and overlaps the right mandible</w:t>
        </w:r>
      </w:ins>
      <w:ins w:id="197" w:author="Ginot, Samuel" w:date="2024-02-06T11:02:00Z">
        <w:r>
          <w:rPr>
            <w:rFonts w:cs="Calibri"/>
            <w:lang w:val="en-US"/>
          </w:rPr>
          <w:t xml:space="preserve"> </w:t>
        </w:r>
      </w:ins>
      <w:bookmarkStart w:id="198" w:name="ZOTERO_BREF_EzXTxrpjhhw6"/>
      <w:r w:rsidRPr="00B71978">
        <w:rPr>
          <w:rFonts w:ascii="Calibri" w:hAnsi="Calibri" w:cs="Calibri"/>
        </w:rPr>
        <w:t>(Chapman, 1964; Clissold, 2007)</w:t>
      </w:r>
      <w:bookmarkEnd w:id="198"/>
      <w:ins w:id="199" w:author="Ginot, Samuel" w:date="2024-02-06T11:03:00Z">
        <w:r>
          <w:rPr>
            <w:rFonts w:ascii="Calibri" w:hAnsi="Calibri" w:cs="Calibri"/>
          </w:rPr>
          <w:t>.</w:t>
        </w:r>
      </w:ins>
      <w:ins w:id="200" w:author="Ginot, Samuel" w:date="2024-02-06T15:01:00Z">
        <w:r w:rsidR="00E2462B">
          <w:rPr>
            <w:rFonts w:ascii="Calibri" w:hAnsi="Calibri" w:cs="Calibri"/>
          </w:rPr>
          <w:t xml:space="preserve"> </w:t>
        </w:r>
      </w:ins>
      <w:ins w:id="201" w:author="Ginot, Samuel" w:date="2024-02-06T15:02:00Z">
        <w:r w:rsidR="00E2462B">
          <w:rPr>
            <w:rFonts w:ascii="Calibri" w:hAnsi="Calibri" w:cs="Calibri"/>
          </w:rPr>
          <w:t xml:space="preserve">While the </w:t>
        </w:r>
      </w:ins>
      <w:ins w:id="202" w:author="Ginot, Samuel" w:date="2024-02-06T15:04:00Z">
        <w:r w:rsidR="00E2462B">
          <w:rPr>
            <w:rFonts w:ascii="Calibri" w:hAnsi="Calibri" w:cs="Calibri"/>
          </w:rPr>
          <w:t>different</w:t>
        </w:r>
      </w:ins>
      <w:ins w:id="203" w:author="Ginot, Samuel" w:date="2024-02-06T15:02:00Z">
        <w:r w:rsidR="00E2462B">
          <w:rPr>
            <w:rFonts w:ascii="Calibri" w:hAnsi="Calibri" w:cs="Calibri"/>
          </w:rPr>
          <w:t xml:space="preserve"> shapes of opposite sides </w:t>
        </w:r>
      </w:ins>
      <w:ins w:id="204" w:author="Ginot, Samuel" w:date="2024-02-06T15:03:00Z">
        <w:r w:rsidR="00E2462B">
          <w:rPr>
            <w:rFonts w:ascii="Calibri" w:hAnsi="Calibri" w:cs="Calibri"/>
          </w:rPr>
          <w:t>would require divergent developmental pathways</w:t>
        </w:r>
      </w:ins>
      <w:ins w:id="205" w:author="Ginot, Samuel" w:date="2024-02-06T15:04:00Z">
        <w:r w:rsidR="00DC1FAE">
          <w:rPr>
            <w:rFonts w:ascii="Calibri" w:hAnsi="Calibri" w:cs="Calibri"/>
          </w:rPr>
          <w:t xml:space="preserve">, </w:t>
        </w:r>
      </w:ins>
      <w:ins w:id="206" w:author="Ginot, Samuel" w:date="2024-02-06T15:05:00Z">
        <w:r w:rsidR="00DC1FAE">
          <w:rPr>
            <w:rFonts w:ascii="Calibri" w:hAnsi="Calibri" w:cs="Calibri"/>
          </w:rPr>
          <w:t xml:space="preserve">the coordination of those shapes to achieve interlocking certainly must entail precise integration of the mandibular </w:t>
        </w:r>
      </w:ins>
      <w:ins w:id="207" w:author="Ginot, Samuel" w:date="2024-02-06T15:06:00Z">
        <w:r w:rsidR="00DC1FAE">
          <w:rPr>
            <w:rFonts w:ascii="Calibri" w:hAnsi="Calibri" w:cs="Calibri"/>
          </w:rPr>
          <w:t>system as a whole.</w:t>
        </w:r>
      </w:ins>
      <w:ins w:id="208" w:author="Ginot, Samuel" w:date="2024-02-06T15:19:00Z">
        <w:r w:rsidR="00A1152A">
          <w:rPr>
            <w:rFonts w:ascii="Calibri" w:hAnsi="Calibri" w:cs="Calibri"/>
          </w:rPr>
          <w:t xml:space="preserve"> </w:t>
        </w:r>
      </w:ins>
      <w:ins w:id="209" w:author="Ginot, Samuel" w:date="2024-02-06T15:27:00Z">
        <w:r w:rsidR="008A611B">
          <w:rPr>
            <w:rFonts w:ascii="Calibri" w:hAnsi="Calibri" w:cs="Calibri"/>
          </w:rPr>
          <w:t>It can therefore be hypothesized that the mandibular morphological system is under hierarchical genetic control, with one or several shared</w:t>
        </w:r>
      </w:ins>
      <w:ins w:id="210" w:author="Ginot, Samuel" w:date="2024-02-06T15:28:00Z">
        <w:r w:rsidR="008A611B">
          <w:rPr>
            <w:rFonts w:ascii="Calibri" w:hAnsi="Calibri" w:cs="Calibri"/>
          </w:rPr>
          <w:t xml:space="preserve"> factors determining the “handedness” of mandibles, unique factors affecting each mandible to </w:t>
        </w:r>
      </w:ins>
      <w:ins w:id="211" w:author="Ginot, Samuel" w:date="2024-02-06T15:29:00Z">
        <w:r w:rsidR="008A611B">
          <w:rPr>
            <w:rFonts w:ascii="Calibri" w:hAnsi="Calibri" w:cs="Calibri"/>
          </w:rPr>
          <w:t>produce either a left or a right morphology</w:t>
        </w:r>
      </w:ins>
      <w:ins w:id="212" w:author="Ginot, Samuel" w:date="2024-02-06T15:50:00Z">
        <w:r w:rsidR="00E119E6">
          <w:rPr>
            <w:rFonts w:ascii="Calibri" w:hAnsi="Calibri" w:cs="Calibri"/>
          </w:rPr>
          <w:t xml:space="preserve">, and one or several </w:t>
        </w:r>
      </w:ins>
      <w:ins w:id="213" w:author="Ginot, Samuel" w:date="2024-02-06T15:55:00Z">
        <w:r w:rsidR="00E119E6">
          <w:rPr>
            <w:rFonts w:ascii="Calibri" w:hAnsi="Calibri" w:cs="Calibri"/>
          </w:rPr>
          <w:t>integration</w:t>
        </w:r>
      </w:ins>
      <w:ins w:id="214" w:author="Ginot, Samuel" w:date="2024-02-06T15:50:00Z">
        <w:r w:rsidR="00E119E6">
          <w:rPr>
            <w:rFonts w:ascii="Calibri" w:hAnsi="Calibri" w:cs="Calibri"/>
          </w:rPr>
          <w:t xml:space="preserve"> factors</w:t>
        </w:r>
      </w:ins>
      <w:ins w:id="215" w:author="Ginot, Samuel" w:date="2024-02-06T15:51:00Z">
        <w:r w:rsidR="00E119E6">
          <w:rPr>
            <w:rFonts w:ascii="Calibri" w:hAnsi="Calibri" w:cs="Calibri"/>
          </w:rPr>
          <w:t xml:space="preserve"> producing</w:t>
        </w:r>
      </w:ins>
      <w:ins w:id="216" w:author="Ginot, Samuel" w:date="2024-02-06T15:52:00Z">
        <w:r w:rsidR="00E119E6">
          <w:rPr>
            <w:rFonts w:ascii="Calibri" w:hAnsi="Calibri" w:cs="Calibri"/>
          </w:rPr>
          <w:t xml:space="preserve"> </w:t>
        </w:r>
      </w:ins>
      <w:ins w:id="217" w:author="Ginot, Samuel" w:date="2024-02-06T15:57:00Z">
        <w:r w:rsidR="003F7393">
          <w:rPr>
            <w:rFonts w:ascii="Calibri" w:hAnsi="Calibri" w:cs="Calibri"/>
          </w:rPr>
          <w:t>left-right covariation to achieve interlocking morphologies</w:t>
        </w:r>
      </w:ins>
      <w:bookmarkStart w:id="218" w:name="ZOTERO_BREF_LFqFs8hUklPN"/>
      <w:ins w:id="219" w:author="Ginot, Samuel" w:date="2024-02-06T15:59:00Z">
        <w:r w:rsidR="003F7393">
          <w:rPr>
            <w:rFonts w:ascii="Calibri" w:hAnsi="Calibri" w:cs="Calibri"/>
          </w:rPr>
          <w:t xml:space="preserve"> </w:t>
        </w:r>
      </w:ins>
      <w:r w:rsidR="003F7393" w:rsidRPr="003F7393">
        <w:rPr>
          <w:rFonts w:ascii="Calibri" w:hAnsi="Calibri" w:cs="Calibri"/>
          <w:szCs w:val="24"/>
        </w:rPr>
        <w:t>(</w:t>
      </w:r>
      <w:proofErr w:type="spellStart"/>
      <w:r w:rsidR="003F7393" w:rsidRPr="003F7393">
        <w:rPr>
          <w:rFonts w:ascii="Calibri" w:hAnsi="Calibri" w:cs="Calibri"/>
          <w:szCs w:val="24"/>
        </w:rPr>
        <w:t>Hallgrímsson</w:t>
      </w:r>
      <w:proofErr w:type="spellEnd"/>
      <w:r w:rsidR="003F7393" w:rsidRPr="003F7393">
        <w:rPr>
          <w:rFonts w:ascii="Calibri" w:hAnsi="Calibri" w:cs="Calibri"/>
          <w:szCs w:val="24"/>
        </w:rPr>
        <w:t xml:space="preserve"> et al., 2009)</w:t>
      </w:r>
      <w:bookmarkEnd w:id="218"/>
      <w:ins w:id="220" w:author="Ginot, Samuel" w:date="2024-02-06T15:57:00Z">
        <w:r w:rsidR="003F7393">
          <w:rPr>
            <w:rFonts w:ascii="Calibri" w:hAnsi="Calibri" w:cs="Calibri"/>
          </w:rPr>
          <w:t>.</w:t>
        </w:r>
      </w:ins>
    </w:p>
    <w:p w14:paraId="55CED2E5" w14:textId="10A938A3" w:rsidR="00FB19D0" w:rsidRDefault="00B71978">
      <w:pPr>
        <w:jc w:val="both"/>
        <w:rPr>
          <w:rFonts w:ascii="Calibri" w:hAnsi="Calibri" w:cs="Calibri"/>
          <w:lang w:val="en-US"/>
        </w:rPr>
      </w:pPr>
      <w:del w:id="221" w:author="Ginot, Samuel" w:date="2024-02-06T15:14:00Z">
        <w:r w:rsidDel="00553A54">
          <w:rPr>
            <w:rFonts w:cs="Calibri"/>
            <w:lang w:val="en-US"/>
          </w:rPr>
          <w:delText xml:space="preserve"> </w:delText>
        </w:r>
      </w:del>
      <w:r>
        <w:rPr>
          <w:rFonts w:cs="Calibri"/>
          <w:lang w:val="en-US"/>
        </w:rPr>
        <w:t xml:space="preserve">The Orthopteran head (including mandibles) therefore constitutes </w:t>
      </w:r>
      <w:del w:id="222" w:author="Ginot, Samuel" w:date="2024-02-16T14:16:00Z">
        <w:r w:rsidDel="00145422">
          <w:rPr>
            <w:rFonts w:cs="Calibri"/>
            <w:lang w:val="en-US"/>
          </w:rPr>
          <w:delText xml:space="preserve">an </w:delText>
        </w:r>
      </w:del>
      <w:ins w:id="223" w:author="Ginot, Samuel" w:date="2024-02-16T14:16:00Z">
        <w:r w:rsidR="00145422">
          <w:rPr>
            <w:rFonts w:cs="Calibri"/>
            <w:lang w:val="en-US"/>
          </w:rPr>
          <w:t>a</w:t>
        </w:r>
        <w:r w:rsidR="00145422">
          <w:rPr>
            <w:rFonts w:cs="Calibri"/>
            <w:lang w:val="en-US"/>
          </w:rPr>
          <w:t xml:space="preserve"> </w:t>
        </w:r>
      </w:ins>
      <w:del w:id="224" w:author="Ginot, Samuel" w:date="2024-02-06T15:14:00Z">
        <w:r w:rsidDel="00553A54">
          <w:rPr>
            <w:rFonts w:cs="Calibri"/>
            <w:lang w:val="en-US"/>
          </w:rPr>
          <w:delText xml:space="preserve">intermediate </w:delText>
        </w:r>
      </w:del>
      <w:ins w:id="225" w:author="Ginot, Samuel" w:date="2024-02-06T15:14:00Z">
        <w:del w:id="226" w:author="XXX" w:date="2024-02-15T09:11:00Z">
          <w:r w:rsidR="00553A54">
            <w:rPr>
              <w:rFonts w:cs="Calibri"/>
              <w:lang w:val="en-US"/>
            </w:rPr>
            <w:delText xml:space="preserve">interesting </w:delText>
          </w:r>
        </w:del>
      </w:ins>
      <w:r>
        <w:rPr>
          <w:rFonts w:cs="Calibri"/>
          <w:lang w:val="en-US"/>
        </w:rPr>
        <w:t xml:space="preserve">study case of an integrated structure, or </w:t>
      </w:r>
      <w:r>
        <w:rPr>
          <w:rFonts w:cs="Calibri"/>
          <w:i/>
          <w:iCs/>
          <w:lang w:val="en-US"/>
        </w:rPr>
        <w:t>tagma</w:t>
      </w:r>
      <w:r>
        <w:rPr>
          <w:rFonts w:cs="Calibri"/>
          <w:lang w:val="en-US"/>
        </w:rPr>
        <w:t xml:space="preserve"> </w:t>
      </w:r>
      <w:bookmarkStart w:id="227" w:name="ZOTERO_BREF_ctq9xdr3MIsT"/>
      <w:r>
        <w:rPr>
          <w:rFonts w:cs="Calibri"/>
        </w:rPr>
        <w:t>(Minelli et al., 2013)</w:t>
      </w:r>
      <w:bookmarkEnd w:id="227"/>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ins w:id="228" w:author="Ginot, Samuel" w:date="2024-02-06T15:16:00Z">
        <w:r w:rsidR="00553A54">
          <w:rPr>
            <w:rFonts w:cs="Calibri"/>
            <w:lang w:val="en-US"/>
          </w:rPr>
          <w:t xml:space="preserve">. On the other hand, </w:t>
        </w:r>
      </w:ins>
      <w:ins w:id="229" w:author="Ginot, Samuel" w:date="2024-02-06T15:15:00Z">
        <w:r w:rsidR="00553A54">
          <w:rPr>
            <w:rFonts w:cs="Calibri"/>
            <w:lang w:val="en-US"/>
          </w:rPr>
          <w:t xml:space="preserve">asymmetric mechanical processes from the mandibles may </w:t>
        </w:r>
      </w:ins>
      <w:ins w:id="230" w:author="Ginot, Samuel" w:date="2024-02-06T15:16:00Z">
        <w:r w:rsidR="00553A54">
          <w:rPr>
            <w:rFonts w:cs="Calibri"/>
            <w:lang w:val="en-US"/>
          </w:rPr>
          <w:t xml:space="preserve">also </w:t>
        </w:r>
      </w:ins>
      <w:ins w:id="231" w:author="Ginot, Samuel" w:date="2024-02-06T15:15:00Z">
        <w:r w:rsidR="00553A54">
          <w:rPr>
            <w:rFonts w:cs="Calibri"/>
            <w:lang w:val="en-US"/>
          </w:rPr>
          <w:t>produce plastic asymmetry</w:t>
        </w:r>
      </w:ins>
      <w:ins w:id="232" w:author="Ginot, Samuel" w:date="2024-02-06T15:16:00Z">
        <w:r w:rsidR="00553A54">
          <w:rPr>
            <w:rFonts w:cs="Calibri"/>
            <w:lang w:val="en-US"/>
          </w:rPr>
          <w:t xml:space="preserve"> in the head</w:t>
        </w:r>
      </w:ins>
      <w:r>
        <w:rPr>
          <w:rFonts w:cs="Calibri"/>
          <w:lang w:val="en-US"/>
        </w:rPr>
        <w:t>. In addition to a common function, left and right mandibles share a common developmental origin</w:t>
      </w:r>
      <w:bookmarkStart w:id="233" w:name="ZOTERO_BREF_CqreNpKaVkew"/>
      <w:r>
        <w:rPr>
          <w:rFonts w:cs="Calibri"/>
          <w:lang w:val="en-US"/>
        </w:rPr>
        <w:t xml:space="preserve"> </w:t>
      </w:r>
      <w:r>
        <w:rPr>
          <w:rFonts w:cs="Calibri"/>
        </w:rPr>
        <w:t>(</w:t>
      </w:r>
      <w:proofErr w:type="spellStart"/>
      <w:r>
        <w:rPr>
          <w:rFonts w:cs="Calibri"/>
        </w:rPr>
        <w:t>Posnien</w:t>
      </w:r>
      <w:proofErr w:type="spellEnd"/>
      <w:r>
        <w:rPr>
          <w:rFonts w:cs="Calibri"/>
        </w:rPr>
        <w:t xml:space="preserve"> &amp; Bucher, 2010)</w:t>
      </w:r>
      <w:bookmarkEnd w:id="233"/>
      <w:ins w:id="234" w:author="Ginot, Samuel" w:date="2024-02-06T15:17:00Z">
        <w:r w:rsidR="00553A54">
          <w:rPr>
            <w:rFonts w:cs="Calibri"/>
          </w:rPr>
          <w:t>, and must be tightly integrated to produce interlocking morphologies</w:t>
        </w:r>
      </w:ins>
      <w:r>
        <w:rPr>
          <w:rFonts w:cs="Calibri"/>
          <w:lang w:val="en-US"/>
        </w:rPr>
        <w:t>.</w:t>
      </w:r>
    </w:p>
    <w:p w14:paraId="10054C67" w14:textId="77777777" w:rsidR="00830F5F" w:rsidRDefault="00B71978">
      <w:pPr>
        <w:jc w:val="both"/>
        <w:rPr>
          <w:ins w:id="235" w:author="Ginot, Samuel" w:date="2024-02-16T15:14:00Z"/>
          <w:rFonts w:cs="Calibri"/>
          <w:lang w:val="en-US"/>
        </w:rPr>
      </w:pPr>
      <w:del w:id="236" w:author="Ginot, Samuel" w:date="2024-02-16T15:14:00Z">
        <w:r w:rsidDel="00830F5F">
          <w:rPr>
            <w:lang w:val="en-US"/>
          </w:rPr>
          <w:lastRenderedPageBreak/>
          <w:delText xml:space="preserve">We propose that (i) to achieve conspicuous asymmetry, </w:delText>
        </w:r>
      </w:del>
      <w:del w:id="237" w:author="Ginot, Samuel" w:date="2024-02-06T16:37:00Z">
        <w:r w:rsidDel="006016CD">
          <w:rPr>
            <w:lang w:val="en-US"/>
          </w:rPr>
          <w:delText xml:space="preserve">the opposite medio-lateral axes of development must have some degree of autonomy from each other, </w:delText>
        </w:r>
      </w:del>
      <w:del w:id="238" w:author="Ginot, Samuel" w:date="2024-02-06T16:04:00Z">
        <w:r w:rsidDel="003F7393">
          <w:rPr>
            <w:lang w:val="en-US"/>
          </w:rPr>
          <w:delText>thereby forming modules</w:delText>
        </w:r>
      </w:del>
      <w:del w:id="239" w:author="Ginot, Samuel" w:date="2024-02-16T15:14:00Z">
        <w:r w:rsidDel="00830F5F">
          <w:rPr>
            <w:lang w:val="en-US"/>
          </w:rPr>
          <w:delText>. At the same time, because head symmetry should be generally maintained, we may expect that (ii</w:delText>
        </w:r>
      </w:del>
      <w:del w:id="240" w:author="Ginot, Samuel" w:date="2024-02-06T16:38:00Z">
        <w:r w:rsidDel="00F62199">
          <w:rPr>
            <w:lang w:val="en-US"/>
          </w:rPr>
          <w:delText>) asymmetric structures should be to some degree autonomous from symmetric ones leading to significant modularity between them, to allow for asymmetry to arise</w:delText>
        </w:r>
      </w:del>
      <w:del w:id="241" w:author="Ginot, Samuel" w:date="2024-02-16T15:14:00Z">
        <w:r w:rsidDel="00830F5F">
          <w:rPr>
            <w:lang w:val="en-US"/>
          </w:rPr>
          <w:delText xml:space="preserve">. (iii) </w:delText>
        </w:r>
      </w:del>
      <w:del w:id="242" w:author="Ginot, Samuel" w:date="2024-02-06T16:45:00Z">
        <w:r w:rsidDel="00F62199">
          <w:rPr>
            <w:lang w:val="en-US"/>
          </w:rPr>
          <w:delText xml:space="preserve">In the case where </w:delText>
        </w:r>
      </w:del>
      <w:del w:id="243" w:author="Ginot, Samuel" w:date="2024-02-16T15:14:00Z">
        <w:r w:rsidDel="00830F5F">
          <w:rPr>
            <w:lang w:val="en-US"/>
          </w:rPr>
          <w:delText xml:space="preserve">the left and right asymmetric components must work together to achieve a common function, functional constraints may also counteract </w:delText>
        </w:r>
      </w:del>
      <w:del w:id="244" w:author="Ginot, Samuel" w:date="2024-02-06T16:46:00Z">
        <w:r w:rsidDel="00F62199">
          <w:rPr>
            <w:lang w:val="en-US"/>
          </w:rPr>
          <w:delText xml:space="preserve">potential </w:delText>
        </w:r>
      </w:del>
      <w:del w:id="245" w:author="Ginot, Samuel" w:date="2024-02-16T15:14:00Z">
        <w:r w:rsidDel="00830F5F">
          <w:rPr>
            <w:lang w:val="en-US"/>
          </w:rPr>
          <w:delText>right-left developmental modularity suggested in point (i)</w:delText>
        </w:r>
      </w:del>
      <w:ins w:id="246" w:author="XXX" w:date="2024-02-15T10:05:00Z">
        <w:del w:id="247" w:author="Ginot, Samuel" w:date="2024-02-16T15:14:00Z">
          <w:r w:rsidR="00C161BD" w:rsidDel="00830F5F">
            <w:rPr>
              <w:lang w:val="en-US"/>
            </w:rPr>
            <w:delText>for</w:delText>
          </w:r>
        </w:del>
      </w:ins>
      <w:del w:id="248" w:author="Ginot, Samuel" w:date="2024-02-16T15:14:00Z">
        <w:r w:rsidDel="00830F5F">
          <w:rPr>
            <w:lang w:val="en-US"/>
          </w:rPr>
          <w:delText xml:space="preserve">. </w:delText>
        </w:r>
      </w:del>
      <w:del w:id="249" w:author="Ginot, Samuel" w:date="2024-02-06T16:47:00Z">
        <w:r w:rsidDel="00C033BB">
          <w:rPr>
            <w:lang w:val="en-US"/>
          </w:rPr>
          <w:delText xml:space="preserve">Another </w:delText>
        </w:r>
      </w:del>
      <w:del w:id="250" w:author="Ginot, Samuel" w:date="2024-02-16T15:14:00Z">
        <w:r w:rsidDel="00830F5F">
          <w:rPr>
            <w:lang w:val="en-US"/>
          </w:rPr>
          <w:delText xml:space="preserve">possibility is that (iv) asymmetries may “spill-over” to neighboring areas, for example here through asymmetric mechanical loads on the head capsule </w:delText>
        </w:r>
        <w:bookmarkStart w:id="251" w:name="ZOTERO_BREF_5kySEONBN16Z"/>
        <w:r w:rsidDel="00830F5F">
          <w:rPr>
            <w:rFonts w:cs="Calibri"/>
          </w:rPr>
          <w:delText>(Levinton, 2016; Pratt &amp; Mclain, 2002; Tiwari et al., 2017)</w:delText>
        </w:r>
        <w:bookmarkEnd w:id="251"/>
        <w:r w:rsidDel="00830F5F">
          <w:rPr>
            <w:rFonts w:cs="Calibri"/>
          </w:rPr>
          <w:delText xml:space="preserve">, which would increase </w:delText>
        </w:r>
      </w:del>
      <w:del w:id="252" w:author="Ginot, Samuel" w:date="2024-02-06T16:47:00Z">
        <w:r w:rsidDel="00C033BB">
          <w:rPr>
            <w:rFonts w:cs="Calibri"/>
          </w:rPr>
          <w:delText xml:space="preserve">correlations (and reduce modularity) </w:delText>
        </w:r>
      </w:del>
      <w:del w:id="253" w:author="Ginot, Samuel" w:date="2024-02-16T15:14:00Z">
        <w:r w:rsidDel="00830F5F">
          <w:rPr>
            <w:rFonts w:cs="Calibri"/>
          </w:rPr>
          <w:delText>between the conspicuously asymmetric structures and their anatomical</w:delText>
        </w:r>
      </w:del>
      <w:del w:id="254" w:author="Ginot, Samuel" w:date="2024-02-06T16:48:00Z">
        <w:r w:rsidDel="00592828">
          <w:rPr>
            <w:rFonts w:cs="Calibri"/>
          </w:rPr>
          <w:delText>ly linked structures</w:delText>
        </w:r>
      </w:del>
      <w:del w:id="255" w:author="Ginot, Samuel" w:date="2024-02-16T15:14:00Z">
        <w:r w:rsidDel="00830F5F">
          <w:rPr>
            <w:rFonts w:cs="Calibri"/>
            <w:lang w:val="en-US"/>
          </w:rPr>
          <w:delText>.</w:delText>
        </w:r>
      </w:del>
    </w:p>
    <w:p w14:paraId="4F79F65E" w14:textId="4D8204F7" w:rsidR="00D37183" w:rsidRDefault="0067304D">
      <w:pPr>
        <w:jc w:val="both"/>
        <w:rPr>
          <w:ins w:id="256" w:author="Ginot, Samuel" w:date="2024-02-16T15:03:00Z"/>
          <w:rFonts w:cs="Calibri"/>
          <w:lang w:val="en-US"/>
        </w:rPr>
      </w:pPr>
      <w:ins w:id="257" w:author="Ginot, Samuel" w:date="2024-02-16T14:59:00Z">
        <w:r>
          <w:rPr>
            <w:lang w:val="en-US"/>
          </w:rPr>
          <w:t>We propose that (</w:t>
        </w:r>
        <w:proofErr w:type="spellStart"/>
        <w:r>
          <w:rPr>
            <w:lang w:val="en-US"/>
          </w:rPr>
          <w:t>i</w:t>
        </w:r>
        <w:proofErr w:type="spellEnd"/>
        <w:r>
          <w:rPr>
            <w:lang w:val="en-US"/>
          </w:rPr>
          <w:t>) to achieve conspicuous asymmetry in the mandibular system</w:t>
        </w:r>
        <w:r>
          <w:rPr>
            <w:lang w:val="en-US"/>
          </w:rPr>
          <w:t xml:space="preserve">, </w:t>
        </w:r>
        <w:r>
          <w:rPr>
            <w:lang w:val="en-US"/>
          </w:rPr>
          <w:t xml:space="preserve">two </w:t>
        </w:r>
      </w:ins>
      <w:ins w:id="258" w:author="Ginot, Samuel" w:date="2024-02-16T15:00:00Z">
        <w:r>
          <w:rPr>
            <w:lang w:val="en-US"/>
          </w:rPr>
          <w:t xml:space="preserve">different and </w:t>
        </w:r>
      </w:ins>
      <w:ins w:id="259" w:author="Ginot, Samuel" w:date="2024-02-16T14:59:00Z">
        <w:r>
          <w:rPr>
            <w:lang w:val="en-US"/>
          </w:rPr>
          <w:t>modular medio-lateral developmental pathways must co-exist</w:t>
        </w:r>
      </w:ins>
      <w:ins w:id="260" w:author="Ginot, Samuel" w:date="2024-02-16T15:01:00Z">
        <w:r>
          <w:rPr>
            <w:lang w:val="en-US"/>
          </w:rPr>
          <w:t xml:space="preserve">. </w:t>
        </w:r>
        <w:r>
          <w:rPr>
            <w:rFonts w:cs="Calibri"/>
            <w:lang w:val="en-US"/>
          </w:rPr>
          <w:t>We</w:t>
        </w:r>
        <w:r>
          <w:rPr>
            <w:rFonts w:cs="Calibri"/>
            <w:lang w:val="en-US"/>
          </w:rPr>
          <w:t xml:space="preserve"> therefore</w:t>
        </w:r>
        <w:r>
          <w:rPr>
            <w:rFonts w:cs="Calibri"/>
            <w:lang w:val="en-US"/>
          </w:rPr>
          <w:t xml:space="preserve"> expect that mandibles should show strong directional asymmetry, as already visible</w:t>
        </w:r>
        <w:r>
          <w:rPr>
            <w:rFonts w:cs="Calibri"/>
            <w:lang w:val="en-US"/>
          </w:rPr>
          <w:t xml:space="preserve"> </w:t>
        </w:r>
        <w:r>
          <w:rPr>
            <w:rFonts w:cs="Calibri"/>
            <w:lang w:val="en-US"/>
          </w:rPr>
          <w:t>qualitatively (Fig. 1)</w:t>
        </w:r>
        <w:r w:rsidR="00D37183">
          <w:rPr>
            <w:rFonts w:cs="Calibri"/>
            <w:lang w:val="en-US"/>
          </w:rPr>
          <w:t xml:space="preserve">, </w:t>
        </w:r>
      </w:ins>
      <w:ins w:id="261" w:author="Ginot, Samuel" w:date="2024-02-16T15:02:00Z">
        <w:r w:rsidR="00D37183">
          <w:rPr>
            <w:rFonts w:cs="Calibri"/>
            <w:lang w:val="en-US"/>
          </w:rPr>
          <w:t>and that</w:t>
        </w:r>
        <w:r w:rsidR="00D37183">
          <w:rPr>
            <w:rFonts w:cs="Calibri"/>
            <w:lang w:val="en-US"/>
          </w:rPr>
          <w:t xml:space="preserve">, the left and right mandibles may constitute </w:t>
        </w:r>
        <w:r w:rsidR="00D37183" w:rsidRPr="00D37183">
          <w:rPr>
            <w:rFonts w:cs="Calibri"/>
            <w:i/>
            <w:iCs/>
            <w:lang w:val="en-US"/>
            <w:rPrChange w:id="262" w:author="Ginot, Samuel" w:date="2024-02-16T15:02:00Z">
              <w:rPr>
                <w:rFonts w:cs="Calibri"/>
                <w:lang w:val="en-US"/>
              </w:rPr>
            </w:rPrChange>
          </w:rPr>
          <w:t>variational</w:t>
        </w:r>
        <w:r w:rsidR="00D37183">
          <w:rPr>
            <w:rFonts w:cs="Calibri"/>
            <w:lang w:val="en-US"/>
          </w:rPr>
          <w:t xml:space="preserve"> modules, with large covariation </w:t>
        </w:r>
        <w:r w:rsidR="00D37183" w:rsidRPr="00D37183">
          <w:rPr>
            <w:rFonts w:cs="Calibri"/>
            <w:i/>
            <w:iCs/>
            <w:lang w:val="en-US"/>
            <w:rPrChange w:id="263" w:author="Ginot, Samuel" w:date="2024-02-16T15:02:00Z">
              <w:rPr>
                <w:rFonts w:cs="Calibri"/>
                <w:lang w:val="en-US"/>
              </w:rPr>
            </w:rPrChange>
          </w:rPr>
          <w:t>within</w:t>
        </w:r>
        <w:r w:rsidR="00D37183">
          <w:rPr>
            <w:rFonts w:cs="Calibri"/>
            <w:lang w:val="en-US"/>
          </w:rPr>
          <w:t xml:space="preserve"> each mandible and lower-than-expected covariation </w:t>
        </w:r>
        <w:r w:rsidR="00D37183" w:rsidRPr="00D37183">
          <w:rPr>
            <w:rFonts w:cs="Calibri"/>
            <w:i/>
            <w:iCs/>
            <w:lang w:val="en-US"/>
            <w:rPrChange w:id="264" w:author="Ginot, Samuel" w:date="2024-02-16T15:02:00Z">
              <w:rPr>
                <w:rFonts w:cs="Calibri"/>
                <w:lang w:val="en-US"/>
              </w:rPr>
            </w:rPrChange>
          </w:rPr>
          <w:t>between</w:t>
        </w:r>
        <w:r w:rsidR="00D37183">
          <w:rPr>
            <w:rFonts w:cs="Calibri"/>
            <w:lang w:val="en-US"/>
          </w:rPr>
          <w:t xml:space="preserve"> them</w:t>
        </w:r>
      </w:ins>
      <w:ins w:id="265" w:author="Ginot, Samuel" w:date="2024-02-16T15:01:00Z">
        <w:r>
          <w:rPr>
            <w:rFonts w:cs="Calibri"/>
            <w:lang w:val="en-US"/>
          </w:rPr>
          <w:t>.</w:t>
        </w:r>
      </w:ins>
      <w:ins w:id="266" w:author="Ginot, Samuel" w:date="2024-02-16T15:02:00Z">
        <w:r w:rsidR="00D37183">
          <w:rPr>
            <w:rFonts w:cs="Calibri"/>
            <w:lang w:val="en-US"/>
          </w:rPr>
          <w:t xml:space="preserve"> </w:t>
        </w:r>
      </w:ins>
    </w:p>
    <w:p w14:paraId="18AE97E4" w14:textId="3E5A3A4A" w:rsidR="0067304D" w:rsidRDefault="00D37183">
      <w:pPr>
        <w:jc w:val="both"/>
        <w:rPr>
          <w:ins w:id="267" w:author="Ginot, Samuel" w:date="2024-02-16T15:06:00Z"/>
          <w:lang w:val="en-US"/>
        </w:rPr>
      </w:pPr>
      <w:ins w:id="268" w:author="Ginot, Samuel" w:date="2024-02-16T15:02:00Z">
        <w:r>
          <w:rPr>
            <w:rFonts w:cs="Calibri"/>
            <w:lang w:val="en-US"/>
          </w:rPr>
          <w:t>However, (ii)</w:t>
        </w:r>
      </w:ins>
      <w:ins w:id="269" w:author="Ginot, Samuel" w:date="2024-02-16T15:03:00Z">
        <w:r w:rsidRPr="00D37183">
          <w:rPr>
            <w:lang w:val="en-US"/>
          </w:rPr>
          <w:t xml:space="preserve"> </w:t>
        </w:r>
        <w:r>
          <w:rPr>
            <w:lang w:val="en-US"/>
          </w:rPr>
          <w:t>s</w:t>
        </w:r>
        <w:r>
          <w:rPr>
            <w:lang w:val="en-US"/>
          </w:rPr>
          <w:t>ince the left and right asymmetric components of the mandibular system must work together to achieve a common function, developmental and functional constraints may also counteract the right-left developmental modularity suggested in point (</w:t>
        </w:r>
        <w:proofErr w:type="spellStart"/>
        <w:r>
          <w:rPr>
            <w:lang w:val="en-US"/>
          </w:rPr>
          <w:t>i</w:t>
        </w:r>
        <w:proofErr w:type="spellEnd"/>
        <w:r>
          <w:rPr>
            <w:lang w:val="en-US"/>
          </w:rPr>
          <w:t>)</w:t>
        </w:r>
      </w:ins>
      <w:ins w:id="270" w:author="Ginot, Samuel" w:date="2024-02-16T15:04:00Z">
        <w:r>
          <w:rPr>
            <w:lang w:val="en-US"/>
          </w:rPr>
          <w:t>. I</w:t>
        </w:r>
      </w:ins>
      <w:ins w:id="271" w:author="Ginot, Samuel" w:date="2024-02-16T15:05:00Z">
        <w:r>
          <w:rPr>
            <w:lang w:val="en-US"/>
          </w:rPr>
          <w:t>f so, high covariation between left and right mandibles should be expected, and the degree of asymmetry between them should be tightly controlled</w:t>
        </w:r>
      </w:ins>
      <w:ins w:id="272" w:author="Ginot, Samuel" w:date="2024-02-16T15:06:00Z">
        <w:r>
          <w:rPr>
            <w:lang w:val="en-US"/>
          </w:rPr>
          <w:t xml:space="preserve">, with relatively </w:t>
        </w:r>
      </w:ins>
      <w:ins w:id="273" w:author="Ginot, Samuel" w:date="2024-02-16T15:19:00Z">
        <w:r w:rsidR="009D2852">
          <w:rPr>
            <w:lang w:val="en-US"/>
          </w:rPr>
          <w:t xml:space="preserve">high adaptive </w:t>
        </w:r>
      </w:ins>
      <w:ins w:id="274" w:author="Ginot, Samuel" w:date="2024-02-16T15:20:00Z">
        <w:r w:rsidR="009D2852">
          <w:rPr>
            <w:lang w:val="en-US"/>
          </w:rPr>
          <w:t xml:space="preserve">accuracy </w:t>
        </w:r>
      </w:ins>
      <w:bookmarkStart w:id="275" w:name="ZOTERO_BREF_0h13pQuNq0aw"/>
      <w:r w:rsidR="009D2852" w:rsidRPr="009D2852">
        <w:rPr>
          <w:rFonts w:ascii="Calibri" w:hAnsi="Calibri" w:cs="Calibri"/>
          <w:szCs w:val="24"/>
        </w:rPr>
        <w:t xml:space="preserve">(Hansen et al., 2006; </w:t>
      </w:r>
      <w:proofErr w:type="spellStart"/>
      <w:r w:rsidR="009D2852" w:rsidRPr="009D2852">
        <w:rPr>
          <w:rFonts w:ascii="Calibri" w:hAnsi="Calibri" w:cs="Calibri"/>
          <w:szCs w:val="24"/>
        </w:rPr>
        <w:t>Pélabon</w:t>
      </w:r>
      <w:proofErr w:type="spellEnd"/>
      <w:r w:rsidR="009D2852" w:rsidRPr="009D2852">
        <w:rPr>
          <w:rFonts w:ascii="Calibri" w:hAnsi="Calibri" w:cs="Calibri"/>
          <w:szCs w:val="24"/>
        </w:rPr>
        <w:t xml:space="preserve"> &amp; Hansen, 2008)</w:t>
      </w:r>
      <w:bookmarkEnd w:id="275"/>
      <w:ins w:id="276" w:author="Ginot, Samuel" w:date="2024-02-16T15:06:00Z">
        <w:r>
          <w:rPr>
            <w:lang w:val="en-US"/>
          </w:rPr>
          <w:t>.</w:t>
        </w:r>
      </w:ins>
      <w:ins w:id="277" w:author="Ginot, Samuel" w:date="2024-02-16T15:15:00Z">
        <w:r w:rsidR="00830F5F">
          <w:rPr>
            <w:lang w:val="en-US"/>
          </w:rPr>
          <w:t xml:space="preserve"> Mandible shape variation and the degree of m</w:t>
        </w:r>
      </w:ins>
      <w:ins w:id="278" w:author="Ginot, Samuel" w:date="2024-02-16T15:16:00Z">
        <w:r w:rsidR="00830F5F">
          <w:rPr>
            <w:lang w:val="en-US"/>
          </w:rPr>
          <w:t>andible asymmetry should also relate to performance, as measured here with bite forces</w:t>
        </w:r>
      </w:ins>
      <w:ins w:id="279" w:author="Ginot, Samuel" w:date="2024-02-16T15:23:00Z">
        <w:r w:rsidR="00B430EB">
          <w:rPr>
            <w:lang w:val="en-US"/>
          </w:rPr>
          <w:t>, with an optimal degree of asymmetry leading to m</w:t>
        </w:r>
      </w:ins>
      <w:ins w:id="280" w:author="Ginot, Samuel" w:date="2024-02-16T15:24:00Z">
        <w:r w:rsidR="00B430EB">
          <w:rPr>
            <w:lang w:val="en-US"/>
          </w:rPr>
          <w:t>aximum performance</w:t>
        </w:r>
      </w:ins>
      <w:ins w:id="281" w:author="Ginot, Samuel" w:date="2024-02-16T15:16:00Z">
        <w:r w:rsidR="00830F5F">
          <w:rPr>
            <w:lang w:val="en-US"/>
          </w:rPr>
          <w:t>.</w:t>
        </w:r>
      </w:ins>
    </w:p>
    <w:p w14:paraId="025DD502" w14:textId="4EED6A06" w:rsidR="00D37183" w:rsidRDefault="00D37183">
      <w:pPr>
        <w:jc w:val="both"/>
        <w:rPr>
          <w:ins w:id="282" w:author="Ginot, Samuel" w:date="2024-02-16T15:10:00Z"/>
          <w:rFonts w:cs="Calibri"/>
          <w:lang w:val="en-US"/>
        </w:rPr>
      </w:pPr>
      <w:ins w:id="283" w:author="Ginot, Samuel" w:date="2024-02-16T15:06:00Z">
        <w:r>
          <w:rPr>
            <w:lang w:val="en-US"/>
          </w:rPr>
          <w:t xml:space="preserve">At the same time, head symmetry should be maintained, </w:t>
        </w:r>
      </w:ins>
      <w:ins w:id="284" w:author="Ginot, Samuel" w:date="2024-02-16T15:07:00Z">
        <w:r>
          <w:rPr>
            <w:lang w:val="en-US"/>
          </w:rPr>
          <w:t xml:space="preserve">and </w:t>
        </w:r>
      </w:ins>
      <w:ins w:id="285" w:author="Ginot, Samuel" w:date="2024-02-16T15:06:00Z">
        <w:r>
          <w:rPr>
            <w:lang w:val="en-US"/>
          </w:rPr>
          <w:t>we may expect that (i</w:t>
        </w:r>
      </w:ins>
      <w:ins w:id="286" w:author="Ginot, Samuel" w:date="2024-02-16T15:07:00Z">
        <w:r>
          <w:rPr>
            <w:lang w:val="en-US"/>
          </w:rPr>
          <w:t>i</w:t>
        </w:r>
      </w:ins>
      <w:ins w:id="287" w:author="Ginot, Samuel" w:date="2024-02-16T15:06:00Z">
        <w:r>
          <w:rPr>
            <w:lang w:val="en-US"/>
          </w:rPr>
          <w:t>i) the head capsule should constitute a separate developmental module from the mandibles, in which developmental factors are entirely shared by the left and right half</w:t>
        </w:r>
      </w:ins>
      <w:ins w:id="288" w:author="Ginot, Samuel" w:date="2024-02-16T15:08:00Z">
        <w:r>
          <w:rPr>
            <w:lang w:val="en-US"/>
          </w:rPr>
          <w:t xml:space="preserve">. </w:t>
        </w:r>
        <w:r>
          <w:rPr>
            <w:rFonts w:cs="Calibri"/>
            <w:lang w:val="en-US"/>
          </w:rPr>
          <w:t xml:space="preserve">We </w:t>
        </w:r>
        <w:r>
          <w:rPr>
            <w:rFonts w:cs="Calibri"/>
            <w:lang w:val="en-US"/>
          </w:rPr>
          <w:t>therefore</w:t>
        </w:r>
        <w:r>
          <w:rPr>
            <w:rFonts w:cs="Calibri"/>
            <w:lang w:val="en-US"/>
          </w:rPr>
          <w:t xml:space="preserve"> expect that mandibles will show low levels of covariation with the head structures</w:t>
        </w:r>
      </w:ins>
      <w:ins w:id="289" w:author="Ginot, Samuel" w:date="2024-02-16T15:09:00Z">
        <w:r>
          <w:rPr>
            <w:rFonts w:cs="Calibri"/>
            <w:lang w:val="en-US"/>
          </w:rPr>
          <w:t>, and that the head will not show strong directional asymmetry.</w:t>
        </w:r>
      </w:ins>
    </w:p>
    <w:p w14:paraId="05094505" w14:textId="1BB3DF7C" w:rsidR="00D37183" w:rsidRDefault="00D37183">
      <w:pPr>
        <w:jc w:val="both"/>
        <w:rPr>
          <w:rFonts w:ascii="Calibri" w:hAnsi="Calibri" w:cs="Calibri"/>
          <w:lang w:val="en-US"/>
        </w:rPr>
      </w:pPr>
      <w:ins w:id="290" w:author="Ginot, Samuel" w:date="2024-02-16T15:10:00Z">
        <w:r>
          <w:rPr>
            <w:rFonts w:cs="Calibri"/>
            <w:lang w:val="en-US"/>
          </w:rPr>
          <w:t>Alternatively, (iv) anatomical connections and mechanical loads from the mandibles</w:t>
        </w:r>
      </w:ins>
      <w:ins w:id="291" w:author="Ginot, Samuel" w:date="2024-02-16T15:11:00Z">
        <w:r>
          <w:rPr>
            <w:rFonts w:cs="Calibri"/>
            <w:lang w:val="en-US"/>
          </w:rPr>
          <w:t xml:space="preserve"> may </w:t>
        </w:r>
      </w:ins>
      <w:ins w:id="292" w:author="Ginot, Samuel" w:date="2024-02-16T15:12:00Z">
        <w:r w:rsidR="00830F5F">
          <w:rPr>
            <w:rFonts w:cs="Calibri"/>
            <w:lang w:val="en-US"/>
          </w:rPr>
          <w:t>produce plastic changes in the head, in which case we should expect</w:t>
        </w:r>
      </w:ins>
      <w:ins w:id="293" w:author="Ginot, Samuel" w:date="2024-02-16T15:11:00Z">
        <w:r>
          <w:rPr>
            <w:rFonts w:cs="Calibri"/>
            <w:lang w:val="en-US"/>
          </w:rPr>
          <w:t xml:space="preserve"> increased covariation with the </w:t>
        </w:r>
      </w:ins>
      <w:ins w:id="294" w:author="Ginot, Samuel" w:date="2024-02-16T15:12:00Z">
        <w:r w:rsidR="00830F5F">
          <w:rPr>
            <w:rFonts w:cs="Calibri"/>
            <w:lang w:val="en-US"/>
          </w:rPr>
          <w:t>head structures close</w:t>
        </w:r>
      </w:ins>
      <w:ins w:id="295" w:author="Ginot, Samuel" w:date="2024-02-16T15:13:00Z">
        <w:r w:rsidR="00830F5F">
          <w:rPr>
            <w:rFonts w:cs="Calibri"/>
            <w:lang w:val="en-US"/>
          </w:rPr>
          <w:t xml:space="preserve">ly related to mandibles, and possibly significant directional asymmetry “spill-over” to these structures </w:t>
        </w:r>
      </w:ins>
      <w:bookmarkStart w:id="296" w:name="ZOTERO_BREF_2YLynjDqsfk8"/>
      <w:r w:rsidR="00830F5F" w:rsidRPr="00830F5F">
        <w:rPr>
          <w:rFonts w:ascii="Calibri" w:hAnsi="Calibri" w:cs="Calibri"/>
        </w:rPr>
        <w:t>(Tiwari et al., 2017)</w:t>
      </w:r>
      <w:bookmarkEnd w:id="296"/>
      <w:ins w:id="297" w:author="Ginot, Samuel" w:date="2024-02-16T15:17:00Z">
        <w:r w:rsidR="00830F5F">
          <w:rPr>
            <w:rFonts w:ascii="Calibri" w:hAnsi="Calibri" w:cs="Calibri"/>
          </w:rPr>
          <w:t xml:space="preserve">, while head structures more spatially distant from the mandibles should not display asymmetry or significant covariation </w:t>
        </w:r>
      </w:ins>
      <w:ins w:id="298" w:author="Ginot, Samuel" w:date="2024-02-16T15:18:00Z">
        <w:r w:rsidR="00830F5F">
          <w:rPr>
            <w:rFonts w:ascii="Calibri" w:hAnsi="Calibri" w:cs="Calibri"/>
          </w:rPr>
          <w:t>with mandibles</w:t>
        </w:r>
      </w:ins>
      <w:ins w:id="299" w:author="Ginot, Samuel" w:date="2024-02-16T15:13:00Z">
        <w:r w:rsidR="00830F5F">
          <w:rPr>
            <w:rFonts w:cs="Calibri"/>
            <w:lang w:val="en-US"/>
          </w:rPr>
          <w:t>.</w:t>
        </w:r>
      </w:ins>
    </w:p>
    <w:p w14:paraId="22F6BC9C" w14:textId="51C8CA20" w:rsidR="00B37563" w:rsidRPr="00A07CCF" w:rsidRDefault="00B71978">
      <w:pPr>
        <w:jc w:val="both"/>
        <w:rPr>
          <w:ins w:id="300" w:author="Ginot, Samuel" w:date="2024-02-06T16:55:00Z"/>
          <w:rFonts w:cs="Calibri"/>
          <w:lang w:val="en-US"/>
          <w:rPrChange w:id="301" w:author="Ginot, Samuel" w:date="2024-02-16T15:22:00Z">
            <w:rPr>
              <w:ins w:id="302" w:author="Ginot, Samuel" w:date="2024-02-06T16:55:00Z"/>
              <w:rFonts w:cs="Calibri"/>
              <w:lang w:val="en-US"/>
            </w:rPr>
          </w:rPrChange>
        </w:rPr>
      </w:pPr>
      <w:r>
        <w:rPr>
          <w:rFonts w:cs="Calibri"/>
          <w:lang w:val="en-US"/>
        </w:rPr>
        <w:t xml:space="preserve">To test these hypotheses, we focus here on the Orthopteran head and mandibles shape, which we quantify using </w:t>
      </w:r>
      <w:ins w:id="303" w:author="Ginot, Samuel" w:date="2024-02-16T15:20:00Z">
        <w:r w:rsidR="009D2852">
          <w:rPr>
            <w:rFonts w:cs="Calibri"/>
            <w:lang w:val="en-US"/>
          </w:rPr>
          <w:t xml:space="preserve">3D </w:t>
        </w:r>
      </w:ins>
      <w:r>
        <w:rPr>
          <w:rFonts w:cs="Calibri"/>
          <w:lang w:val="en-US"/>
        </w:rPr>
        <w:t xml:space="preserve">geometric morphometrics. We measure morphological </w:t>
      </w:r>
      <w:ins w:id="304" w:author="Ginot, Samuel" w:date="2024-02-06T16:49:00Z">
        <w:r w:rsidR="00592828">
          <w:rPr>
            <w:rFonts w:cs="Calibri"/>
            <w:lang w:val="en-US"/>
          </w:rPr>
          <w:t>(co)</w:t>
        </w:r>
      </w:ins>
      <w:r>
        <w:rPr>
          <w:rFonts w:cs="Calibri"/>
          <w:lang w:val="en-US"/>
        </w:rPr>
        <w:t xml:space="preserve">variation in adults at the population level, and decompose it into various types of asymmetries. Taking advantage of the multivariate nature of geometric morphometric data, we study </w:t>
      </w:r>
      <w:del w:id="305" w:author="Ginot, Samuel" w:date="2024-02-06T16:53:00Z">
        <w:r w:rsidDel="00592828">
          <w:rPr>
            <w:rFonts w:cs="Calibri"/>
            <w:lang w:val="en-US"/>
          </w:rPr>
          <w:delText xml:space="preserve">covariation patterns between traits to test </w:delText>
        </w:r>
      </w:del>
      <w:del w:id="306" w:author="Ginot, Samuel" w:date="2024-02-06T16:51:00Z">
        <w:r w:rsidDel="00592828">
          <w:rPr>
            <w:rFonts w:cs="Calibri"/>
            <w:lang w:val="en-US"/>
          </w:rPr>
          <w:delText xml:space="preserve">different </w:delText>
        </w:r>
        <w:r w:rsidDel="00592828">
          <w:rPr>
            <w:rFonts w:cs="Calibri"/>
            <w:i/>
            <w:iCs/>
            <w:lang w:val="en-US"/>
          </w:rPr>
          <w:delText>variational</w:delText>
        </w:r>
        <w:r w:rsidDel="00592828">
          <w:rPr>
            <w:rFonts w:cs="Calibri"/>
            <w:lang w:val="en-US"/>
          </w:rPr>
          <w:delText xml:space="preserve"> </w:delText>
        </w:r>
        <w:r w:rsidRPr="00592828" w:rsidDel="00592828">
          <w:rPr>
            <w:rFonts w:cs="Calibri"/>
            <w:i/>
            <w:iCs/>
            <w:lang w:val="en-US"/>
            <w:rPrChange w:id="307" w:author="Ginot, Samuel" w:date="2024-02-06T16:51:00Z">
              <w:rPr>
                <w:rFonts w:cs="Calibri"/>
                <w:lang w:val="en-US"/>
              </w:rPr>
            </w:rPrChange>
          </w:rPr>
          <w:delText>modular</w:delText>
        </w:r>
      </w:del>
      <w:ins w:id="308" w:author="Ginot, Samuel" w:date="2024-02-06T16:51:00Z">
        <w:r w:rsidR="00592828" w:rsidRPr="00592828">
          <w:rPr>
            <w:rFonts w:cs="Calibri"/>
            <w:i/>
            <w:iCs/>
            <w:lang w:val="en-US"/>
            <w:rPrChange w:id="309" w:author="Ginot, Samuel" w:date="2024-02-06T16:51:00Z">
              <w:rPr>
                <w:rFonts w:cs="Calibri"/>
                <w:lang w:val="en-US"/>
              </w:rPr>
            </w:rPrChange>
          </w:rPr>
          <w:t>variational</w:t>
        </w:r>
        <w:r w:rsidR="00592828">
          <w:rPr>
            <w:rFonts w:cs="Calibri"/>
            <w:lang w:val="en-US"/>
          </w:rPr>
          <w:t xml:space="preserve"> modularity</w:t>
        </w:r>
      </w:ins>
      <w:r>
        <w:rPr>
          <w:rFonts w:cs="Calibri"/>
          <w:lang w:val="en-US"/>
        </w:rPr>
        <w:t xml:space="preserve"> </w:t>
      </w:r>
      <w:ins w:id="310" w:author="Ginot, Samuel" w:date="2024-02-06T16:53:00Z">
        <w:r w:rsidR="00592828">
          <w:rPr>
            <w:rFonts w:cs="Calibri"/>
            <w:lang w:val="en-US"/>
          </w:rPr>
          <w:t xml:space="preserve">between anatomical </w:t>
        </w:r>
      </w:ins>
      <w:r>
        <w:rPr>
          <w:rFonts w:cs="Calibri"/>
          <w:lang w:val="en-US"/>
        </w:rPr>
        <w:t>part</w:t>
      </w:r>
      <w:ins w:id="311" w:author="Ginot, Samuel" w:date="2024-02-06T16:53:00Z">
        <w:r w:rsidR="00592828">
          <w:rPr>
            <w:rFonts w:cs="Calibri"/>
            <w:lang w:val="en-US"/>
          </w:rPr>
          <w:t>s</w:t>
        </w:r>
      </w:ins>
      <w:del w:id="312" w:author="Ginot, Samuel" w:date="2024-02-06T16:53:00Z">
        <w:r w:rsidDel="00592828">
          <w:rPr>
            <w:rFonts w:cs="Calibri"/>
            <w:lang w:val="en-US"/>
          </w:rPr>
          <w:delText xml:space="preserve">itions </w:delText>
        </w:r>
      </w:del>
      <w:ins w:id="313" w:author="Ginot, Samuel" w:date="2024-02-06T16:53:00Z">
        <w:r w:rsidR="00592828">
          <w:rPr>
            <w:rFonts w:cs="Calibri"/>
            <w:lang w:val="en-US"/>
          </w:rPr>
          <w:t xml:space="preserve"> of the </w:t>
        </w:r>
      </w:ins>
      <w:ins w:id="314" w:author="Ginot, Samuel" w:date="2024-02-16T15:21:00Z">
        <w:r w:rsidR="009D2852">
          <w:rPr>
            <w:rFonts w:cs="Calibri"/>
            <w:lang w:val="en-US"/>
          </w:rPr>
          <w:t>head-</w:t>
        </w:r>
      </w:ins>
      <w:ins w:id="315" w:author="Ginot, Samuel" w:date="2024-02-06T16:53:00Z">
        <w:r w:rsidR="00592828">
          <w:rPr>
            <w:rFonts w:cs="Calibri"/>
            <w:lang w:val="en-US"/>
          </w:rPr>
          <w:t xml:space="preserve">mandible system </w:t>
        </w:r>
      </w:ins>
      <w:r>
        <w:rPr>
          <w:rFonts w:cs="Calibri"/>
          <w:lang w:val="en-US"/>
        </w:rPr>
        <w:t xml:space="preserve">and </w:t>
      </w:r>
      <w:ins w:id="316" w:author="Ginot, Samuel" w:date="2024-02-06T16:54:00Z">
        <w:r w:rsidR="00592828">
          <w:rPr>
            <w:rFonts w:cs="Calibri"/>
            <w:lang w:val="en-US"/>
          </w:rPr>
          <w:t xml:space="preserve">use </w:t>
        </w:r>
      </w:ins>
      <w:del w:id="317" w:author="Ginot, Samuel" w:date="2024-02-06T16:52:00Z">
        <w:r w:rsidDel="00592828">
          <w:rPr>
            <w:rFonts w:cs="Calibri"/>
            <w:lang w:val="en-US"/>
          </w:rPr>
          <w:delText>compare them to each other</w:delText>
        </w:r>
      </w:del>
      <w:ins w:id="318" w:author="Ginot, Samuel" w:date="2024-02-06T16:52:00Z">
        <w:r w:rsidR="00592828">
          <w:rPr>
            <w:rFonts w:cs="Calibri"/>
            <w:lang w:val="en-US"/>
          </w:rPr>
          <w:t xml:space="preserve">covariation patterns within and between </w:t>
        </w:r>
      </w:ins>
      <w:ins w:id="319" w:author="Ginot, Samuel" w:date="2024-02-06T16:54:00Z">
        <w:r w:rsidR="00592828">
          <w:rPr>
            <w:rFonts w:cs="Calibri"/>
            <w:lang w:val="en-US"/>
          </w:rPr>
          <w:t xml:space="preserve">parts as evidence for </w:t>
        </w:r>
        <w:r w:rsidR="00592828" w:rsidRPr="00592828">
          <w:rPr>
            <w:rFonts w:cs="Calibri"/>
            <w:i/>
            <w:iCs/>
            <w:lang w:val="en-US"/>
            <w:rPrChange w:id="320" w:author="Ginot, Samuel" w:date="2024-02-06T16:54:00Z">
              <w:rPr>
                <w:rFonts w:cs="Calibri"/>
                <w:lang w:val="en-US"/>
              </w:rPr>
            </w:rPrChange>
          </w:rPr>
          <w:t>developmental</w:t>
        </w:r>
      </w:ins>
      <w:ins w:id="321" w:author="Ginot, Samuel" w:date="2024-02-16T14:36:00Z">
        <w:r w:rsidR="00381871">
          <w:rPr>
            <w:rFonts w:cs="Calibri"/>
            <w:i/>
            <w:iCs/>
            <w:lang w:val="en-US"/>
          </w:rPr>
          <w:t xml:space="preserve"> </w:t>
        </w:r>
        <w:r w:rsidR="00381871">
          <w:rPr>
            <w:rFonts w:cs="Calibri"/>
            <w:lang w:val="en-US"/>
          </w:rPr>
          <w:t xml:space="preserve">and </w:t>
        </w:r>
        <w:r w:rsidR="00381871">
          <w:rPr>
            <w:rFonts w:cs="Calibri"/>
            <w:i/>
            <w:iCs/>
            <w:lang w:val="en-US"/>
          </w:rPr>
          <w:t>functional</w:t>
        </w:r>
      </w:ins>
      <w:ins w:id="322" w:author="Ginot, Samuel" w:date="2024-02-06T16:54:00Z">
        <w:r w:rsidR="00592828">
          <w:rPr>
            <w:rFonts w:cs="Calibri"/>
            <w:lang w:val="en-US"/>
          </w:rPr>
          <w:t xml:space="preserve"> modularity and integration</w:t>
        </w:r>
      </w:ins>
      <w:r>
        <w:rPr>
          <w:rFonts w:cs="Calibri"/>
          <w:lang w:val="en-US"/>
        </w:rPr>
        <w:t xml:space="preserve"> </w:t>
      </w:r>
      <w:bookmarkStart w:id="323"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323"/>
      <w:r>
        <w:rPr>
          <w:rFonts w:cs="Calibri"/>
          <w:lang w:val="en-US"/>
        </w:rPr>
        <w:t xml:space="preserve">. </w:t>
      </w:r>
      <w:ins w:id="324" w:author="Ginot, Samuel" w:date="2024-02-16T15:21:00Z">
        <w:r w:rsidR="009D2852">
          <w:rPr>
            <w:rFonts w:cs="Calibri"/>
            <w:lang w:val="en-US"/>
          </w:rPr>
          <w:t xml:space="preserve">We further test the impact of </w:t>
        </w:r>
        <w:r w:rsidR="00A07CCF">
          <w:rPr>
            <w:rFonts w:cs="Calibri"/>
            <w:lang w:val="en-US"/>
          </w:rPr>
          <w:t>asymmetry and shape va</w:t>
        </w:r>
      </w:ins>
      <w:ins w:id="325" w:author="Ginot, Samuel" w:date="2024-02-16T15:22:00Z">
        <w:r w:rsidR="00A07CCF">
          <w:rPr>
            <w:rFonts w:cs="Calibri"/>
            <w:lang w:val="en-US"/>
          </w:rPr>
          <w:t xml:space="preserve">riation on performance using </w:t>
        </w:r>
        <w:r w:rsidR="00A07CCF">
          <w:rPr>
            <w:rFonts w:cs="Calibri"/>
            <w:i/>
            <w:iCs/>
            <w:lang w:val="en-US"/>
          </w:rPr>
          <w:t>in vivo</w:t>
        </w:r>
        <w:r w:rsidR="00A07CCF">
          <w:rPr>
            <w:rFonts w:cs="Calibri"/>
            <w:lang w:val="en-US"/>
          </w:rPr>
          <w:t xml:space="preserve"> measurements of bite forces.</w:t>
        </w:r>
      </w:ins>
    </w:p>
    <w:p w14:paraId="3D9D1BF0" w14:textId="662BCD7A" w:rsidR="00FB19D0" w:rsidDel="00F4408E" w:rsidRDefault="00B71978">
      <w:pPr>
        <w:jc w:val="both"/>
        <w:rPr>
          <w:del w:id="326" w:author="Ginot, Samuel" w:date="2024-02-16T15:22:00Z"/>
          <w:rFonts w:cs="Calibri"/>
          <w:lang w:val="en-US"/>
        </w:rPr>
      </w:pPr>
      <w:del w:id="327" w:author="Ginot, Samuel" w:date="2024-02-16T15:22:00Z">
        <w:r w:rsidDel="00F4408E">
          <w:rPr>
            <w:rFonts w:cs="Calibri"/>
            <w:lang w:val="en-US"/>
          </w:rPr>
          <w:lastRenderedPageBreak/>
          <w:delText xml:space="preserve">We expect that mandibles should show strong directional asymmetry, as already </w:delText>
        </w:r>
      </w:del>
      <w:del w:id="328" w:author="Ginot, Samuel" w:date="2024-02-16T14:41:00Z">
        <w:r w:rsidDel="00987AED">
          <w:rPr>
            <w:rFonts w:cs="Calibri"/>
            <w:lang w:val="en-US"/>
          </w:rPr>
          <w:delText xml:space="preserve">shown </w:delText>
        </w:r>
      </w:del>
      <w:del w:id="329" w:author="Ginot, Samuel" w:date="2024-02-16T15:22:00Z">
        <w:r w:rsidDel="00F4408E">
          <w:rPr>
            <w:rFonts w:cs="Calibri"/>
            <w:lang w:val="en-US"/>
          </w:rPr>
          <w:delText>qualitatively</w:delText>
        </w:r>
      </w:del>
      <w:ins w:id="330" w:author="XXX" w:date="2024-02-15T10:06:00Z">
        <w:del w:id="331" w:author="Ginot, Samuel" w:date="2024-02-16T15:22:00Z">
          <w:r w:rsidR="00C161BD" w:rsidDel="00F4408E">
            <w:rPr>
              <w:rFonts w:cs="Calibri"/>
              <w:lang w:val="en-US"/>
            </w:rPr>
            <w:delText xml:space="preserve"> (</w:delText>
          </w:r>
        </w:del>
        <w:del w:id="332" w:author="Ginot, Samuel" w:date="2024-02-16T14:41:00Z">
          <w:r w:rsidR="00C161BD" w:rsidDel="00987AED">
            <w:rPr>
              <w:rFonts w:cs="Calibri"/>
              <w:lang w:val="en-US"/>
            </w:rPr>
            <w:delText>FIG XXX</w:delText>
          </w:r>
        </w:del>
        <w:del w:id="333" w:author="Ginot, Samuel" w:date="2024-02-16T15:22:00Z">
          <w:r w:rsidR="00C161BD" w:rsidDel="00F4408E">
            <w:rPr>
              <w:rFonts w:cs="Calibri"/>
              <w:lang w:val="en-US"/>
            </w:rPr>
            <w:delText>)</w:delText>
          </w:r>
        </w:del>
      </w:ins>
      <w:ins w:id="334" w:author="Alex" w:date="2024-02-15T12:18:00Z">
        <w:del w:id="335" w:author="Ginot, Samuel" w:date="2024-02-16T15:22:00Z">
          <w:r w:rsidDel="00F4408E">
            <w:rPr>
              <w:rFonts w:cs="Calibri"/>
              <w:lang w:val="en-US"/>
            </w:rPr>
            <w:delText>.</w:delText>
          </w:r>
        </w:del>
      </w:ins>
      <w:del w:id="336" w:author="Ginot, Samuel" w:date="2024-02-16T15:22:00Z">
        <w:r w:rsidDel="00F4408E">
          <w:rPr>
            <w:rFonts w:cs="Calibri"/>
            <w:lang w:val="en-US"/>
          </w:rPr>
          <w:delText xml:space="preserve">. We also expect that their asymmetrical mechanical actions may induce asymmetry in the neighboring regions, but less so in more distant regions of the head, especially around sensory structures for which symmetry is functionally advantageous (e.g. compound eyes). Second, we expect that, according to point (i), the left and right mandibles may constitute variational modules, with lower-than-expected </w:delText>
        </w:r>
      </w:del>
      <w:del w:id="337" w:author="Ginot, Samuel" w:date="2024-02-06T16:56:00Z">
        <w:r w:rsidDel="00B37563">
          <w:rPr>
            <w:rFonts w:cs="Calibri"/>
            <w:lang w:val="en-US"/>
          </w:rPr>
          <w:delText xml:space="preserve">integration </w:delText>
        </w:r>
      </w:del>
      <w:del w:id="338" w:author="Ginot, Samuel" w:date="2024-02-16T15:22:00Z">
        <w:r w:rsidDel="00F4408E">
          <w:rPr>
            <w:rFonts w:cs="Calibri"/>
            <w:lang w:val="en-US"/>
          </w:rPr>
          <w:delText>between them, allowing their divergent morphologies to emerge</w:delText>
        </w:r>
      </w:del>
      <w:del w:id="339" w:author="Ginot, Samuel" w:date="2024-02-06T16:57:00Z">
        <w:r w:rsidDel="00B37563">
          <w:rPr>
            <w:rFonts w:cs="Calibri"/>
            <w:lang w:val="en-US"/>
          </w:rPr>
          <w:delText>, and</w:delText>
        </w:r>
      </w:del>
      <w:del w:id="340" w:author="Ginot, Samuel" w:date="2024-02-16T15:22:00Z">
        <w:r w:rsidDel="00F4408E">
          <w:rPr>
            <w:rFonts w:cs="Calibri"/>
            <w:lang w:val="en-US"/>
          </w:rPr>
          <w:delText xml:space="preserve"> that </w:delText>
        </w:r>
      </w:del>
      <w:del w:id="341" w:author="Ginot, Samuel" w:date="2024-02-06T16:57:00Z">
        <w:r w:rsidDel="00B37563">
          <w:rPr>
            <w:rFonts w:cs="Calibri"/>
            <w:lang w:val="en-US"/>
          </w:rPr>
          <w:delText>they are also quasi-autonomous</w:delText>
        </w:r>
      </w:del>
      <w:del w:id="342" w:author="Ginot, Samuel" w:date="2024-02-16T15:22:00Z">
        <w:r w:rsidDel="00F4408E">
          <w:rPr>
            <w:rFonts w:cs="Calibri"/>
            <w:lang w:val="en-US"/>
          </w:rPr>
          <w:delText xml:space="preserve"> with regard to the head capsule structures, in which symmetry should be maintained (point (ii)). </w:delText>
        </w:r>
      </w:del>
      <w:del w:id="343" w:author="Ginot, Samuel" w:date="2024-02-06T16:58:00Z">
        <w:r w:rsidDel="00452B29">
          <w:rPr>
            <w:rFonts w:cs="Calibri"/>
            <w:lang w:val="en-US"/>
          </w:rPr>
          <w:delText>Alternatively</w:delText>
        </w:r>
      </w:del>
      <w:del w:id="344" w:author="Ginot, Samuel" w:date="2024-02-16T15:22:00Z">
        <w:r w:rsidDel="00F4408E">
          <w:rPr>
            <w:rFonts w:cs="Calibri"/>
            <w:lang w:val="en-US"/>
          </w:rPr>
          <w:delText>, because the mandibles should enable proper shearing and occlusion, it may be expected as suggested by point (iii), that the</w:delText>
        </w:r>
      </w:del>
      <w:del w:id="345" w:author="Ginot, Samuel" w:date="2024-02-06T16:58:00Z">
        <w:r w:rsidDel="00452B29">
          <w:rPr>
            <w:rFonts w:cs="Calibri"/>
            <w:lang w:val="en-US"/>
          </w:rPr>
          <w:delText xml:space="preserve">y are </w:delText>
        </w:r>
      </w:del>
      <w:del w:id="346" w:author="Ginot, Samuel" w:date="2024-02-16T15:22:00Z">
        <w:r w:rsidDel="00F4408E">
          <w:rPr>
            <w:rFonts w:cs="Calibri"/>
            <w:lang w:val="en-US"/>
          </w:rPr>
          <w:delText xml:space="preserve">tightly </w:delText>
        </w:r>
      </w:del>
      <w:del w:id="347" w:author="Ginot, Samuel" w:date="2024-02-06T16:59:00Z">
        <w:r w:rsidDel="00452B29">
          <w:rPr>
            <w:rFonts w:cs="Calibri"/>
            <w:lang w:val="en-US"/>
          </w:rPr>
          <w:delText>integrated,</w:delText>
        </w:r>
      </w:del>
      <w:del w:id="348" w:author="Ginot, Samuel" w:date="2024-02-06T16:58:00Z">
        <w:r w:rsidDel="00452B29">
          <w:rPr>
            <w:rFonts w:cs="Calibri"/>
            <w:lang w:val="en-US"/>
          </w:rPr>
          <w:delText xml:space="preserve"> </w:delText>
        </w:r>
      </w:del>
      <w:ins w:id="349" w:author="XXX" w:date="2024-02-15T10:10:00Z">
        <w:del w:id="350" w:author="Ginot, Samuel" w:date="2024-02-16T15:22:00Z">
          <w:r w:rsidR="00C161BD" w:rsidDel="00F4408E">
            <w:rPr>
              <w:rFonts w:cs="Calibri"/>
              <w:lang w:val="en-US"/>
            </w:rPr>
            <w:delText>we expect</w:delText>
          </w:r>
        </w:del>
      </w:ins>
      <w:del w:id="351" w:author="Ginot, Samuel" w:date="2024-02-06T16:58:00Z">
        <w:r w:rsidDel="00452B29">
          <w:rPr>
            <w:rFonts w:cs="Calibri"/>
            <w:lang w:val="en-US"/>
          </w:rPr>
          <w:delText>forming</w:delText>
        </w:r>
      </w:del>
      <w:ins w:id="352" w:author="XXX" w:date="2024-02-15T10:10:00Z">
        <w:del w:id="353" w:author="Ginot, Samuel" w:date="2024-02-16T15:22:00Z">
          <w:r w:rsidR="00C161BD" w:rsidDel="00F4408E">
            <w:rPr>
              <w:rFonts w:cs="Calibri"/>
              <w:lang w:val="en-US"/>
            </w:rPr>
            <w:delText>the mandibles</w:delText>
          </w:r>
        </w:del>
      </w:ins>
      <w:del w:id="354" w:author="Ginot, Samuel" w:date="2024-02-06T16:58:00Z">
        <w:r w:rsidDel="00452B29">
          <w:rPr>
            <w:rFonts w:cs="Calibri"/>
            <w:lang w:val="en-US"/>
          </w:rPr>
          <w:delText xml:space="preserve"> one functional and variational module</w:delText>
        </w:r>
      </w:del>
      <w:del w:id="355" w:author="Ginot, Samuel" w:date="2024-02-16T15:22:00Z">
        <w:r w:rsidDel="00F4408E">
          <w:rPr>
            <w:rFonts w:cs="Calibri"/>
            <w:lang w:val="en-US"/>
          </w:rPr>
          <w:delText>. If this is the case, it may also be expected that the level of asymmetry is tight</w:delText>
        </w:r>
      </w:del>
      <w:del w:id="356" w:author="Ginot, Samuel" w:date="2024-02-06T17:00:00Z">
        <w:r w:rsidDel="00452B29">
          <w:rPr>
            <w:rFonts w:cs="Calibri"/>
            <w:lang w:val="en-US"/>
          </w:rPr>
          <w:delText xml:space="preserve">ly </w:delText>
        </w:r>
      </w:del>
      <w:del w:id="357" w:author="Ginot, Samuel" w:date="2024-02-16T15:22:00Z">
        <w:r w:rsidDel="00F4408E">
          <w:rPr>
            <w:rFonts w:cs="Calibri"/>
            <w:lang w:val="en-US"/>
          </w:rPr>
          <w:delText>control</w:delText>
        </w:r>
      </w:del>
      <w:del w:id="358" w:author="Ginot, Samuel" w:date="2024-02-06T17:00:00Z">
        <w:r w:rsidDel="00452B29">
          <w:rPr>
            <w:rFonts w:cs="Calibri"/>
            <w:lang w:val="en-US"/>
          </w:rPr>
          <w:delText>led</w:delText>
        </w:r>
      </w:del>
      <w:del w:id="359" w:author="Ginot, Samuel" w:date="2024-02-16T15:22:00Z">
        <w:r w:rsidDel="00F4408E">
          <w:rPr>
            <w:rFonts w:cs="Calibri"/>
            <w:lang w:val="en-US"/>
          </w:rPr>
          <w:delText xml:space="preserve">, showing strong adaptive accuracy </w:delText>
        </w:r>
        <w:bookmarkStart w:id="360" w:name="ZOTERO_BREF_KOa81RsfbjBj"/>
        <w:r w:rsidDel="00F4408E">
          <w:rPr>
            <w:rFonts w:cs="Calibri"/>
            <w:szCs w:val="24"/>
            <w:lang w:val="en-US"/>
          </w:rPr>
          <w:delText>(Hansen et al., 2006; P</w:delText>
        </w:r>
        <w:r w:rsidDel="00F4408E">
          <w:delText>élabon &amp; Hansen, 2008</w:delText>
        </w:r>
        <w:bookmarkEnd w:id="360"/>
        <w:r w:rsidDel="00F4408E">
          <w:delText>)</w:delText>
        </w:r>
        <w:r w:rsidDel="00F4408E">
          <w:rPr>
            <w:rFonts w:cs="Calibri"/>
            <w:lang w:val="en-US"/>
          </w:rPr>
          <w:delText xml:space="preserve">, with individuals deviating from the optimal level of asymmetry having worse </w:delText>
        </w:r>
      </w:del>
      <w:del w:id="361" w:author="Ginot, Samuel" w:date="2024-02-06T17:01:00Z">
        <w:r w:rsidDel="006B2251">
          <w:rPr>
            <w:rFonts w:cs="Calibri"/>
            <w:lang w:val="en-US"/>
          </w:rPr>
          <w:delText xml:space="preserve">biting </w:delText>
        </w:r>
      </w:del>
      <w:del w:id="362" w:author="Ginot, Samuel" w:date="2024-02-16T15:22:00Z">
        <w:r w:rsidDel="00F4408E">
          <w:rPr>
            <w:rFonts w:cs="Calibri"/>
            <w:lang w:val="en-US"/>
          </w:rPr>
          <w:delText>performance</w:delText>
        </w:r>
      </w:del>
      <w:ins w:id="363" w:author="XXX" w:date="2024-02-15T10:11:00Z">
        <w:del w:id="364" w:author="Ginot, Samuel" w:date="2024-02-16T15:22:00Z">
          <w:r w:rsidR="00C161BD" w:rsidDel="00F4408E">
            <w:rPr>
              <w:rFonts w:cs="Calibri"/>
              <w:lang w:val="en-US"/>
            </w:rPr>
            <w:delText>r</w:delText>
          </w:r>
        </w:del>
      </w:ins>
      <w:del w:id="365" w:author="Ginot, Samuel" w:date="2024-02-16T15:22:00Z">
        <w:r w:rsidDel="00F4408E">
          <w:rPr>
            <w:rFonts w:cs="Calibri"/>
            <w:lang w:val="en-US"/>
          </w:rPr>
          <w:delText>.</w:delText>
        </w:r>
      </w:del>
    </w:p>
    <w:p w14:paraId="4F4588F3" w14:textId="77777777" w:rsidR="00FB19D0" w:rsidRDefault="00FB19D0">
      <w:pPr>
        <w:jc w:val="both"/>
        <w:rPr>
          <w:lang w:val="en-US"/>
        </w:rPr>
      </w:pPr>
    </w:p>
    <w:p w14:paraId="39A3A60C" w14:textId="77777777" w:rsidR="00FB19D0" w:rsidRDefault="00B71978">
      <w:pPr>
        <w:jc w:val="both"/>
        <w:rPr>
          <w:b/>
          <w:bCs/>
          <w:lang w:val="en-US"/>
        </w:rPr>
      </w:pPr>
      <w:r>
        <w:rPr>
          <w:b/>
          <w:bCs/>
          <w:lang w:val="en-US"/>
        </w:rPr>
        <w:t>Materials and Methods</w:t>
      </w:r>
    </w:p>
    <w:p w14:paraId="5625F70B" w14:textId="77777777" w:rsidR="00FB19D0" w:rsidRDefault="00B71978">
      <w:pPr>
        <w:jc w:val="both"/>
        <w:rPr>
          <w:rFonts w:ascii="Calibri" w:hAnsi="Calibri" w:cs="Calibri"/>
          <w:szCs w:val="24"/>
          <w:lang w:val="en-US"/>
        </w:rPr>
        <w:pPrChange w:id="366" w:author="Ginot, Samuel" w:date="2024-02-06T17:31:00Z">
          <w:pPr/>
        </w:pPrChange>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367"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367"/>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w:t>
      </w:r>
      <w:proofErr w:type="gramStart"/>
      <w:r>
        <w:rPr>
          <w:rFonts w:cs="Calibri"/>
          <w:szCs w:val="24"/>
          <w:lang w:val="en-US"/>
        </w:rPr>
        <w:t>i.e.</w:t>
      </w:r>
      <w:proofErr w:type="gramEnd"/>
      <w:r>
        <w:rPr>
          <w:rFonts w:cs="Calibri"/>
          <w:szCs w:val="24"/>
          <w:lang w:val="en-US"/>
        </w:rPr>
        <w:t xml:space="preserve"> maximal voluntary bite force) was extracted and used in further analyses. Maximum voluntary bite forces have been shown in other insects to match physiologically maximum bite forces </w:t>
      </w:r>
      <w:bookmarkStart w:id="368" w:name="ZOTERO_BREF_Abf3Egn3RMr1"/>
      <w:r>
        <w:rPr>
          <w:rFonts w:cs="Calibri"/>
          <w:szCs w:val="24"/>
          <w:lang w:val="en-US"/>
        </w:rPr>
        <w:t>(P</w:t>
      </w:r>
      <w:proofErr w:type="spellStart"/>
      <w:r>
        <w:t>üffel</w:t>
      </w:r>
      <w:proofErr w:type="spellEnd"/>
      <w:r>
        <w:t xml:space="preserve"> et al., 2023)</w:t>
      </w:r>
      <w:bookmarkEnd w:id="368"/>
      <w:r>
        <w:t>.</w:t>
      </w:r>
      <w:r>
        <w:rPr>
          <w:rFonts w:cs="Calibri"/>
          <w:szCs w:val="24"/>
          <w:lang w:val="en-US"/>
        </w:rPr>
        <w:t xml:space="preserve"> </w:t>
      </w:r>
    </w:p>
    <w:p w14:paraId="0983554A" w14:textId="5AB470CE" w:rsidR="00FB19D0" w:rsidRDefault="00B71978">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 to ensure anatomical comparability between specimens</w:t>
      </w:r>
      <w:ins w:id="369" w:author="Ginot, Samuel" w:date="2024-02-06T17:35:00Z">
        <w:r w:rsidR="00CC78D2">
          <w:rPr>
            <w:rFonts w:cs="Calibri"/>
            <w:lang w:val="en-US"/>
          </w:rPr>
          <w:t xml:space="preserve"> while landmarking</w:t>
        </w:r>
      </w:ins>
      <w:r>
        <w:rPr>
          <w:rFonts w:cs="Calibri"/>
          <w:lang w:val="en-US"/>
        </w:rPr>
        <w:t>.</w:t>
      </w:r>
    </w:p>
    <w:p w14:paraId="0E6BA7C4" w14:textId="1A473DED" w:rsidR="00FB19D0" w:rsidRDefault="00B71978">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370" w:name="ZOTERO_BREF_dguldPDeadxx"/>
      <w:r>
        <w:rPr>
          <w:rFonts w:cs="Calibri"/>
        </w:rPr>
        <w:t>(Lebrun, 2018)</w:t>
      </w:r>
      <w:bookmarkEnd w:id="370"/>
      <w:r>
        <w:rPr>
          <w:rFonts w:cs="Calibri"/>
          <w:lang w:val="en-US"/>
        </w:rPr>
        <w:t>.</w:t>
      </w:r>
      <w:ins w:id="371" w:author="Ginot, Samuel" w:date="2024-02-16T15:42:00Z">
        <w:r w:rsidR="00880F55">
          <w:rPr>
            <w:rFonts w:cs="Calibri"/>
            <w:lang w:val="en-US"/>
          </w:rPr>
          <w:t xml:space="preserve"> Before starting to digitize landmarks, </w:t>
        </w:r>
      </w:ins>
      <w:ins w:id="372" w:author="Ginot, Samuel" w:date="2024-02-16T15:46:00Z">
        <w:r w:rsidR="00880F55">
          <w:rPr>
            <w:rFonts w:cs="Calibri"/>
            <w:lang w:val="en-US"/>
          </w:rPr>
          <w:t xml:space="preserve">each </w:t>
        </w:r>
      </w:ins>
      <w:ins w:id="373" w:author="Ginot, Samuel" w:date="2024-02-16T15:45:00Z">
        <w:r w:rsidR="00880F55">
          <w:rPr>
            <w:rFonts w:cs="Calibri"/>
            <w:lang w:val="en-US"/>
          </w:rPr>
          <w:t xml:space="preserve">3D model </w:t>
        </w:r>
      </w:ins>
      <w:ins w:id="374" w:author="Ginot, Samuel" w:date="2024-02-16T15:46:00Z">
        <w:r w:rsidR="00880F55">
          <w:rPr>
            <w:rFonts w:cs="Calibri"/>
            <w:lang w:val="en-US"/>
          </w:rPr>
          <w:t xml:space="preserve">was oriented in anatomical orientation </w:t>
        </w:r>
      </w:ins>
      <w:ins w:id="375" w:author="Ginot, Samuel" w:date="2024-02-16T15:47:00Z">
        <w:r w:rsidR="00880F55">
          <w:rPr>
            <w:rFonts w:cs="Calibri"/>
            <w:lang w:val="en-US"/>
          </w:rPr>
          <w:t xml:space="preserve">(x-axis: antero-posterior, y-axis: mediolateral, z-axis: </w:t>
        </w:r>
      </w:ins>
      <w:proofErr w:type="spellStart"/>
      <w:ins w:id="376" w:author="Ginot, Samuel" w:date="2024-02-16T15:49:00Z">
        <w:r w:rsidR="00880F55">
          <w:rPr>
            <w:rFonts w:cs="Calibri"/>
            <w:lang w:val="en-US"/>
          </w:rPr>
          <w:t>dorso</w:t>
        </w:r>
        <w:proofErr w:type="spellEnd"/>
        <w:r w:rsidR="00880F55">
          <w:rPr>
            <w:rFonts w:cs="Calibri"/>
            <w:lang w:val="en-US"/>
          </w:rPr>
          <w:t xml:space="preserve">-ventral) </w:t>
        </w:r>
      </w:ins>
      <w:ins w:id="377" w:author="Ginot, Samuel" w:date="2024-02-16T15:46:00Z">
        <w:r w:rsidR="00880F55">
          <w:rPr>
            <w:rFonts w:cs="Calibri"/>
            <w:lang w:val="en-US"/>
          </w:rPr>
          <w:t xml:space="preserve">and centered in the </w:t>
        </w:r>
      </w:ins>
      <w:ins w:id="378" w:author="Ginot, Samuel" w:date="2024-02-16T15:49:00Z">
        <w:r w:rsidR="009C69B7">
          <w:rPr>
            <w:rFonts w:cs="Calibri"/>
            <w:lang w:val="en-US"/>
          </w:rPr>
          <w:t xml:space="preserve">3D </w:t>
        </w:r>
      </w:ins>
      <w:ins w:id="379" w:author="Ginot, Samuel" w:date="2024-02-16T15:46:00Z">
        <w:r w:rsidR="00880F55">
          <w:rPr>
            <w:rFonts w:cs="Calibri"/>
            <w:lang w:val="en-US"/>
          </w:rPr>
          <w:t xml:space="preserve">coordinate </w:t>
        </w:r>
      </w:ins>
      <w:ins w:id="380" w:author="Ginot, Samuel" w:date="2024-02-16T15:49:00Z">
        <w:r w:rsidR="009C69B7">
          <w:rPr>
            <w:rFonts w:cs="Calibri"/>
            <w:lang w:val="en-US"/>
          </w:rPr>
          <w:t>system</w:t>
        </w:r>
      </w:ins>
      <w:ins w:id="381" w:author="Ginot, Samuel" w:date="2024-02-16T15:46:00Z">
        <w:r w:rsidR="00880F55">
          <w:rPr>
            <w:rFonts w:cs="Calibri"/>
            <w:lang w:val="en-US"/>
          </w:rPr>
          <w:t>.</w:t>
        </w:r>
      </w:ins>
      <w:r>
        <w:rPr>
          <w:rFonts w:cs="Calibri"/>
          <w:lang w:val="en-US"/>
        </w:rPr>
        <w:t xml:space="preserve"> In total, 38 homologous landmarks were placed across the head. However, three landmarks had to be excluded because they could not be placed accurately in all individuals</w:t>
      </w:r>
      <w:ins w:id="382" w:author="Ginot, Samuel" w:date="2024-02-16T15:55:00Z">
        <w:r w:rsidR="008971BC">
          <w:rPr>
            <w:rFonts w:cs="Calibri"/>
            <w:lang w:val="en-US"/>
          </w:rPr>
          <w:t xml:space="preserve"> (missing parts or high error)</w:t>
        </w:r>
      </w:ins>
      <w:r>
        <w:rPr>
          <w:rFonts w:cs="Calibri"/>
          <w:lang w:val="en-US"/>
        </w:rPr>
        <w:t>, leaving a total of 35 landmarks (Fig. 1</w:t>
      </w:r>
      <w:ins w:id="383" w:author="Ginot, Samuel" w:date="2024-02-16T16:04:00Z">
        <w:r w:rsidR="008971BC">
          <w:rPr>
            <w:rFonts w:cs="Calibri"/>
            <w:lang w:val="en-US"/>
          </w:rPr>
          <w:t>-2</w:t>
        </w:r>
      </w:ins>
      <w:r>
        <w:rPr>
          <w:rFonts w:cs="Calibri"/>
          <w:lang w:val="en-US"/>
        </w:rPr>
        <w:t>). All landmarks were digitized by the same user (SG) and replicated once, to allow discrimination between the various components of inter- and intra-individual shape variation (</w:t>
      </w:r>
      <w:proofErr w:type="gramStart"/>
      <w:r>
        <w:rPr>
          <w:rFonts w:cs="Calibri"/>
          <w:lang w:val="en-US"/>
        </w:rPr>
        <w:t>i.e.</w:t>
      </w:r>
      <w:proofErr w:type="gramEnd"/>
      <w:r>
        <w:rPr>
          <w:rFonts w:cs="Calibri"/>
          <w:lang w:val="en-US"/>
        </w:rPr>
        <w:t xml:space="preserve"> asymmetry, see below).</w:t>
      </w:r>
    </w:p>
    <w:p w14:paraId="05D457A4" w14:textId="096C2C38" w:rsidR="00CC775E" w:rsidRDefault="00B71978">
      <w:pPr>
        <w:jc w:val="both"/>
        <w:rPr>
          <w:ins w:id="384" w:author="Ginot, Samuel" w:date="2024-02-07T15:32:00Z"/>
          <w:rFonts w:cs="Calibri"/>
          <w:lang w:val="en-US"/>
        </w:rPr>
      </w:pPr>
      <w:r>
        <w:rPr>
          <w:rFonts w:cs="Calibri"/>
          <w:i/>
          <w:iCs/>
          <w:lang w:val="en-US"/>
        </w:rPr>
        <w:t>Shape variation decomposition and analysis of asymmetry</w:t>
      </w:r>
      <w:r>
        <w:rPr>
          <w:rFonts w:cs="Calibri"/>
          <w:lang w:val="en-US"/>
        </w:rPr>
        <w:t xml:space="preserve">. Entire landmark configurations were </w:t>
      </w:r>
      <w:ins w:id="385" w:author="Ginot, Samuel" w:date="2024-02-07T14:57:00Z">
        <w:r w:rsidR="00D42AC1">
          <w:rPr>
            <w:rFonts w:cs="Calibri"/>
            <w:lang w:val="en-US"/>
          </w:rPr>
          <w:t>separated between mandible landmarks and head capsule landmarks</w:t>
        </w:r>
      </w:ins>
      <w:ins w:id="386" w:author="Ginot, Samuel" w:date="2024-02-07T15:03:00Z">
        <w:r w:rsidR="00D42AC1">
          <w:rPr>
            <w:rFonts w:cs="Calibri"/>
            <w:lang w:val="en-US"/>
          </w:rPr>
          <w:t>, meaning that in further analyses, the mandible</w:t>
        </w:r>
        <w:r w:rsidR="0036454A">
          <w:rPr>
            <w:rFonts w:cs="Calibri"/>
            <w:lang w:val="en-US"/>
          </w:rPr>
          <w:t xml:space="preserve"> </w:t>
        </w:r>
      </w:ins>
      <w:ins w:id="387" w:author="Ginot, Samuel" w:date="2024-02-07T15:05:00Z">
        <w:r w:rsidR="0036454A">
          <w:rPr>
            <w:rFonts w:cs="Calibri"/>
            <w:lang w:val="en-US"/>
          </w:rPr>
          <w:t>configurations</w:t>
        </w:r>
      </w:ins>
      <w:ins w:id="388" w:author="Ginot, Samuel" w:date="2024-02-07T15:03:00Z">
        <w:r w:rsidR="0036454A">
          <w:rPr>
            <w:rFonts w:cs="Calibri"/>
            <w:lang w:val="en-US"/>
          </w:rPr>
          <w:t xml:space="preserve"> array </w:t>
        </w:r>
      </w:ins>
      <w:ins w:id="389" w:author="Ginot, Samuel" w:date="2024-02-07T15:04:00Z">
        <w:r w:rsidR="0036454A">
          <w:rPr>
            <w:rFonts w:cs="Calibri"/>
            <w:lang w:val="en-US"/>
          </w:rPr>
          <w:t xml:space="preserve">was analyzed using matching symmetry, while the head capsule </w:t>
        </w:r>
      </w:ins>
      <w:ins w:id="390" w:author="Ginot, Samuel" w:date="2024-02-07T15:05:00Z">
        <w:r w:rsidR="0036454A">
          <w:rPr>
            <w:rFonts w:cs="Calibri"/>
            <w:lang w:val="en-US"/>
          </w:rPr>
          <w:t>configurations</w:t>
        </w:r>
      </w:ins>
      <w:ins w:id="391" w:author="Ginot, Samuel" w:date="2024-02-07T15:04:00Z">
        <w:r w:rsidR="0036454A">
          <w:rPr>
            <w:rFonts w:cs="Calibri"/>
            <w:lang w:val="en-US"/>
          </w:rPr>
          <w:t xml:space="preserve"> array</w:t>
        </w:r>
      </w:ins>
      <w:ins w:id="392" w:author="Ginot, Samuel" w:date="2024-02-07T14:57:00Z">
        <w:r w:rsidR="00D42AC1">
          <w:rPr>
            <w:rFonts w:cs="Calibri"/>
            <w:lang w:val="en-US"/>
          </w:rPr>
          <w:t xml:space="preserve"> </w:t>
        </w:r>
      </w:ins>
      <w:ins w:id="393" w:author="Ginot, Samuel" w:date="2024-02-07T15:05:00Z">
        <w:r w:rsidR="0036454A">
          <w:rPr>
            <w:rFonts w:cs="Calibri"/>
            <w:lang w:val="en-US"/>
          </w:rPr>
          <w:t xml:space="preserve">was analyzed using object symmetry. </w:t>
        </w:r>
      </w:ins>
      <w:ins w:id="394" w:author="Ginot, Samuel" w:date="2024-02-07T15:06:00Z">
        <w:r w:rsidR="0036454A">
          <w:rPr>
            <w:rFonts w:cs="Calibri"/>
            <w:lang w:val="en-US"/>
          </w:rPr>
          <w:t xml:space="preserve">This means </w:t>
        </w:r>
      </w:ins>
      <w:ins w:id="395" w:author="Ginot, Samuel" w:date="2024-02-07T15:07:00Z">
        <w:r w:rsidR="0036454A">
          <w:rPr>
            <w:rFonts w:cs="Calibri"/>
            <w:lang w:val="en-US"/>
          </w:rPr>
          <w:t>simply that</w:t>
        </w:r>
      </w:ins>
      <w:ins w:id="396" w:author="Ginot, Samuel" w:date="2024-02-07T15:08:00Z">
        <w:r w:rsidR="0036454A">
          <w:rPr>
            <w:rFonts w:cs="Calibri"/>
            <w:lang w:val="en-US"/>
          </w:rPr>
          <w:t xml:space="preserve"> in the case </w:t>
        </w:r>
        <w:r w:rsidR="0036454A">
          <w:rPr>
            <w:rFonts w:cs="Calibri"/>
            <w:lang w:val="en-US"/>
          </w:rPr>
          <w:lastRenderedPageBreak/>
          <w:t xml:space="preserve">of the mandibles, left mandibles were mirrored along the medio-lateral </w:t>
        </w:r>
      </w:ins>
      <w:ins w:id="397" w:author="Ginot, Samuel" w:date="2024-02-16T16:00:00Z">
        <w:r w:rsidR="008971BC">
          <w:rPr>
            <w:rFonts w:cs="Calibri"/>
            <w:lang w:val="en-US"/>
          </w:rPr>
          <w:t>(y-)</w:t>
        </w:r>
      </w:ins>
      <w:ins w:id="398" w:author="Ginot, Samuel" w:date="2024-02-07T15:08:00Z">
        <w:r w:rsidR="0036454A">
          <w:rPr>
            <w:rFonts w:cs="Calibri"/>
            <w:lang w:val="en-US"/>
          </w:rPr>
          <w:t>axis to match</w:t>
        </w:r>
      </w:ins>
      <w:ins w:id="399" w:author="Ginot, Samuel" w:date="2024-02-07T15:09:00Z">
        <w:r w:rsidR="0036454A">
          <w:rPr>
            <w:rFonts w:cs="Calibri"/>
            <w:lang w:val="en-US"/>
          </w:rPr>
          <w:t xml:space="preserve"> the right mandibles, while for the head capsule, each complete configuration was mirrored, and the order of the landmarks </w:t>
        </w:r>
      </w:ins>
      <w:ins w:id="400" w:author="Ginot, Samuel" w:date="2024-02-07T15:10:00Z">
        <w:r w:rsidR="0036454A">
          <w:rPr>
            <w:rFonts w:cs="Calibri"/>
            <w:lang w:val="en-US"/>
          </w:rPr>
          <w:t xml:space="preserve">modified accordingly in the mirrored configurations, </w:t>
        </w:r>
      </w:ins>
      <w:ins w:id="401" w:author="Ginot, Samuel" w:date="2024-02-07T15:11:00Z">
        <w:r w:rsidR="0036454A">
          <w:rPr>
            <w:rFonts w:cs="Calibri"/>
            <w:lang w:val="en-US"/>
          </w:rPr>
          <w:t xml:space="preserve">so that the difference between a configuration and its mirror constitutes a measure </w:t>
        </w:r>
        <w:del w:id="402" w:author="XXX" w:date="2024-02-15T10:11:00Z">
          <w:r w:rsidR="0036454A">
            <w:rPr>
              <w:rFonts w:cs="Calibri"/>
              <w:lang w:val="en-US"/>
            </w:rPr>
            <w:delText>a</w:delText>
          </w:r>
        </w:del>
      </w:ins>
      <w:ins w:id="403" w:author="XXX" w:date="2024-02-15T10:11:00Z">
        <w:r w:rsidR="00C161BD">
          <w:rPr>
            <w:rFonts w:cs="Calibri"/>
            <w:lang w:val="en-US"/>
          </w:rPr>
          <w:t>of</w:t>
        </w:r>
      </w:ins>
      <w:ins w:id="404" w:author="Ginot, Samuel" w:date="2024-02-07T15:11:00Z">
        <w:r w:rsidR="0036454A">
          <w:rPr>
            <w:rFonts w:cs="Calibri"/>
            <w:lang w:val="en-US"/>
          </w:rPr>
          <w:t xml:space="preserve"> asymmetry for the whole head capsule.</w:t>
        </w:r>
      </w:ins>
      <w:del w:id="405" w:author="Ginot, Samuel" w:date="2024-02-07T14:57:00Z">
        <w:r w:rsidDel="00D42AC1">
          <w:rPr>
            <w:rFonts w:cs="Calibri"/>
            <w:lang w:val="en-US"/>
          </w:rPr>
          <w:delText xml:space="preserve">used, meaning we considered here the object symmetry of the head and mandibles as a whole. </w:delText>
        </w:r>
      </w:del>
      <w:del w:id="406" w:author="Ginot, Samuel" w:date="2024-02-07T15:14:00Z">
        <w:r w:rsidDel="0074085F">
          <w:rPr>
            <w:rFonts w:cs="Calibri"/>
            <w:lang w:val="en-US"/>
          </w:rPr>
          <w:delText xml:space="preserve">Individual </w:delText>
        </w:r>
      </w:del>
      <w:del w:id="407" w:author="Ginot, Samuel" w:date="2024-02-07T15:05:00Z">
        <w:r w:rsidDel="0036454A">
          <w:rPr>
            <w:rFonts w:cs="Calibri"/>
            <w:lang w:val="en-US"/>
          </w:rPr>
          <w:delText xml:space="preserve">shapes </w:delText>
        </w:r>
      </w:del>
      <w:ins w:id="408" w:author="Ginot, Samuel" w:date="2024-02-07T15:15:00Z">
        <w:r w:rsidR="0074085F">
          <w:rPr>
            <w:rFonts w:cs="Calibri"/>
            <w:lang w:val="en-US"/>
          </w:rPr>
          <w:t xml:space="preserve"> </w:t>
        </w:r>
      </w:ins>
      <w:ins w:id="409" w:author="Ginot, Samuel" w:date="2024-02-07T15:14:00Z">
        <w:r w:rsidR="0074085F">
          <w:rPr>
            <w:rFonts w:cs="Calibri"/>
            <w:lang w:val="en-US"/>
          </w:rPr>
          <w:t>C</w:t>
        </w:r>
      </w:ins>
      <w:ins w:id="410" w:author="Ginot, Samuel" w:date="2024-02-07T15:05:00Z">
        <w:r w:rsidR="0036454A">
          <w:rPr>
            <w:rFonts w:cs="Calibri"/>
            <w:lang w:val="en-US"/>
          </w:rPr>
          <w:t xml:space="preserve">onfigurations </w:t>
        </w:r>
      </w:ins>
      <w:r>
        <w:rPr>
          <w:rFonts w:cs="Calibri"/>
          <w:lang w:val="en-US"/>
        </w:rPr>
        <w:t>and their replicates were aligned by partial Generalized Procrustes Analysis</w:t>
      </w:r>
      <w:ins w:id="411" w:author="Ginot, Samuel" w:date="2024-02-07T14:59:00Z">
        <w:r w:rsidR="00D42AC1">
          <w:rPr>
            <w:rFonts w:cs="Calibri"/>
            <w:lang w:val="en-US"/>
          </w:rPr>
          <w:t xml:space="preserve"> and orthogonally projected</w:t>
        </w:r>
      </w:ins>
      <w:ins w:id="412" w:author="Ginot, Samuel" w:date="2024-02-07T15:02:00Z">
        <w:r w:rsidR="00D42AC1">
          <w:rPr>
            <w:rFonts w:cs="Calibri"/>
            <w:lang w:val="en-US"/>
          </w:rPr>
          <w:t xml:space="preserve"> onto tangent Euclidean space</w:t>
        </w:r>
      </w:ins>
      <w:r>
        <w:rPr>
          <w:rFonts w:cs="Calibri"/>
          <w:lang w:val="en-US"/>
        </w:rPr>
        <w:t>, using functions</w:t>
      </w:r>
      <w:ins w:id="413" w:author="Ginot, Samuel" w:date="2024-02-07T14:58:00Z">
        <w:r w:rsidR="00D42AC1">
          <w:rPr>
            <w:rFonts w:cs="Calibri"/>
            <w:lang w:val="en-US"/>
          </w:rPr>
          <w:t xml:space="preserve"> ‘</w:t>
        </w:r>
        <w:proofErr w:type="spellStart"/>
        <w:r w:rsidR="00D42AC1">
          <w:rPr>
            <w:rFonts w:cs="Calibri"/>
            <w:lang w:val="en-US"/>
          </w:rPr>
          <w:t>pgpa</w:t>
        </w:r>
        <w:proofErr w:type="spellEnd"/>
        <w:r w:rsidR="00D42AC1">
          <w:rPr>
            <w:rFonts w:cs="Calibri"/>
            <w:lang w:val="en-US"/>
          </w:rPr>
          <w:t>’ and ‘</w:t>
        </w:r>
        <w:proofErr w:type="spellStart"/>
        <w:r w:rsidR="00D42AC1">
          <w:rPr>
            <w:rFonts w:cs="Calibri"/>
            <w:lang w:val="en-US"/>
          </w:rPr>
          <w:t>orp</w:t>
        </w:r>
        <w:proofErr w:type="spellEnd"/>
        <w:r w:rsidR="00D42AC1">
          <w:rPr>
            <w:rFonts w:cs="Calibri"/>
            <w:lang w:val="en-US"/>
          </w:rPr>
          <w:t>’</w:t>
        </w:r>
      </w:ins>
      <w:r>
        <w:rPr>
          <w:rFonts w:cs="Calibri"/>
          <w:lang w:val="en-US"/>
        </w:rPr>
        <w:t xml:space="preserve"> from </w:t>
      </w:r>
      <w:bookmarkStart w:id="414" w:name="ZOTERO_BREF_FUPy8jCD7weC"/>
      <w:r>
        <w:rPr>
          <w:rFonts w:cs="Calibri"/>
        </w:rPr>
        <w:t>(Claude, 2008)</w:t>
      </w:r>
      <w:bookmarkEnd w:id="414"/>
      <w:r>
        <w:rPr>
          <w:rFonts w:cs="Calibri"/>
          <w:lang w:val="en-US"/>
        </w:rPr>
        <w:t xml:space="preserve">. Two different approaches were used in the decomposition of asymmetric variation. First, we implemented the approach from </w:t>
      </w:r>
      <w:bookmarkStart w:id="415" w:name="ZOTERO_BREF_iRw2R6aZcixc"/>
      <w:r>
        <w:rPr>
          <w:rFonts w:cs="Calibri"/>
        </w:rPr>
        <w:t>(Neubauer et al., 2020)</w:t>
      </w:r>
      <w:bookmarkEnd w:id="415"/>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at the individual level</w:t>
      </w:r>
      <w:ins w:id="416" w:author="Ginot, Samuel" w:date="2024-02-07T15:15:00Z">
        <w:r w:rsidR="0074085F">
          <w:rPr>
            <w:rFonts w:cs="Calibri"/>
            <w:lang w:val="en-US"/>
          </w:rPr>
          <w:t>,</w:t>
        </w:r>
      </w:ins>
      <w:ins w:id="417" w:author="Ginot, Samuel" w:date="2024-02-07T15:16:00Z">
        <w:r w:rsidR="0074085F">
          <w:rPr>
            <w:rFonts w:cs="Calibri"/>
            <w:lang w:val="en-US"/>
          </w:rPr>
          <w:t xml:space="preserve"> and separately for mandibles and head capsule</w:t>
        </w:r>
      </w:ins>
      <w:r>
        <w:rPr>
          <w:rFonts w:cs="Calibri"/>
          <w:lang w:val="en-US"/>
        </w:rPr>
        <w:t>. This relies on the use of non-centered PCA on the matrix of differences between the configuration of a given individual and its reflection across the sagittal plane</w:t>
      </w:r>
      <w:ins w:id="418" w:author="Ginot, Samuel" w:date="2024-02-07T15:19:00Z">
        <w:r w:rsidR="00E97C04">
          <w:rPr>
            <w:rFonts w:cs="Calibri"/>
            <w:lang w:val="en-US"/>
          </w:rPr>
          <w:t xml:space="preserve"> (in the case of object symmetry, </w:t>
        </w:r>
        <w:proofErr w:type="gramStart"/>
        <w:r w:rsidR="00E97C04">
          <w:rPr>
            <w:rFonts w:cs="Calibri"/>
            <w:lang w:val="en-US"/>
          </w:rPr>
          <w:t>i.e.</w:t>
        </w:r>
        <w:proofErr w:type="gramEnd"/>
        <w:r w:rsidR="00E97C04">
          <w:rPr>
            <w:rFonts w:cs="Calibri"/>
            <w:lang w:val="en-US"/>
          </w:rPr>
          <w:t xml:space="preserve"> for the head capsule), or alternatively the matrix of difference between right and mirrored left ob</w:t>
        </w:r>
      </w:ins>
      <w:ins w:id="419" w:author="Ginot, Samuel" w:date="2024-02-07T15:20:00Z">
        <w:r w:rsidR="00E97C04">
          <w:rPr>
            <w:rFonts w:cs="Calibri"/>
            <w:lang w:val="en-US"/>
          </w:rPr>
          <w:t>ject (in the case of matching symmetry, i.e. for the mandibles)</w:t>
        </w:r>
      </w:ins>
      <w:r>
        <w:rPr>
          <w:rFonts w:cs="Calibri"/>
          <w:lang w:val="en-US"/>
        </w:rPr>
        <w:t>. In the resulting PCA, the center of the space has a biological meaning, since it represents perfect symmetry (</w:t>
      </w:r>
      <w:proofErr w:type="gramStart"/>
      <w:r>
        <w:rPr>
          <w:rFonts w:cs="Calibri"/>
          <w:lang w:val="en-US"/>
        </w:rPr>
        <w:t>i.e.</w:t>
      </w:r>
      <w:proofErr w:type="gramEnd"/>
      <w:r>
        <w:rPr>
          <w:rFonts w:cs="Calibri"/>
          <w:lang w:val="en-US"/>
        </w:rPr>
        <w:t xml:space="preserve"> no difference between a configuration and its reflection</w:t>
      </w:r>
      <w:ins w:id="420" w:author="Ginot, Samuel" w:date="2024-02-07T15:20:00Z">
        <w:r w:rsidR="00566710">
          <w:rPr>
            <w:rFonts w:cs="Calibri"/>
            <w:lang w:val="en-US"/>
          </w:rPr>
          <w:t xml:space="preserve"> or between the configuration of one side and t</w:t>
        </w:r>
      </w:ins>
      <w:ins w:id="421" w:author="Ginot, Samuel" w:date="2024-02-07T15:21:00Z">
        <w:r w:rsidR="00566710">
          <w:rPr>
            <w:rFonts w:cs="Calibri"/>
            <w:lang w:val="en-US"/>
          </w:rPr>
          <w:t>he mirrored configuration of the other side</w:t>
        </w:r>
      </w:ins>
      <w:r>
        <w:rPr>
          <w:rFonts w:cs="Calibri"/>
          <w:lang w:val="en-US"/>
        </w:rPr>
        <w:t>). If the population average coordinate along one of the PC axes is significantly different from 0, it can be concluded that this axis represents DA variation.</w:t>
      </w:r>
      <w:ins w:id="422" w:author="Ginot, Samuel" w:date="2024-02-07T15:26:00Z">
        <w:r w:rsidR="00CC775E">
          <w:rPr>
            <w:rFonts w:cs="Calibri"/>
            <w:lang w:val="en-US"/>
          </w:rPr>
          <w:t xml:space="preserve"> In the case of conspicuous directional asymmetry, this axis can be expected t</w:t>
        </w:r>
      </w:ins>
      <w:ins w:id="423" w:author="Ginot, Samuel" w:date="2024-02-07T15:27:00Z">
        <w:r w:rsidR="00CC775E">
          <w:rPr>
            <w:rFonts w:cs="Calibri"/>
            <w:lang w:val="en-US"/>
          </w:rPr>
          <w:t>o be the first PC.</w:t>
        </w:r>
      </w:ins>
      <w:r>
        <w:rPr>
          <w:rFonts w:cs="Calibri"/>
          <w:lang w:val="en-US"/>
        </w:rPr>
        <w:t xml:space="preserve">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w:t>
      </w:r>
      <w:del w:id="424" w:author="Ginot, Samuel" w:date="2024-02-07T15:34:00Z">
        <w:r w:rsidDel="00EE46A1">
          <w:rPr>
            <w:rFonts w:cs="Calibri"/>
            <w:lang w:val="en-US"/>
          </w:rPr>
          <w:delText xml:space="preserve">also </w:delText>
        </w:r>
      </w:del>
      <w:r>
        <w:rPr>
          <w:rFonts w:cs="Calibri"/>
          <w:lang w:val="en-US"/>
        </w:rPr>
        <w:t xml:space="preserve">computed as the distance between a </w:t>
      </w:r>
      <w:ins w:id="425" w:author="Ginot, Samuel" w:date="2024-02-07T15:30:00Z">
        <w:r w:rsidR="00CC775E">
          <w:rPr>
            <w:rFonts w:cs="Calibri"/>
            <w:lang w:val="en-US"/>
          </w:rPr>
          <w:t xml:space="preserve">head </w:t>
        </w:r>
      </w:ins>
      <w:ins w:id="426" w:author="Ginot, Samuel" w:date="2024-02-07T15:31:00Z">
        <w:r w:rsidR="00CC775E">
          <w:rPr>
            <w:rFonts w:cs="Calibri"/>
            <w:lang w:val="en-US"/>
          </w:rPr>
          <w:t xml:space="preserve">capsule </w:t>
        </w:r>
      </w:ins>
      <w:r>
        <w:rPr>
          <w:rFonts w:cs="Calibri"/>
          <w:lang w:val="en-US"/>
        </w:rPr>
        <w:t>configuration and its reflection</w:t>
      </w:r>
      <w:ins w:id="427" w:author="Ginot, Samuel" w:date="2024-02-07T15:30:00Z">
        <w:r w:rsidR="00CC775E">
          <w:rPr>
            <w:rFonts w:cs="Calibri"/>
            <w:lang w:val="en-US"/>
          </w:rPr>
          <w:t>, or as the distance between mirrored left and right mandible configuration</w:t>
        </w:r>
      </w:ins>
      <w:r>
        <w:rPr>
          <w:rFonts w:cs="Calibri"/>
          <w:lang w:val="en-US"/>
        </w:rPr>
        <w:t xml:space="preserve">, averaged across replicates for the same individual. </w:t>
      </w:r>
      <w:ins w:id="428" w:author="Ginot, Samuel" w:date="2024-02-07T15:32:00Z">
        <w:r w:rsidR="00CC775E">
          <w:rPr>
            <w:rFonts w:cs="Calibri"/>
            <w:lang w:val="en-US"/>
          </w:rPr>
          <w:t xml:space="preserve">For mandibles only, </w:t>
        </w:r>
      </w:ins>
      <w:ins w:id="429" w:author="Ginot, Samuel" w:date="2024-02-07T15:33:00Z">
        <w:r w:rsidR="00CC775E">
          <w:rPr>
            <w:rFonts w:cs="Calibri"/>
            <w:lang w:val="en-US"/>
          </w:rPr>
          <w:t xml:space="preserve">the size </w:t>
        </w:r>
        <w:proofErr w:type="spellStart"/>
        <w:r w:rsidR="00CC775E">
          <w:rPr>
            <w:rFonts w:cs="Calibri"/>
            <w:lang w:val="en-US"/>
          </w:rPr>
          <w:t>iTA</w:t>
        </w:r>
        <w:proofErr w:type="spellEnd"/>
        <w:r w:rsidR="00CC775E">
          <w:rPr>
            <w:rFonts w:cs="Calibri"/>
            <w:lang w:val="en-US"/>
          </w:rPr>
          <w:t xml:space="preserve"> was also computed as the difference in centroid size </w:t>
        </w:r>
      </w:ins>
      <w:ins w:id="430" w:author="Ginot, Samuel" w:date="2024-02-07T15:34:00Z">
        <w:r w:rsidR="00CC775E">
          <w:rPr>
            <w:rFonts w:cs="Calibri"/>
            <w:lang w:val="en-US"/>
          </w:rPr>
          <w:t>between left and right mandible configurations averaged across replicates.</w:t>
        </w:r>
      </w:ins>
    </w:p>
    <w:p w14:paraId="530FC04D" w14:textId="330EB7C9" w:rsidR="00FB19D0" w:rsidRDefault="00B71978">
      <w:pPr>
        <w:jc w:val="both"/>
        <w:rPr>
          <w:ins w:id="431" w:author="Ginot, Samuel" w:date="2024-02-07T16:54:00Z"/>
          <w:rFonts w:cs="Calibri"/>
          <w:lang w:val="en-US"/>
        </w:rPr>
      </w:pPr>
      <w:r>
        <w:rPr>
          <w:rFonts w:cs="Calibri"/>
          <w:lang w:val="en-US"/>
        </w:rPr>
        <w:t xml:space="preserve">The second decomposition approach estimates DA and FA (as well as inter-individual variation) as population-level values, and relies on ANOVA </w:t>
      </w:r>
      <w:bookmarkStart w:id="432" w:name="ZOTERO_BREF_cM7pra86IZ9z"/>
      <w:r>
        <w:rPr>
          <w:rFonts w:cs="Calibri"/>
        </w:rPr>
        <w:t>(Palmer, 1994</w:t>
      </w:r>
      <w:bookmarkEnd w:id="432"/>
      <w:r>
        <w:rPr>
          <w:rFonts w:cs="Calibri"/>
        </w:rPr>
        <w:t>)</w:t>
      </w:r>
      <w:r>
        <w:rPr>
          <w:rFonts w:cs="Calibri"/>
          <w:lang w:val="en-US"/>
        </w:rPr>
        <w:t xml:space="preserve">, as implemented in the </w:t>
      </w:r>
      <w:ins w:id="433" w:author="Ginot, Samuel" w:date="2024-02-16T16:17:00Z">
        <w:r w:rsidR="00C4183B">
          <w:rPr>
            <w:rFonts w:cs="Calibri"/>
            <w:lang w:val="en-US"/>
          </w:rPr>
          <w:t>‘</w:t>
        </w:r>
      </w:ins>
      <w:proofErr w:type="spellStart"/>
      <w:r>
        <w:rPr>
          <w:rFonts w:cs="Calibri"/>
          <w:lang w:val="en-US"/>
        </w:rPr>
        <w:t>geomorph</w:t>
      </w:r>
      <w:proofErr w:type="spellEnd"/>
      <w:ins w:id="434" w:author="Ginot, Samuel" w:date="2024-02-16T16:17:00Z">
        <w:r w:rsidR="00C4183B">
          <w:rPr>
            <w:rFonts w:cs="Calibri"/>
            <w:lang w:val="en-US"/>
          </w:rPr>
          <w:t>’</w:t>
        </w:r>
      </w:ins>
      <w:r>
        <w:rPr>
          <w:rFonts w:cs="Calibri"/>
          <w:lang w:val="en-US"/>
        </w:rPr>
        <w:t xml:space="preserve"> R package (function </w:t>
      </w:r>
      <w:proofErr w:type="spellStart"/>
      <w:proofErr w:type="gramStart"/>
      <w:r>
        <w:rPr>
          <w:rFonts w:cs="Calibri"/>
          <w:lang w:val="en-US"/>
        </w:rPr>
        <w:t>bilat.symmetry</w:t>
      </w:r>
      <w:proofErr w:type="spellEnd"/>
      <w:proofErr w:type="gramEnd"/>
      <w:r>
        <w:rPr>
          <w:rFonts w:cs="Calibri"/>
          <w:lang w:val="en-US"/>
        </w:rPr>
        <w:t xml:space="preserve">) </w:t>
      </w:r>
      <w:bookmarkStart w:id="435" w:name="ZOTERO_BREF_km5RD4Bd9jxA"/>
      <w:r w:rsidR="00C4183B" w:rsidRPr="00C4183B">
        <w:rPr>
          <w:rFonts w:ascii="Calibri" w:hAnsi="Calibri" w:cs="Calibri"/>
        </w:rPr>
        <w:t xml:space="preserve">(Adams et al., 2022; </w:t>
      </w:r>
      <w:proofErr w:type="spellStart"/>
      <w:r w:rsidR="00C4183B" w:rsidRPr="00C4183B">
        <w:rPr>
          <w:rFonts w:ascii="Calibri" w:hAnsi="Calibri" w:cs="Calibri"/>
        </w:rPr>
        <w:t>Baken</w:t>
      </w:r>
      <w:proofErr w:type="spellEnd"/>
      <w:r w:rsidR="00C4183B" w:rsidRPr="00C4183B">
        <w:rPr>
          <w:rFonts w:ascii="Calibri" w:hAnsi="Calibri" w:cs="Calibri"/>
        </w:rPr>
        <w:t xml:space="preserve"> et al., 2021; Collyer &amp; Adams, 2018, 2021)</w:t>
      </w:r>
      <w:bookmarkEnd w:id="435"/>
      <w:del w:id="436" w:author="Ginot, Samuel" w:date="2024-02-16T16:30:00Z">
        <w:r w:rsidDel="00BB55A6">
          <w:delText>)</w:delText>
        </w:r>
      </w:del>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7422936A" w14:textId="1EFD382B" w:rsidR="006836F5" w:rsidRDefault="006836F5">
      <w:pPr>
        <w:jc w:val="both"/>
        <w:rPr>
          <w:rFonts w:ascii="Calibri" w:hAnsi="Calibri" w:cs="Calibri"/>
          <w:szCs w:val="24"/>
          <w:lang w:val="en-US"/>
        </w:rPr>
      </w:pPr>
      <w:ins w:id="437" w:author="Ginot, Samuel" w:date="2024-02-07T16:55:00Z">
        <w:r>
          <w:rPr>
            <w:rFonts w:ascii="Calibri" w:hAnsi="Calibri" w:cs="Calibri"/>
            <w:szCs w:val="24"/>
            <w:lang w:val="en-US"/>
          </w:rPr>
          <w:t>Asymmetry patterns were visually represented by 3D deformed meshes</w:t>
        </w:r>
      </w:ins>
      <w:ins w:id="438" w:author="Ginot, Samuel" w:date="2024-02-16T16:46:00Z">
        <w:r w:rsidR="002D2232">
          <w:rPr>
            <w:rFonts w:ascii="Calibri" w:hAnsi="Calibri" w:cs="Calibri"/>
            <w:szCs w:val="24"/>
            <w:lang w:val="en-US"/>
          </w:rPr>
          <w:t xml:space="preserve"> (Fig. 3)</w:t>
        </w:r>
      </w:ins>
      <w:ins w:id="439" w:author="Ginot, Samuel" w:date="2024-02-07T16:55:00Z">
        <w:r>
          <w:rPr>
            <w:rFonts w:ascii="Calibri" w:hAnsi="Calibri" w:cs="Calibri"/>
            <w:szCs w:val="24"/>
            <w:lang w:val="en-US"/>
          </w:rPr>
          <w:t>. This was achieved</w:t>
        </w:r>
      </w:ins>
      <w:ins w:id="440" w:author="Ginot, Samuel" w:date="2024-02-07T16:56:00Z">
        <w:r>
          <w:rPr>
            <w:rFonts w:ascii="Calibri" w:hAnsi="Calibri" w:cs="Calibri"/>
            <w:szCs w:val="24"/>
            <w:lang w:val="en-US"/>
          </w:rPr>
          <w:t xml:space="preserve"> by </w:t>
        </w:r>
      </w:ins>
      <w:ins w:id="441" w:author="Ginot, Samuel" w:date="2024-02-07T16:57:00Z">
        <w:r>
          <w:rPr>
            <w:rFonts w:ascii="Calibri" w:hAnsi="Calibri" w:cs="Calibri"/>
            <w:szCs w:val="24"/>
            <w:lang w:val="en-US"/>
          </w:rPr>
          <w:t>importing arbitrarily selected mesh template</w:t>
        </w:r>
      </w:ins>
      <w:ins w:id="442" w:author="Ginot, Samuel" w:date="2024-02-07T16:58:00Z">
        <w:r>
          <w:rPr>
            <w:rFonts w:ascii="Calibri" w:hAnsi="Calibri" w:cs="Calibri"/>
            <w:szCs w:val="24"/>
            <w:lang w:val="en-US"/>
          </w:rPr>
          <w:t>s</w:t>
        </w:r>
      </w:ins>
      <w:ins w:id="443" w:author="Ginot, Samuel" w:date="2024-02-07T16:57:00Z">
        <w:r>
          <w:rPr>
            <w:rFonts w:ascii="Calibri" w:hAnsi="Calibri" w:cs="Calibri"/>
            <w:szCs w:val="24"/>
            <w:lang w:val="en-US"/>
          </w:rPr>
          <w:t xml:space="preserve"> for the </w:t>
        </w:r>
      </w:ins>
      <w:ins w:id="444" w:author="Ginot, Samuel" w:date="2024-02-07T16:58:00Z">
        <w:r>
          <w:rPr>
            <w:rFonts w:ascii="Calibri" w:hAnsi="Calibri" w:cs="Calibri"/>
            <w:szCs w:val="24"/>
            <w:lang w:val="en-US"/>
          </w:rPr>
          <w:t>head capsule, the left mandible and the right mandible</w:t>
        </w:r>
      </w:ins>
      <w:ins w:id="445" w:author="XXX" w:date="2024-02-15T10:29:00Z">
        <w:r w:rsidR="00247242">
          <w:rPr>
            <w:rFonts w:ascii="Calibri" w:hAnsi="Calibri" w:cs="Calibri"/>
            <w:szCs w:val="24"/>
            <w:lang w:val="en-US"/>
          </w:rPr>
          <w:t>,</w:t>
        </w:r>
      </w:ins>
      <w:ins w:id="446" w:author="Ginot, Samuel" w:date="2024-02-07T16:58:00Z">
        <w:r>
          <w:rPr>
            <w:rFonts w:ascii="Calibri" w:hAnsi="Calibri" w:cs="Calibri"/>
            <w:szCs w:val="24"/>
            <w:lang w:val="en-US"/>
          </w:rPr>
          <w:t xml:space="preserve"> </w:t>
        </w:r>
        <w:del w:id="447" w:author="XXX" w:date="2024-02-15T10:29:00Z">
          <w:r>
            <w:rPr>
              <w:rFonts w:ascii="Calibri" w:hAnsi="Calibri" w:cs="Calibri"/>
              <w:szCs w:val="24"/>
              <w:lang w:val="en-US"/>
            </w:rPr>
            <w:delText>(</w:delText>
          </w:r>
        </w:del>
        <w:r>
          <w:rPr>
            <w:rFonts w:ascii="Calibri" w:hAnsi="Calibri" w:cs="Calibri"/>
            <w:szCs w:val="24"/>
            <w:lang w:val="en-US"/>
          </w:rPr>
          <w:t>all belonging to the same individual</w:t>
        </w:r>
        <w:del w:id="448" w:author="XXX" w:date="2024-02-15T10:29:00Z">
          <w:r>
            <w:rPr>
              <w:rFonts w:ascii="Calibri" w:hAnsi="Calibri" w:cs="Calibri"/>
              <w:szCs w:val="24"/>
              <w:lang w:val="en-US"/>
            </w:rPr>
            <w:delText>)</w:delText>
          </w:r>
        </w:del>
        <w:r>
          <w:rPr>
            <w:rFonts w:ascii="Calibri" w:hAnsi="Calibri" w:cs="Calibri"/>
            <w:szCs w:val="24"/>
            <w:lang w:val="en-US"/>
          </w:rPr>
          <w:t>,</w:t>
        </w:r>
      </w:ins>
      <w:ins w:id="449" w:author="Ginot, Samuel" w:date="2024-02-07T16:59:00Z">
        <w:r>
          <w:rPr>
            <w:rFonts w:ascii="Calibri" w:hAnsi="Calibri" w:cs="Calibri"/>
            <w:szCs w:val="24"/>
            <w:lang w:val="en-US"/>
          </w:rPr>
          <w:t xml:space="preserve"> with their corresponding landmark configurations</w:t>
        </w:r>
      </w:ins>
      <w:ins w:id="450" w:author="Ginot, Samuel" w:date="2024-02-07T17:21:00Z">
        <w:r w:rsidR="007C4391">
          <w:rPr>
            <w:rFonts w:ascii="Calibri" w:hAnsi="Calibri" w:cs="Calibri"/>
            <w:szCs w:val="24"/>
            <w:lang w:val="en-US"/>
          </w:rPr>
          <w:t xml:space="preserve">, and warping them to </w:t>
        </w:r>
        <w:r w:rsidR="00095F83">
          <w:rPr>
            <w:rFonts w:ascii="Calibri" w:hAnsi="Calibri" w:cs="Calibri"/>
            <w:szCs w:val="24"/>
            <w:lang w:val="en-US"/>
          </w:rPr>
          <w:t xml:space="preserve">various reference configurations, using </w:t>
        </w:r>
        <w:del w:id="451" w:author="XXX" w:date="2024-02-15T10:28:00Z">
          <w:r w:rsidR="00095F83">
            <w:rPr>
              <w:rFonts w:ascii="Calibri" w:hAnsi="Calibri" w:cs="Calibri"/>
              <w:szCs w:val="24"/>
              <w:lang w:val="en-US"/>
            </w:rPr>
            <w:delText xml:space="preserve">functions </w:delText>
          </w:r>
        </w:del>
        <w:r w:rsidR="00095F83">
          <w:rPr>
            <w:rFonts w:ascii="Calibri" w:hAnsi="Calibri" w:cs="Calibri"/>
            <w:szCs w:val="24"/>
            <w:lang w:val="en-US"/>
          </w:rPr>
          <w:t>‘</w:t>
        </w:r>
        <w:proofErr w:type="spellStart"/>
        <w:r w:rsidR="00095F83">
          <w:rPr>
            <w:rFonts w:ascii="Calibri" w:hAnsi="Calibri" w:cs="Calibri"/>
            <w:szCs w:val="24"/>
            <w:lang w:val="en-US"/>
          </w:rPr>
          <w:t>read.ply</w:t>
        </w:r>
        <w:proofErr w:type="spellEnd"/>
        <w:r w:rsidR="00095F83">
          <w:rPr>
            <w:rFonts w:ascii="Calibri" w:hAnsi="Calibri" w:cs="Calibri"/>
            <w:szCs w:val="24"/>
            <w:lang w:val="en-US"/>
          </w:rPr>
          <w:t xml:space="preserve">’ and </w:t>
        </w:r>
      </w:ins>
      <w:ins w:id="452" w:author="Ginot, Samuel" w:date="2024-02-07T17:22:00Z">
        <w:r w:rsidR="00095F83">
          <w:rPr>
            <w:rFonts w:ascii="Calibri" w:hAnsi="Calibri" w:cs="Calibri"/>
            <w:szCs w:val="24"/>
            <w:lang w:val="en-US"/>
          </w:rPr>
          <w:t>‘</w:t>
        </w:r>
      </w:ins>
      <w:proofErr w:type="spellStart"/>
      <w:ins w:id="453" w:author="Ginot, Samuel" w:date="2024-02-07T17:21:00Z">
        <w:r w:rsidR="00095F83">
          <w:rPr>
            <w:rFonts w:ascii="Calibri" w:hAnsi="Calibri" w:cs="Calibri"/>
            <w:szCs w:val="24"/>
            <w:lang w:val="en-US"/>
          </w:rPr>
          <w:t>warpRefMesh</w:t>
        </w:r>
      </w:ins>
      <w:proofErr w:type="spellEnd"/>
      <w:ins w:id="454" w:author="Ginot, Samuel" w:date="2024-02-07T17:22:00Z">
        <w:r w:rsidR="00095F83">
          <w:rPr>
            <w:rFonts w:ascii="Calibri" w:hAnsi="Calibri" w:cs="Calibri"/>
            <w:szCs w:val="24"/>
            <w:lang w:val="en-US"/>
          </w:rPr>
          <w:t>’ from ‘</w:t>
        </w:r>
        <w:proofErr w:type="spellStart"/>
        <w:r w:rsidR="00095F83">
          <w:rPr>
            <w:rFonts w:ascii="Calibri" w:hAnsi="Calibri" w:cs="Calibri"/>
            <w:szCs w:val="24"/>
            <w:lang w:val="en-US"/>
          </w:rPr>
          <w:t>geomorph</w:t>
        </w:r>
        <w:proofErr w:type="spellEnd"/>
        <w:r w:rsidR="00095F83">
          <w:rPr>
            <w:rFonts w:ascii="Calibri" w:hAnsi="Calibri" w:cs="Calibri"/>
            <w:szCs w:val="24"/>
            <w:lang w:val="en-US"/>
          </w:rPr>
          <w:t>’</w:t>
        </w:r>
      </w:ins>
      <w:ins w:id="455" w:author="Ginot, Samuel" w:date="2024-02-07T16:59:00Z">
        <w:r>
          <w:rPr>
            <w:rFonts w:ascii="Calibri" w:hAnsi="Calibri" w:cs="Calibri"/>
            <w:szCs w:val="24"/>
            <w:lang w:val="en-US"/>
          </w:rPr>
          <w:t>.</w:t>
        </w:r>
      </w:ins>
      <w:ins w:id="456" w:author="Ginot, Samuel" w:date="2024-02-07T17:00:00Z">
        <w:r>
          <w:rPr>
            <w:rFonts w:ascii="Calibri" w:hAnsi="Calibri" w:cs="Calibri"/>
            <w:szCs w:val="24"/>
            <w:lang w:val="en-US"/>
          </w:rPr>
          <w:t xml:space="preserve"> </w:t>
        </w:r>
      </w:ins>
      <w:ins w:id="457" w:author="Ginot, Samuel" w:date="2024-02-07T17:06:00Z">
        <w:r w:rsidR="00B4526C">
          <w:rPr>
            <w:rFonts w:ascii="Calibri" w:hAnsi="Calibri" w:cs="Calibri"/>
            <w:szCs w:val="24"/>
            <w:lang w:val="en-US"/>
          </w:rPr>
          <w:t xml:space="preserve">A mandible configuration difference matrix was computed by subtracting </w:t>
        </w:r>
      </w:ins>
      <w:ins w:id="458" w:author="Ginot, Samuel" w:date="2024-02-07T17:07:00Z">
        <w:r w:rsidR="00B4526C">
          <w:rPr>
            <w:rFonts w:ascii="Calibri" w:hAnsi="Calibri" w:cs="Calibri"/>
            <w:szCs w:val="24"/>
            <w:lang w:val="en-US"/>
          </w:rPr>
          <w:t xml:space="preserve">the mean configuration of right mandibles from the mean configuration of mirrored left mandibles. </w:t>
        </w:r>
      </w:ins>
      <w:ins w:id="459" w:author="Ginot, Samuel" w:date="2024-02-07T17:08:00Z">
        <w:r w:rsidR="00B4526C">
          <w:rPr>
            <w:rFonts w:ascii="Calibri" w:hAnsi="Calibri" w:cs="Calibri"/>
            <w:szCs w:val="24"/>
            <w:lang w:val="en-US"/>
          </w:rPr>
          <w:t>Th</w:t>
        </w:r>
      </w:ins>
      <w:ins w:id="460" w:author="Ginot, Samuel" w:date="2024-02-07T17:09:00Z">
        <w:r w:rsidR="00B4526C">
          <w:rPr>
            <w:rFonts w:ascii="Calibri" w:hAnsi="Calibri" w:cs="Calibri"/>
            <w:szCs w:val="24"/>
            <w:lang w:val="en-US"/>
          </w:rPr>
          <w:t xml:space="preserve">is </w:t>
        </w:r>
      </w:ins>
      <w:ins w:id="461" w:author="Ginot, Samuel" w:date="2024-02-07T17:08:00Z">
        <w:r w:rsidR="00B4526C">
          <w:rPr>
            <w:rFonts w:ascii="Calibri" w:hAnsi="Calibri" w:cs="Calibri"/>
            <w:szCs w:val="24"/>
            <w:lang w:val="en-US"/>
          </w:rPr>
          <w:t>difference matrix</w:t>
        </w:r>
      </w:ins>
      <w:ins w:id="462" w:author="Ginot, Samuel" w:date="2024-02-07T17:09:00Z">
        <w:r w:rsidR="00B4526C">
          <w:rPr>
            <w:rFonts w:ascii="Calibri" w:hAnsi="Calibri" w:cs="Calibri"/>
            <w:szCs w:val="24"/>
            <w:lang w:val="en-US"/>
          </w:rPr>
          <w:t xml:space="preserve">, multiplied by 2, was </w:t>
        </w:r>
        <w:r w:rsidR="00B4526C" w:rsidRPr="00B4526C">
          <w:rPr>
            <w:rFonts w:ascii="Calibri" w:hAnsi="Calibri" w:cs="Calibri"/>
            <w:i/>
            <w:iCs/>
            <w:szCs w:val="24"/>
            <w:lang w:val="en-US"/>
            <w:rPrChange w:id="463" w:author="Ginot, Samuel" w:date="2024-02-07T17:11:00Z">
              <w:rPr>
                <w:rFonts w:ascii="Calibri" w:hAnsi="Calibri" w:cs="Calibri"/>
                <w:szCs w:val="24"/>
                <w:lang w:val="en-US"/>
              </w:rPr>
            </w:rPrChange>
          </w:rPr>
          <w:t>added</w:t>
        </w:r>
        <w:r w:rsidR="00B4526C">
          <w:rPr>
            <w:rFonts w:ascii="Calibri" w:hAnsi="Calibri" w:cs="Calibri"/>
            <w:szCs w:val="24"/>
            <w:lang w:val="en-US"/>
          </w:rPr>
          <w:t xml:space="preserve"> to the mean configuration of mirrored left mandibles to produce an exaggerated left mandible configuration</w:t>
        </w:r>
      </w:ins>
      <w:ins w:id="464" w:author="Ginot, Samuel" w:date="2024-02-07T17:10:00Z">
        <w:r w:rsidR="00B4526C">
          <w:rPr>
            <w:rFonts w:ascii="Calibri" w:hAnsi="Calibri" w:cs="Calibri"/>
            <w:szCs w:val="24"/>
            <w:lang w:val="en-US"/>
          </w:rPr>
          <w:t xml:space="preserve">. The same matrix was </w:t>
        </w:r>
        <w:r w:rsidR="00B4526C" w:rsidRPr="00B4526C">
          <w:rPr>
            <w:rFonts w:ascii="Calibri" w:hAnsi="Calibri" w:cs="Calibri"/>
            <w:i/>
            <w:iCs/>
            <w:szCs w:val="24"/>
            <w:lang w:val="en-US"/>
            <w:rPrChange w:id="465" w:author="Ginot, Samuel" w:date="2024-02-07T17:11:00Z">
              <w:rPr>
                <w:rFonts w:ascii="Calibri" w:hAnsi="Calibri" w:cs="Calibri"/>
                <w:szCs w:val="24"/>
                <w:lang w:val="en-US"/>
              </w:rPr>
            </w:rPrChange>
          </w:rPr>
          <w:t>subtracted</w:t>
        </w:r>
        <w:r w:rsidR="00B4526C">
          <w:rPr>
            <w:rFonts w:ascii="Calibri" w:hAnsi="Calibri" w:cs="Calibri"/>
            <w:szCs w:val="24"/>
            <w:lang w:val="en-US"/>
          </w:rPr>
          <w:t xml:space="preserve"> from the mean configuration of right mandibles</w:t>
        </w:r>
      </w:ins>
      <w:ins w:id="466" w:author="Ginot, Samuel" w:date="2024-02-07T17:11:00Z">
        <w:r w:rsidR="00880314">
          <w:rPr>
            <w:rFonts w:ascii="Calibri" w:hAnsi="Calibri" w:cs="Calibri"/>
            <w:szCs w:val="24"/>
            <w:lang w:val="en-US"/>
          </w:rPr>
          <w:t xml:space="preserve"> to produc</w:t>
        </w:r>
      </w:ins>
      <w:ins w:id="467" w:author="Ginot, Samuel" w:date="2024-02-07T17:12:00Z">
        <w:r w:rsidR="00880314">
          <w:rPr>
            <w:rFonts w:ascii="Calibri" w:hAnsi="Calibri" w:cs="Calibri"/>
            <w:szCs w:val="24"/>
            <w:lang w:val="en-US"/>
          </w:rPr>
          <w:t xml:space="preserve">e an exaggerated right mandible configuration. The right mandible and left mandible template </w:t>
        </w:r>
        <w:proofErr w:type="gramStart"/>
        <w:r w:rsidR="00880314">
          <w:rPr>
            <w:rFonts w:ascii="Calibri" w:hAnsi="Calibri" w:cs="Calibri"/>
            <w:szCs w:val="24"/>
            <w:lang w:val="en-US"/>
          </w:rPr>
          <w:t>meshes</w:t>
        </w:r>
        <w:proofErr w:type="gramEnd"/>
        <w:r w:rsidR="00880314">
          <w:rPr>
            <w:rFonts w:ascii="Calibri" w:hAnsi="Calibri" w:cs="Calibri"/>
            <w:szCs w:val="24"/>
            <w:lang w:val="en-US"/>
          </w:rPr>
          <w:t xml:space="preserve"> were then warped to </w:t>
        </w:r>
      </w:ins>
      <w:ins w:id="468" w:author="Ginot, Samuel" w:date="2024-02-07T17:13:00Z">
        <w:r w:rsidR="00880314">
          <w:rPr>
            <w:rFonts w:ascii="Calibri" w:hAnsi="Calibri" w:cs="Calibri"/>
            <w:szCs w:val="24"/>
            <w:lang w:val="en-US"/>
          </w:rPr>
          <w:t xml:space="preserve">both the average left and right configurations, and to the exaggerated configurations, to produce a deformation gradient of left-right mandible </w:t>
        </w:r>
      </w:ins>
      <w:ins w:id="469" w:author="Ginot, Samuel" w:date="2024-02-07T17:14:00Z">
        <w:r w:rsidR="00880314">
          <w:rPr>
            <w:rFonts w:ascii="Calibri" w:hAnsi="Calibri" w:cs="Calibri"/>
            <w:szCs w:val="24"/>
            <w:lang w:val="en-US"/>
          </w:rPr>
          <w:t xml:space="preserve">asymmetric </w:t>
        </w:r>
      </w:ins>
      <w:ins w:id="470" w:author="Ginot, Samuel" w:date="2024-02-07T17:13:00Z">
        <w:r w:rsidR="00880314">
          <w:rPr>
            <w:rFonts w:ascii="Calibri" w:hAnsi="Calibri" w:cs="Calibri"/>
            <w:szCs w:val="24"/>
            <w:lang w:val="en-US"/>
          </w:rPr>
          <w:t>difference</w:t>
        </w:r>
      </w:ins>
      <w:ins w:id="471" w:author="Ginot, Samuel" w:date="2024-02-07T17:14:00Z">
        <w:r w:rsidR="00880314">
          <w:rPr>
            <w:rFonts w:ascii="Calibri" w:hAnsi="Calibri" w:cs="Calibri"/>
            <w:szCs w:val="24"/>
            <w:lang w:val="en-US"/>
          </w:rPr>
          <w:t>s</w:t>
        </w:r>
      </w:ins>
      <w:ins w:id="472" w:author="Ginot, Samuel" w:date="2024-02-07T17:13:00Z">
        <w:r w:rsidR="00880314">
          <w:rPr>
            <w:rFonts w:ascii="Calibri" w:hAnsi="Calibri" w:cs="Calibri"/>
            <w:szCs w:val="24"/>
            <w:lang w:val="en-US"/>
          </w:rPr>
          <w:t>.</w:t>
        </w:r>
      </w:ins>
      <w:ins w:id="473" w:author="Ginot, Samuel" w:date="2024-02-07T17:14:00Z">
        <w:r w:rsidR="00880314">
          <w:rPr>
            <w:rFonts w:ascii="Calibri" w:hAnsi="Calibri" w:cs="Calibri"/>
            <w:szCs w:val="24"/>
            <w:lang w:val="en-US"/>
          </w:rPr>
          <w:t xml:space="preserve"> Note that because</w:t>
        </w:r>
      </w:ins>
      <w:ins w:id="474" w:author="Ginot, Samuel" w:date="2024-02-07T17:15:00Z">
        <w:r w:rsidR="00880314">
          <w:rPr>
            <w:rFonts w:ascii="Calibri" w:hAnsi="Calibri" w:cs="Calibri"/>
            <w:szCs w:val="24"/>
            <w:lang w:val="en-US"/>
          </w:rPr>
          <w:t xml:space="preserve"> we are using average left and right configurations, the FA component is lost (average FA is </w:t>
        </w:r>
      </w:ins>
      <w:ins w:id="475" w:author="Ginot, Samuel" w:date="2024-02-16T16:32:00Z">
        <w:r w:rsidR="00BB55A6">
          <w:rPr>
            <w:rFonts w:ascii="Calibri" w:hAnsi="Calibri" w:cs="Calibri"/>
            <w:szCs w:val="24"/>
            <w:lang w:val="en-US"/>
          </w:rPr>
          <w:t>by definition</w:t>
        </w:r>
      </w:ins>
      <w:ins w:id="476" w:author="Ginot, Samuel" w:date="2024-02-07T17:15:00Z">
        <w:r w:rsidR="00880314">
          <w:rPr>
            <w:rFonts w:ascii="Calibri" w:hAnsi="Calibri" w:cs="Calibri"/>
            <w:szCs w:val="24"/>
            <w:lang w:val="en-US"/>
          </w:rPr>
          <w:t xml:space="preserve"> 0</w:t>
        </w:r>
      </w:ins>
      <w:ins w:id="477" w:author="Ginot, Samuel" w:date="2024-02-07T17:16:00Z">
        <w:r w:rsidR="00880314">
          <w:rPr>
            <w:rFonts w:ascii="Calibri" w:hAnsi="Calibri" w:cs="Calibri"/>
            <w:szCs w:val="24"/>
            <w:lang w:val="en-US"/>
          </w:rPr>
          <w:t>)</w:t>
        </w:r>
      </w:ins>
      <w:ins w:id="478" w:author="Ginot, Samuel" w:date="2024-02-07T17:15:00Z">
        <w:r w:rsidR="00880314">
          <w:rPr>
            <w:rFonts w:ascii="Calibri" w:hAnsi="Calibri" w:cs="Calibri"/>
            <w:szCs w:val="24"/>
            <w:lang w:val="en-US"/>
          </w:rPr>
          <w:t xml:space="preserve">, </w:t>
        </w:r>
        <w:r w:rsidR="00880314">
          <w:rPr>
            <w:rFonts w:ascii="Calibri" w:hAnsi="Calibri" w:cs="Calibri"/>
            <w:szCs w:val="24"/>
            <w:lang w:val="en-US"/>
          </w:rPr>
          <w:lastRenderedPageBreak/>
          <w:t xml:space="preserve">and the asymmetric differences represented </w:t>
        </w:r>
      </w:ins>
      <w:ins w:id="479" w:author="Ginot, Samuel" w:date="2024-02-07T17:16:00Z">
        <w:r w:rsidR="00880314">
          <w:rPr>
            <w:rFonts w:ascii="Calibri" w:hAnsi="Calibri" w:cs="Calibri"/>
            <w:szCs w:val="24"/>
            <w:lang w:val="en-US"/>
          </w:rPr>
          <w:t>should be restricted to DA patterns.</w:t>
        </w:r>
        <w:r w:rsidR="00B91798">
          <w:rPr>
            <w:rFonts w:ascii="Calibri" w:hAnsi="Calibri" w:cs="Calibri"/>
            <w:szCs w:val="24"/>
            <w:lang w:val="en-US"/>
          </w:rPr>
          <w:t xml:space="preserve"> </w:t>
        </w:r>
      </w:ins>
      <w:ins w:id="480" w:author="Ginot, Samuel" w:date="2024-02-07T17:17:00Z">
        <w:r w:rsidR="00B91798">
          <w:rPr>
            <w:rFonts w:ascii="Calibri" w:hAnsi="Calibri" w:cs="Calibri"/>
            <w:szCs w:val="24"/>
            <w:lang w:val="en-US"/>
          </w:rPr>
          <w:t xml:space="preserve">A similar </w:t>
        </w:r>
      </w:ins>
      <w:ins w:id="481" w:author="Ginot, Samuel" w:date="2024-02-07T17:16:00Z">
        <w:r w:rsidR="00B91798">
          <w:rPr>
            <w:rFonts w:ascii="Calibri" w:hAnsi="Calibri" w:cs="Calibri"/>
            <w:szCs w:val="24"/>
            <w:lang w:val="en-US"/>
          </w:rPr>
          <w:t>approach was used for the</w:t>
        </w:r>
      </w:ins>
      <w:ins w:id="482" w:author="Ginot, Samuel" w:date="2024-02-07T17:17:00Z">
        <w:r w:rsidR="00B91798">
          <w:rPr>
            <w:rFonts w:ascii="Calibri" w:hAnsi="Calibri" w:cs="Calibri"/>
            <w:szCs w:val="24"/>
            <w:lang w:val="en-US"/>
          </w:rPr>
          <w:t xml:space="preserve"> head capsule, using </w:t>
        </w:r>
      </w:ins>
      <w:ins w:id="483" w:author="Ginot, Samuel" w:date="2024-02-07T17:18:00Z">
        <w:r w:rsidR="00B91798">
          <w:rPr>
            <w:rFonts w:ascii="Calibri" w:hAnsi="Calibri" w:cs="Calibri"/>
            <w:szCs w:val="24"/>
            <w:lang w:val="en-US"/>
          </w:rPr>
          <w:t xml:space="preserve">the average configuration and mirrored average configuration with reordered landmarks to produce the difference matrix, which was then added or subtracted </w:t>
        </w:r>
      </w:ins>
      <w:ins w:id="484" w:author="Ginot, Samuel" w:date="2024-02-07T17:19:00Z">
        <w:r w:rsidR="00B91798">
          <w:rPr>
            <w:rFonts w:ascii="Calibri" w:hAnsi="Calibri" w:cs="Calibri"/>
            <w:szCs w:val="24"/>
            <w:lang w:val="en-US"/>
          </w:rPr>
          <w:t>from a purely symmetrical average configuration (</w:t>
        </w:r>
        <w:proofErr w:type="gramStart"/>
        <w:r w:rsidR="00B91798">
          <w:rPr>
            <w:rFonts w:ascii="Calibri" w:hAnsi="Calibri" w:cs="Calibri"/>
            <w:szCs w:val="24"/>
            <w:lang w:val="en-US"/>
          </w:rPr>
          <w:t>i.e.</w:t>
        </w:r>
        <w:proofErr w:type="gramEnd"/>
        <w:r w:rsidR="00B91798">
          <w:rPr>
            <w:rFonts w:ascii="Calibri" w:hAnsi="Calibri" w:cs="Calibri"/>
            <w:szCs w:val="24"/>
            <w:lang w:val="en-US"/>
          </w:rPr>
          <w:t xml:space="preserve"> mean shape of average and mirror average configurations)</w:t>
        </w:r>
        <w:r w:rsidR="00CC6786">
          <w:rPr>
            <w:rFonts w:ascii="Calibri" w:hAnsi="Calibri" w:cs="Calibri"/>
            <w:szCs w:val="24"/>
            <w:lang w:val="en-US"/>
          </w:rPr>
          <w:t xml:space="preserve">. </w:t>
        </w:r>
      </w:ins>
      <w:ins w:id="485" w:author="Ginot, Samuel" w:date="2024-02-07T17:20:00Z">
        <w:r w:rsidR="00CC6786">
          <w:rPr>
            <w:rFonts w:ascii="Calibri" w:hAnsi="Calibri" w:cs="Calibri"/>
            <w:szCs w:val="24"/>
            <w:lang w:val="en-US"/>
          </w:rPr>
          <w:t>The template head capsule mesh was then warp</w:t>
        </w:r>
      </w:ins>
      <w:ins w:id="486" w:author="XXX" w:date="2024-02-15T10:30:00Z">
        <w:r w:rsidR="00247242">
          <w:rPr>
            <w:rFonts w:ascii="Calibri" w:hAnsi="Calibri" w:cs="Calibri"/>
            <w:szCs w:val="24"/>
            <w:lang w:val="en-US"/>
          </w:rPr>
          <w:t>ed</w:t>
        </w:r>
      </w:ins>
      <w:ins w:id="487" w:author="Ginot, Samuel" w:date="2024-02-07T17:20:00Z">
        <w:r w:rsidR="00CC6786">
          <w:rPr>
            <w:rFonts w:ascii="Calibri" w:hAnsi="Calibri" w:cs="Calibri"/>
            <w:szCs w:val="24"/>
            <w:lang w:val="en-US"/>
          </w:rPr>
          <w:t xml:space="preserve"> to the symmetrical configuration, to the average and mirrored average configurations, and to the exaggerated average and mirrored average configurations.</w:t>
        </w:r>
      </w:ins>
    </w:p>
    <w:p w14:paraId="71AE51D4" w14:textId="235BCD86" w:rsidR="00331E34" w:rsidRDefault="00B71978">
      <w:pPr>
        <w:jc w:val="both"/>
        <w:rPr>
          <w:ins w:id="488" w:author="Ginot, Samuel" w:date="2024-02-07T15:50:00Z"/>
          <w:lang w:val="en-US"/>
        </w:rPr>
        <w:pPrChange w:id="489" w:author="Ginot, Samuel" w:date="2024-02-07T16:38:00Z">
          <w:pPr/>
        </w:pPrChange>
      </w:pPr>
      <w:del w:id="490" w:author="Ginot, Samuel" w:date="2024-02-07T15:37:00Z">
        <w:r w:rsidDel="00E111D7">
          <w:rPr>
            <w:i/>
            <w:iCs/>
            <w:lang w:val="en-US"/>
          </w:rPr>
          <w:delText>Modularity and integration</w:delText>
        </w:r>
      </w:del>
      <w:ins w:id="491" w:author="Ginot, Samuel" w:date="2024-02-07T15:37:00Z">
        <w:r w:rsidR="00E111D7">
          <w:rPr>
            <w:i/>
            <w:iCs/>
            <w:lang w:val="en-US"/>
          </w:rPr>
          <w:t>Covariation patterns</w:t>
        </w:r>
      </w:ins>
      <w:r>
        <w:rPr>
          <w:i/>
          <w:iCs/>
          <w:lang w:val="en-US"/>
        </w:rPr>
        <w:t xml:space="preserve"> analyses</w:t>
      </w:r>
      <w:r>
        <w:rPr>
          <w:lang w:val="en-US"/>
        </w:rPr>
        <w:t>. Replicated landmark configurations for each individual were averaged, and the resulting shapes were used for all following analyses.</w:t>
      </w:r>
      <w:ins w:id="492" w:author="Ginot, Samuel" w:date="2024-02-07T15:49:00Z">
        <w:r w:rsidR="002B2DBA">
          <w:rPr>
            <w:lang w:val="en-US"/>
          </w:rPr>
          <w:t xml:space="preserve"> As mentioned in the previous section</w:t>
        </w:r>
      </w:ins>
      <w:ins w:id="493" w:author="Ginot, Samuel" w:date="2024-02-07T15:50:00Z">
        <w:r w:rsidR="002B2DBA">
          <w:rPr>
            <w:lang w:val="en-US"/>
          </w:rPr>
          <w:t>, mandibles and head capsule configurations are superimposed separately.</w:t>
        </w:r>
      </w:ins>
      <w:ins w:id="494" w:author="Ginot, Samuel" w:date="2024-02-07T15:51:00Z">
        <w:r w:rsidR="002B2DBA">
          <w:rPr>
            <w:lang w:val="en-US"/>
          </w:rPr>
          <w:t xml:space="preserve"> Because mandibles are anatomically </w:t>
        </w:r>
      </w:ins>
      <w:ins w:id="495" w:author="Ginot, Samuel" w:date="2024-02-07T16:28:00Z">
        <w:r w:rsidR="00CB0167">
          <w:rPr>
            <w:lang w:val="en-US"/>
          </w:rPr>
          <w:t>separate</w:t>
        </w:r>
      </w:ins>
      <w:ins w:id="496" w:author="Ginot, Samuel" w:date="2024-02-07T15:51:00Z">
        <w:r w:rsidR="002B2DBA">
          <w:rPr>
            <w:lang w:val="en-US"/>
          </w:rPr>
          <w:t xml:space="preserve"> with respect to each other and to the hea</w:t>
        </w:r>
      </w:ins>
      <w:ins w:id="497" w:author="Ginot, Samuel" w:date="2024-02-07T15:52:00Z">
        <w:r w:rsidR="002B2DBA">
          <w:rPr>
            <w:lang w:val="en-US"/>
          </w:rPr>
          <w:t>d capsule</w:t>
        </w:r>
        <w:del w:id="498" w:author="XXX" w:date="2024-02-15T10:31:00Z">
          <w:r w:rsidR="002B2DBA">
            <w:rPr>
              <w:lang w:val="en-US"/>
            </w:rPr>
            <w:delText>, we postulate</w:delText>
          </w:r>
        </w:del>
      </w:ins>
      <w:ins w:id="499" w:author="Ginot, Samuel" w:date="2024-02-07T16:28:00Z">
        <w:del w:id="500" w:author="XXX" w:date="2024-02-15T10:31:00Z">
          <w:r w:rsidR="00CB0167">
            <w:rPr>
              <w:lang w:val="en-US"/>
            </w:rPr>
            <w:delText>d</w:delText>
          </w:r>
        </w:del>
      </w:ins>
      <w:ins w:id="501" w:author="Ginot, Samuel" w:date="2024-02-07T15:52:00Z">
        <w:del w:id="502" w:author="XXX" w:date="2024-02-15T10:31:00Z">
          <w:r w:rsidR="002B2DBA">
            <w:rPr>
              <w:lang w:val="en-US"/>
            </w:rPr>
            <w:delText xml:space="preserve"> that</w:delText>
          </w:r>
        </w:del>
        <w:r w:rsidR="002B2DBA">
          <w:rPr>
            <w:lang w:val="en-US"/>
          </w:rPr>
          <w:t xml:space="preserve"> the head-mandible morphological system</w:t>
        </w:r>
      </w:ins>
      <w:ins w:id="503" w:author="Ginot, Samuel" w:date="2024-02-07T15:54:00Z">
        <w:r w:rsidR="002B2DBA">
          <w:rPr>
            <w:lang w:val="en-US"/>
          </w:rPr>
          <w:t xml:space="preserve"> is </w:t>
        </w:r>
      </w:ins>
      <w:ins w:id="504" w:author="Ginot, Samuel" w:date="2024-02-07T16:28:00Z">
        <w:r w:rsidR="00CB0167">
          <w:rPr>
            <w:lang w:val="en-US"/>
          </w:rPr>
          <w:t>formed by</w:t>
        </w:r>
      </w:ins>
      <w:ins w:id="505" w:author="Ginot, Samuel" w:date="2024-02-07T15:55:00Z">
        <w:r w:rsidR="002B2DBA">
          <w:rPr>
            <w:lang w:val="en-US"/>
          </w:rPr>
          <w:t xml:space="preserve"> at least three modules</w:t>
        </w:r>
        <w:del w:id="506" w:author="XXX" w:date="2024-02-15T10:31:00Z">
          <w:r w:rsidR="002B2DBA">
            <w:rPr>
              <w:lang w:val="en-US"/>
            </w:rPr>
            <w:delText>: the head capsule, the right mandible and the left mandible.</w:delText>
          </w:r>
        </w:del>
      </w:ins>
      <w:ins w:id="507" w:author="XXX" w:date="2024-02-15T10:31:00Z">
        <w:r w:rsidR="00247242">
          <w:rPr>
            <w:lang w:val="en-US"/>
          </w:rPr>
          <w:t>.</w:t>
        </w:r>
      </w:ins>
      <w:ins w:id="508" w:author="Ginot, Samuel" w:date="2024-02-07T15:55:00Z">
        <w:r w:rsidR="002B2DBA">
          <w:rPr>
            <w:lang w:val="en-US"/>
          </w:rPr>
          <w:t xml:space="preserve"> In addition</w:t>
        </w:r>
      </w:ins>
      <w:ins w:id="509" w:author="Ginot, Samuel" w:date="2024-02-07T15:56:00Z">
        <w:r w:rsidR="002B2DBA">
          <w:rPr>
            <w:lang w:val="en-US"/>
          </w:rPr>
          <w:t>, we also consider</w:t>
        </w:r>
      </w:ins>
      <w:ins w:id="510" w:author="Ginot, Samuel" w:date="2024-02-07T16:28:00Z">
        <w:r w:rsidR="00CB0167">
          <w:rPr>
            <w:lang w:val="en-US"/>
          </w:rPr>
          <w:t>ed</w:t>
        </w:r>
      </w:ins>
      <w:ins w:id="511" w:author="Ginot, Samuel" w:date="2024-02-07T15:56:00Z">
        <w:r w:rsidR="002B2DBA">
          <w:rPr>
            <w:lang w:val="en-US"/>
          </w:rPr>
          <w:t xml:space="preserve"> the possibility </w:t>
        </w:r>
      </w:ins>
      <w:ins w:id="512" w:author="Ginot, Samuel" w:date="2024-02-07T15:59:00Z">
        <w:r w:rsidR="002B2DBA">
          <w:rPr>
            <w:lang w:val="en-US"/>
          </w:rPr>
          <w:t xml:space="preserve">of the existence of two modules </w:t>
        </w:r>
        <w:r w:rsidR="00BE10C3">
          <w:rPr>
            <w:lang w:val="en-US"/>
          </w:rPr>
          <w:t>in the head capsule: one formed by</w:t>
        </w:r>
      </w:ins>
      <w:ins w:id="513" w:author="Ginot, Samuel" w:date="2024-02-07T16:00:00Z">
        <w:r w:rsidR="00BE10C3">
          <w:rPr>
            <w:lang w:val="en-US"/>
          </w:rPr>
          <w:t xml:space="preserve"> sensory structures on the dorsal half of the head, </w:t>
        </w:r>
      </w:ins>
      <w:ins w:id="514" w:author="Ginot, Samuel" w:date="2024-02-07T16:01:00Z">
        <w:r w:rsidR="00BE10C3">
          <w:rPr>
            <w:lang w:val="en-US"/>
          </w:rPr>
          <w:t>while the ventral half</w:t>
        </w:r>
      </w:ins>
      <w:ins w:id="515" w:author="Ginot, Samuel" w:date="2024-02-07T16:02:00Z">
        <w:r w:rsidR="00BE10C3">
          <w:rPr>
            <w:lang w:val="en-US"/>
          </w:rPr>
          <w:t>, including the clypeus and labrum,</w:t>
        </w:r>
      </w:ins>
      <w:ins w:id="516" w:author="Ginot, Samuel" w:date="2024-02-07T16:01:00Z">
        <w:r w:rsidR="00BE10C3">
          <w:rPr>
            <w:lang w:val="en-US"/>
          </w:rPr>
          <w:t xml:space="preserve"> would be </w:t>
        </w:r>
        <w:del w:id="517" w:author="XXX" w:date="2024-02-15T10:31:00Z">
          <w:r w:rsidR="00BE10C3">
            <w:rPr>
              <w:lang w:val="en-US"/>
            </w:rPr>
            <w:delText>functionally</w:delText>
          </w:r>
        </w:del>
      </w:ins>
      <w:ins w:id="518" w:author="XXX" w:date="2024-02-15T10:31:00Z">
        <w:r w:rsidR="00247242">
          <w:rPr>
            <w:lang w:val="en-US"/>
          </w:rPr>
          <w:t>more</w:t>
        </w:r>
      </w:ins>
      <w:ins w:id="519" w:author="Ginot, Samuel" w:date="2024-02-07T16:01:00Z">
        <w:r w:rsidR="00BE10C3">
          <w:rPr>
            <w:lang w:val="en-US"/>
          </w:rPr>
          <w:t xml:space="preserve"> related to the mandibles</w:t>
        </w:r>
      </w:ins>
      <w:ins w:id="520" w:author="Ginot, Samuel" w:date="2024-02-07T16:06:00Z">
        <w:r w:rsidR="00BE10C3">
          <w:rPr>
            <w:lang w:val="en-US"/>
          </w:rPr>
          <w:t>.</w:t>
        </w:r>
      </w:ins>
      <w:ins w:id="521" w:author="Ginot, Samuel" w:date="2024-02-07T16:22:00Z">
        <w:r w:rsidR="00CB0167">
          <w:rPr>
            <w:lang w:val="en-US"/>
          </w:rPr>
          <w:t xml:space="preserve"> </w:t>
        </w:r>
      </w:ins>
      <w:ins w:id="522" w:author="Ginot, Samuel" w:date="2024-02-07T16:27:00Z">
        <w:r w:rsidR="00CB0167">
          <w:rPr>
            <w:lang w:val="en-US"/>
          </w:rPr>
          <w:t xml:space="preserve">We </w:t>
        </w:r>
      </w:ins>
      <w:ins w:id="523" w:author="Ginot, Samuel" w:date="2024-02-07T16:29:00Z">
        <w:r w:rsidR="00CB0167">
          <w:rPr>
            <w:lang w:val="en-US"/>
          </w:rPr>
          <w:t xml:space="preserve">then tested for </w:t>
        </w:r>
        <w:r w:rsidR="00CB0167" w:rsidRPr="00717211">
          <w:rPr>
            <w:i/>
            <w:iCs/>
            <w:lang w:val="en-US"/>
            <w:rPrChange w:id="524" w:author="Ginot, Samuel" w:date="2024-02-16T16:42:00Z">
              <w:rPr>
                <w:lang w:val="en-US"/>
              </w:rPr>
            </w:rPrChange>
          </w:rPr>
          <w:t>variational</w:t>
        </w:r>
        <w:r w:rsidR="002A281B">
          <w:rPr>
            <w:lang w:val="en-US"/>
          </w:rPr>
          <w:t xml:space="preserve"> modularity, </w:t>
        </w:r>
        <w:proofErr w:type="gramStart"/>
        <w:r w:rsidR="002A281B">
          <w:rPr>
            <w:lang w:val="en-US"/>
          </w:rPr>
          <w:t>i.e.</w:t>
        </w:r>
        <w:proofErr w:type="gramEnd"/>
        <w:r w:rsidR="002A281B">
          <w:rPr>
            <w:lang w:val="en-US"/>
          </w:rPr>
          <w:t xml:space="preserve"> whether </w:t>
        </w:r>
      </w:ins>
      <w:ins w:id="525" w:author="Ginot, Samuel" w:date="2024-02-07T16:30:00Z">
        <w:r w:rsidR="002A281B">
          <w:rPr>
            <w:lang w:val="en-US"/>
          </w:rPr>
          <w:t xml:space="preserve">covariation is stronger within </w:t>
        </w:r>
      </w:ins>
      <w:ins w:id="526" w:author="Ginot, Samuel" w:date="2024-02-07T16:31:00Z">
        <w:r w:rsidR="002A281B">
          <w:rPr>
            <w:lang w:val="en-US"/>
          </w:rPr>
          <w:t>modules than between module</w:t>
        </w:r>
        <w:del w:id="527" w:author="XXX" w:date="2024-02-15T10:32:00Z">
          <w:r w:rsidR="002A281B">
            <w:rPr>
              <w:lang w:val="en-US"/>
            </w:rPr>
            <w:delText>s</w:delText>
          </w:r>
        </w:del>
      </w:ins>
      <w:ins w:id="528" w:author="Ginot, Samuel" w:date="2024-02-07T16:40:00Z">
        <w:r w:rsidR="00331E34" w:rsidRPr="00331E34">
          <w:rPr>
            <w:lang w:val="en-US"/>
          </w:rPr>
          <w:t xml:space="preserve"> </w:t>
        </w:r>
        <w:r w:rsidR="00331E34">
          <w:rPr>
            <w:lang w:val="en-US"/>
          </w:rPr>
          <w:t xml:space="preserve">regions </w:t>
        </w:r>
        <w:r w:rsidR="00331E34">
          <w:rPr>
            <w:rFonts w:cs="Calibri"/>
          </w:rPr>
          <w:t>(</w:t>
        </w:r>
        <w:proofErr w:type="spellStart"/>
        <w:r w:rsidR="00331E34">
          <w:rPr>
            <w:rFonts w:cs="Calibri"/>
          </w:rPr>
          <w:t>Zelditch</w:t>
        </w:r>
        <w:proofErr w:type="spellEnd"/>
        <w:r w:rsidR="00331E34">
          <w:rPr>
            <w:rFonts w:cs="Calibri"/>
          </w:rPr>
          <w:t xml:space="preserve"> &amp; Goswami, 2021)</w:t>
        </w:r>
      </w:ins>
      <w:ins w:id="529" w:author="Ginot, Samuel" w:date="2024-02-07T16:33:00Z">
        <w:r w:rsidR="002A281B">
          <w:rPr>
            <w:lang w:val="en-US"/>
          </w:rPr>
          <w:t>, sep</w:t>
        </w:r>
      </w:ins>
      <w:ins w:id="530" w:author="Ginot, Samuel" w:date="2024-02-07T16:34:00Z">
        <w:r w:rsidR="002A281B">
          <w:rPr>
            <w:lang w:val="en-US"/>
          </w:rPr>
          <w:t>a</w:t>
        </w:r>
      </w:ins>
      <w:ins w:id="531" w:author="Ginot, Samuel" w:date="2024-02-07T16:33:00Z">
        <w:r w:rsidR="002A281B">
          <w:rPr>
            <w:lang w:val="en-US"/>
          </w:rPr>
          <w:t>rately</w:t>
        </w:r>
        <w:r w:rsidR="002A281B" w:rsidRPr="002A281B">
          <w:rPr>
            <w:lang w:val="en-US"/>
          </w:rPr>
          <w:t xml:space="preserve"> </w:t>
        </w:r>
        <w:r w:rsidR="002A281B">
          <w:rPr>
            <w:lang w:val="en-US"/>
          </w:rPr>
          <w:t>for the head and for the mandibles</w:t>
        </w:r>
      </w:ins>
      <w:ins w:id="532" w:author="Ginot, Samuel" w:date="2024-02-07T16:34:00Z">
        <w:r w:rsidR="002A281B">
          <w:rPr>
            <w:lang w:val="en-US"/>
          </w:rPr>
          <w:t xml:space="preserve">, using </w:t>
        </w:r>
        <w:del w:id="533" w:author="XXX" w:date="2024-02-15T10:32:00Z">
          <w:r w:rsidR="002A281B">
            <w:rPr>
              <w:lang w:val="en-US"/>
            </w:rPr>
            <w:delText xml:space="preserve">the </w:delText>
          </w:r>
        </w:del>
        <w:r w:rsidR="002A281B">
          <w:rPr>
            <w:lang w:val="en-US"/>
          </w:rPr>
          <w:t>‘</w:t>
        </w:r>
        <w:proofErr w:type="spellStart"/>
        <w:r w:rsidR="002A281B">
          <w:rPr>
            <w:lang w:val="en-US"/>
          </w:rPr>
          <w:t>modularity.test</w:t>
        </w:r>
        <w:proofErr w:type="spellEnd"/>
        <w:r w:rsidR="002A281B">
          <w:rPr>
            <w:lang w:val="en-US"/>
          </w:rPr>
          <w:t xml:space="preserve">’ </w:t>
        </w:r>
        <w:del w:id="534" w:author="XXX" w:date="2024-02-15T10:32:00Z">
          <w:r w:rsidR="002A281B">
            <w:rPr>
              <w:lang w:val="en-US"/>
            </w:rPr>
            <w:delText>function from the</w:delText>
          </w:r>
        </w:del>
      </w:ins>
      <w:ins w:id="535" w:author="XXX" w:date="2024-02-15T10:32:00Z">
        <w:r w:rsidR="00247242">
          <w:rPr>
            <w:lang w:val="en-US"/>
          </w:rPr>
          <w:t>from</w:t>
        </w:r>
      </w:ins>
      <w:ins w:id="536" w:author="Ginot, Samuel" w:date="2024-02-07T16:34:00Z">
        <w:r w:rsidR="002A281B">
          <w:rPr>
            <w:lang w:val="en-US"/>
          </w:rPr>
          <w:t xml:space="preserve"> ’</w:t>
        </w:r>
        <w:proofErr w:type="spellStart"/>
        <w:r w:rsidR="002A281B">
          <w:rPr>
            <w:lang w:val="en-US"/>
          </w:rPr>
          <w:t>geomorph</w:t>
        </w:r>
        <w:proofErr w:type="spellEnd"/>
        <w:r w:rsidR="002A281B">
          <w:rPr>
            <w:lang w:val="en-US"/>
          </w:rPr>
          <w:t>’</w:t>
        </w:r>
        <w:del w:id="537" w:author="XXX" w:date="2024-02-15T10:32:00Z">
          <w:r w:rsidR="002A281B">
            <w:rPr>
              <w:lang w:val="en-US"/>
            </w:rPr>
            <w:delText xml:space="preserve"> package</w:delText>
          </w:r>
        </w:del>
      </w:ins>
      <w:ins w:id="538" w:author="Ginot, Samuel" w:date="2024-02-07T16:33:00Z">
        <w:r w:rsidR="002A281B">
          <w:rPr>
            <w:lang w:val="en-US"/>
          </w:rPr>
          <w:t>.</w:t>
        </w:r>
      </w:ins>
      <w:ins w:id="539" w:author="Ginot, Samuel" w:date="2024-02-07T16:35:00Z">
        <w:r w:rsidR="002A281B">
          <w:rPr>
            <w:lang w:val="en-US"/>
          </w:rPr>
          <w:t xml:space="preserve"> In addition, pairwise correlation</w:t>
        </w:r>
      </w:ins>
      <w:ins w:id="540" w:author="Ginot, Samuel" w:date="2024-02-07T16:36:00Z">
        <w:r w:rsidR="002A281B">
          <w:rPr>
            <w:lang w:val="en-US"/>
          </w:rPr>
          <w:t>s</w:t>
        </w:r>
      </w:ins>
      <w:ins w:id="541" w:author="Ginot, Samuel" w:date="2024-02-07T16:35:00Z">
        <w:r w:rsidR="002A281B">
          <w:rPr>
            <w:lang w:val="en-US"/>
          </w:rPr>
          <w:t xml:space="preserve"> between each of the four proposed modules</w:t>
        </w:r>
      </w:ins>
      <w:ins w:id="542" w:author="Ginot, Samuel" w:date="2024-02-07T16:36:00Z">
        <w:r w:rsidR="002A281B">
          <w:rPr>
            <w:lang w:val="en-US"/>
          </w:rPr>
          <w:t xml:space="preserve"> were tested via two</w:t>
        </w:r>
      </w:ins>
      <w:ins w:id="543" w:author="Ginot, Samuel" w:date="2024-02-07T16:37:00Z">
        <w:r w:rsidR="002A281B">
          <w:rPr>
            <w:lang w:val="en-US"/>
          </w:rPr>
          <w:t xml:space="preserve">-block partial least squares analyses, as implemented in </w:t>
        </w:r>
        <w:del w:id="544" w:author="XXX" w:date="2024-02-15T10:32:00Z">
          <w:r w:rsidR="002A281B">
            <w:rPr>
              <w:lang w:val="en-US"/>
            </w:rPr>
            <w:delText xml:space="preserve">the </w:delText>
          </w:r>
        </w:del>
        <w:r w:rsidR="002A281B">
          <w:rPr>
            <w:lang w:val="en-US"/>
          </w:rPr>
          <w:t>‘</w:t>
        </w:r>
        <w:proofErr w:type="spellStart"/>
        <w:r w:rsidR="002A281B">
          <w:rPr>
            <w:lang w:val="en-US"/>
          </w:rPr>
          <w:t>integration.test</w:t>
        </w:r>
        <w:proofErr w:type="spellEnd"/>
        <w:r w:rsidR="002A281B">
          <w:rPr>
            <w:lang w:val="en-US"/>
          </w:rPr>
          <w:t xml:space="preserve">’ </w:t>
        </w:r>
        <w:del w:id="545" w:author="XXX" w:date="2024-02-15T10:32:00Z">
          <w:r w:rsidR="002A281B">
            <w:rPr>
              <w:lang w:val="en-US"/>
            </w:rPr>
            <w:delText xml:space="preserve">function </w:delText>
          </w:r>
        </w:del>
        <w:r w:rsidR="002A281B">
          <w:rPr>
            <w:lang w:val="en-US"/>
          </w:rPr>
          <w:t>of ‘</w:t>
        </w:r>
        <w:proofErr w:type="spellStart"/>
        <w:r w:rsidR="002A281B">
          <w:rPr>
            <w:lang w:val="en-US"/>
          </w:rPr>
          <w:t>geomorph</w:t>
        </w:r>
        <w:proofErr w:type="spellEnd"/>
        <w:r w:rsidR="002A281B">
          <w:rPr>
            <w:lang w:val="en-US"/>
          </w:rPr>
          <w:t>’.</w:t>
        </w:r>
      </w:ins>
      <w:ins w:id="546" w:author="Ginot, Samuel" w:date="2024-02-07T16:43:00Z">
        <w:r w:rsidR="00331E34">
          <w:rPr>
            <w:lang w:val="en-US"/>
          </w:rPr>
          <w:t xml:space="preserve"> Finally, to achieve a finer </w:t>
        </w:r>
      </w:ins>
      <w:ins w:id="547" w:author="Ginot, Samuel" w:date="2024-02-07T16:44:00Z">
        <w:r w:rsidR="00331E34">
          <w:rPr>
            <w:lang w:val="en-US"/>
          </w:rPr>
          <w:t>understanding of covariation patterns across the head-mandible system, we computed covariance matrices o</w:t>
        </w:r>
      </w:ins>
      <w:ins w:id="548" w:author="Ginot, Samuel" w:date="2024-02-07T16:45:00Z">
        <w:r w:rsidR="00331E34">
          <w:rPr>
            <w:lang w:val="en-US"/>
          </w:rPr>
          <w:t xml:space="preserve">f Procrustes coordinates, as well as </w:t>
        </w:r>
      </w:ins>
      <w:ins w:id="549" w:author="XXX" w:date="2024-02-15T10:32:00Z">
        <w:r w:rsidR="00247242">
          <w:rPr>
            <w:lang w:val="en-US"/>
          </w:rPr>
          <w:t xml:space="preserve">a </w:t>
        </w:r>
      </w:ins>
      <w:ins w:id="550" w:author="Ginot, Samuel" w:date="2024-02-07T16:45:00Z">
        <w:r w:rsidR="00331E34">
          <w:rPr>
            <w:lang w:val="en-US"/>
          </w:rPr>
          <w:t xml:space="preserve">3D landmark correlation matrix, using </w:t>
        </w:r>
      </w:ins>
      <w:ins w:id="551" w:author="Ginot, Samuel" w:date="2024-02-07T16:46:00Z">
        <w:r w:rsidR="00331E34">
          <w:rPr>
            <w:lang w:val="en-US"/>
          </w:rPr>
          <w:t xml:space="preserve">congruence coefficients, as implemented in </w:t>
        </w:r>
        <w:del w:id="552" w:author="XXX" w:date="2024-02-15T10:33:00Z">
          <w:r w:rsidR="00331E34">
            <w:rPr>
              <w:lang w:val="en-US"/>
            </w:rPr>
            <w:delText xml:space="preserve">the </w:delText>
          </w:r>
        </w:del>
        <w:r w:rsidR="00331E34">
          <w:rPr>
            <w:lang w:val="en-US"/>
          </w:rPr>
          <w:t>‘</w:t>
        </w:r>
        <w:proofErr w:type="spellStart"/>
        <w:r w:rsidR="00331E34">
          <w:rPr>
            <w:lang w:val="en-US"/>
          </w:rPr>
          <w:t>dotcorr</w:t>
        </w:r>
        <w:proofErr w:type="spellEnd"/>
        <w:r w:rsidR="00331E34">
          <w:rPr>
            <w:lang w:val="en-US"/>
          </w:rPr>
          <w:t xml:space="preserve">’ </w:t>
        </w:r>
        <w:del w:id="553" w:author="XXX" w:date="2024-02-15T10:33:00Z">
          <w:r w:rsidR="00331E34">
            <w:rPr>
              <w:lang w:val="en-US"/>
            </w:rPr>
            <w:delText xml:space="preserve">function </w:delText>
          </w:r>
        </w:del>
        <w:r w:rsidR="00331E34">
          <w:rPr>
            <w:lang w:val="en-US"/>
          </w:rPr>
          <w:t xml:space="preserve">of </w:t>
        </w:r>
        <w:del w:id="554" w:author="XXX" w:date="2024-02-15T10:33:00Z">
          <w:r w:rsidR="00331E34">
            <w:rPr>
              <w:lang w:val="en-US"/>
            </w:rPr>
            <w:delText xml:space="preserve">package </w:delText>
          </w:r>
        </w:del>
        <w:r w:rsidR="00331E34">
          <w:rPr>
            <w:lang w:val="en-US"/>
          </w:rPr>
          <w:t>‘</w:t>
        </w:r>
        <w:proofErr w:type="spellStart"/>
        <w:r w:rsidR="00331E34">
          <w:rPr>
            <w:lang w:val="en-US"/>
          </w:rPr>
          <w:t>paleomorph</w:t>
        </w:r>
        <w:proofErr w:type="spellEnd"/>
        <w:r w:rsidR="00331E34">
          <w:rPr>
            <w:lang w:val="en-US"/>
          </w:rPr>
          <w:t>’</w:t>
        </w:r>
      </w:ins>
      <w:ins w:id="555" w:author="Ginot, Samuel" w:date="2024-02-16T16:45:00Z">
        <w:r w:rsidR="00717211">
          <w:rPr>
            <w:lang w:val="en-US"/>
          </w:rPr>
          <w:t xml:space="preserve"> </w:t>
        </w:r>
      </w:ins>
      <w:bookmarkStart w:id="556" w:name="ZOTERO_BREF_YOBrPPy5bNpV"/>
      <w:r w:rsidR="00717211" w:rsidRPr="00717211">
        <w:rPr>
          <w:rFonts w:ascii="Calibri" w:hAnsi="Calibri" w:cs="Calibri"/>
        </w:rPr>
        <w:t>(Lucas &amp; Goswami, 2017)</w:t>
      </w:r>
      <w:bookmarkEnd w:id="556"/>
      <w:ins w:id="557" w:author="Ginot, Samuel" w:date="2024-02-07T16:46:00Z">
        <w:r w:rsidR="00331E34">
          <w:rPr>
            <w:lang w:val="en-US"/>
          </w:rPr>
          <w:t>.</w:t>
        </w:r>
        <w:r w:rsidR="00E45D64">
          <w:rPr>
            <w:lang w:val="en-US"/>
          </w:rPr>
          <w:t xml:space="preserve"> We then </w:t>
        </w:r>
        <w:del w:id="558" w:author="XXX" w:date="2024-02-15T10:33:00Z">
          <w:r w:rsidR="00E45D64">
            <w:rPr>
              <w:lang w:val="en-US"/>
            </w:rPr>
            <w:delText>proceeded to produ</w:delText>
          </w:r>
        </w:del>
      </w:ins>
      <w:ins w:id="559" w:author="Ginot, Samuel" w:date="2024-02-07T16:47:00Z">
        <w:del w:id="560" w:author="XXX" w:date="2024-02-15T10:33:00Z">
          <w:r w:rsidR="00E45D64">
            <w:rPr>
              <w:lang w:val="en-US"/>
            </w:rPr>
            <w:delText xml:space="preserve">ce </w:delText>
          </w:r>
        </w:del>
        <w:proofErr w:type="spellStart"/>
        <w:r w:rsidR="00E45D64">
          <w:rPr>
            <w:lang w:val="en-US"/>
          </w:rPr>
          <w:t>visual</w:t>
        </w:r>
      </w:ins>
      <w:ins w:id="561" w:author="XXX" w:date="2024-02-15T10:33:00Z">
        <w:r w:rsidR="00247242">
          <w:rPr>
            <w:lang w:val="en-US"/>
          </w:rPr>
          <w:t>ised</w:t>
        </w:r>
      </w:ins>
      <w:proofErr w:type="spellEnd"/>
      <w:ins w:id="562" w:author="Ginot, Samuel" w:date="2024-02-07T16:47:00Z">
        <w:r w:rsidR="00E45D64">
          <w:rPr>
            <w:lang w:val="en-US"/>
          </w:rPr>
          <w:t xml:space="preserve"> representations of these matrices as heatmaps, with variables ordered according to the module they belong to</w:t>
        </w:r>
      </w:ins>
      <w:ins w:id="563" w:author="Ginot, Samuel" w:date="2024-02-16T16:45:00Z">
        <w:r w:rsidR="00717211">
          <w:rPr>
            <w:lang w:val="en-US"/>
          </w:rPr>
          <w:t xml:space="preserve">, and in </w:t>
        </w:r>
        <w:proofErr w:type="spellStart"/>
        <w:r w:rsidR="00717211">
          <w:rPr>
            <w:lang w:val="en-US"/>
          </w:rPr>
          <w:t>dorso</w:t>
        </w:r>
        <w:proofErr w:type="spellEnd"/>
        <w:r w:rsidR="00717211">
          <w:rPr>
            <w:lang w:val="en-US"/>
          </w:rPr>
          <w:t>-v</w:t>
        </w:r>
      </w:ins>
      <w:ins w:id="564" w:author="Ginot, Samuel" w:date="2024-02-16T16:46:00Z">
        <w:r w:rsidR="00717211">
          <w:rPr>
            <w:lang w:val="en-US"/>
          </w:rPr>
          <w:t>entral order</w:t>
        </w:r>
        <w:r w:rsidR="002D2232">
          <w:rPr>
            <w:lang w:val="en-US"/>
          </w:rPr>
          <w:t xml:space="preserve"> (Fig. 2)</w:t>
        </w:r>
      </w:ins>
      <w:ins w:id="565" w:author="Ginot, Samuel" w:date="2024-02-07T16:47:00Z">
        <w:r w:rsidR="00E45D64">
          <w:rPr>
            <w:lang w:val="en-US"/>
          </w:rPr>
          <w:t>. This allowed us to map</w:t>
        </w:r>
      </w:ins>
      <w:ins w:id="566" w:author="Ginot, Samuel" w:date="2024-02-07T16:48:00Z">
        <w:r w:rsidR="00E45D64">
          <w:rPr>
            <w:lang w:val="en-US"/>
          </w:rPr>
          <w:t xml:space="preserve"> qualitatively which modules demonstrate higher within- and bet</w:t>
        </w:r>
      </w:ins>
      <w:ins w:id="567" w:author="Ginot, Samuel" w:date="2024-02-07T16:49:00Z">
        <w:r w:rsidR="00E45D64">
          <w:rPr>
            <w:lang w:val="en-US"/>
          </w:rPr>
          <w:t>ween-</w:t>
        </w:r>
      </w:ins>
      <w:ins w:id="568" w:author="Ginot, Samuel" w:date="2024-02-07T16:48:00Z">
        <w:r w:rsidR="00E45D64">
          <w:rPr>
            <w:lang w:val="en-US"/>
          </w:rPr>
          <w:t>module-covariation</w:t>
        </w:r>
      </w:ins>
      <w:ins w:id="569" w:author="Ginot, Samuel" w:date="2024-02-07T16:49:00Z">
        <w:r w:rsidR="00E45D64">
          <w:rPr>
            <w:lang w:val="en-US"/>
          </w:rPr>
          <w:t>, but also coordinate-by-coordinate and landmark-by-landmark covariation patterns.</w:t>
        </w:r>
      </w:ins>
    </w:p>
    <w:p w14:paraId="1E51295C" w14:textId="6077EB6E" w:rsidR="00FB19D0" w:rsidDel="00331E34" w:rsidRDefault="00B71978">
      <w:pPr>
        <w:rPr>
          <w:del w:id="570" w:author="Ginot, Samuel" w:date="2024-02-07T16:43:00Z"/>
        </w:rPr>
      </w:pPr>
      <w:del w:id="571" w:author="Ginot, Samuel" w:date="2024-02-07T16:43:00Z">
        <w:r w:rsidDel="00331E34">
          <w:rPr>
            <w:lang w:val="en-US"/>
          </w:rPr>
          <w:delText xml:space="preserve"> In this study, we test variational modularity in a strict sense, i.e., whether the grasshopper head shows stronger covariation within than between given groups of traits / anatomical </w:delText>
        </w:r>
      </w:del>
      <w:del w:id="572" w:author="Ginot, Samuel" w:date="2024-02-07T16:40:00Z">
        <w:r w:rsidDel="00331E34">
          <w:rPr>
            <w:lang w:val="en-US"/>
          </w:rPr>
          <w:delText xml:space="preserve">regions </w:delText>
        </w:r>
        <w:bookmarkStart w:id="573" w:name="ZOTERO_BREF_MVD4WOE2Rp1e"/>
        <w:r w:rsidDel="00331E34">
          <w:rPr>
            <w:rFonts w:cs="Calibri"/>
          </w:rPr>
          <w:delText>(Zelditch &amp; Goswami, 2021)</w:delText>
        </w:r>
        <w:bookmarkEnd w:id="573"/>
        <w:r w:rsidDel="00331E34">
          <w:rPr>
            <w:lang w:val="en-US"/>
          </w:rPr>
          <w:delText xml:space="preserve">. </w:delText>
        </w:r>
      </w:del>
      <w:del w:id="574" w:author="Ginot, Samuel" w:date="2024-02-07T16:43:00Z">
        <w:r w:rsidDel="00331E34">
          <w:rPr>
            <w:lang w:val="en-US"/>
          </w:rPr>
          <w:delText xml:space="preserve">We did not use exploratory but confirmatory approaches to test for modularity. This entails defining </w:delText>
        </w:r>
        <w:r w:rsidDel="00331E34">
          <w:rPr>
            <w:i/>
            <w:iCs/>
            <w:lang w:val="en-US"/>
          </w:rPr>
          <w:delText>a priori</w:delText>
        </w:r>
        <w:r w:rsidDel="00331E34">
          <w:rPr>
            <w:lang w:val="en-US"/>
          </w:rPr>
          <w:delTex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w:delText>
        </w:r>
        <w:r w:rsidDel="00331E34">
          <w:rPr>
            <w:lang w:val="en-US"/>
          </w:rPr>
          <w:lastRenderedPageBreak/>
          <w:delText xml:space="preserve">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delText>
        </w:r>
        <w:bookmarkStart w:id="575" w:name="ZOTERO_BREF_btRxkT37Pt17"/>
        <w:r w:rsidDel="00331E34">
          <w:rPr>
            <w:rFonts w:cs="Calibri"/>
          </w:rPr>
          <w:delText>(Goswami &amp; Finarelli, 2016)</w:delText>
        </w:r>
        <w:bookmarkEnd w:id="575"/>
        <w:r w:rsidDel="00331E34">
          <w:rPr>
            <w:rFonts w:cs="Calibri"/>
            <w:lang w:val="en-US"/>
          </w:rPr>
          <w:delText>, and CR (Covariance ratio), implemented in the geomorph v. 4.0.5 package</w:delText>
        </w:r>
        <w:bookmarkStart w:id="576" w:name="ZOTERO_BREF_PJ1CbOcjQXTW"/>
        <w:r w:rsidDel="00331E34">
          <w:rPr>
            <w:rFonts w:cs="Calibri"/>
            <w:lang w:val="en-US"/>
          </w:rPr>
          <w:delText xml:space="preserve"> </w:delText>
        </w:r>
        <w:r w:rsidDel="00331E34">
          <w:rPr>
            <w:rFonts w:cs="Calibri"/>
          </w:rPr>
          <w:delText>(Adams, 2016; Adams &amp; Collyer, 2016)</w:delText>
        </w:r>
        <w:bookmarkEnd w:id="576"/>
        <w:r w:rsidDel="00331E34">
          <w:rPr>
            <w:rFonts w:cs="Calibri"/>
            <w:lang w:val="en-US"/>
          </w:rPr>
          <w:delText xml:space="preserve">. Because EMMLi has been shown to have high false positive rates and to strongly favor models with more parameters </w:delText>
        </w:r>
        <w:bookmarkStart w:id="577" w:name="ZOTERO_BREF_f86YAPWxOAd9"/>
        <w:r w:rsidDel="00331E34">
          <w:rPr>
            <w:rFonts w:cs="Calibri"/>
            <w:lang w:val="en-US"/>
          </w:rPr>
          <w:delText>(Adams &amp; Collyer, 2019)</w:delText>
        </w:r>
        <w:bookmarkEnd w:id="577"/>
        <w:r w:rsidDel="00331E34">
          <w:rPr>
            <w:rFonts w:cs="Calibri"/>
            <w:lang w:val="en-US"/>
          </w:rPr>
          <w:delTex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delText>
        </w:r>
        <w:bookmarkStart w:id="578" w:name="ZOTERO_BREF_0rC7cAJcRDA6"/>
        <w:r w:rsidDel="00331E34">
          <w:rPr>
            <w:rFonts w:cs="Calibri"/>
            <w:lang w:val="en-US"/>
          </w:rPr>
          <w:delText>(Cardini, 2019, 2023; Zelditch &amp; Swiderski, 2023)</w:delText>
        </w:r>
        <w:bookmarkEnd w:id="578"/>
        <w:r w:rsidDel="00331E34">
          <w:delTex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delText>
        </w:r>
        <w:bookmarkStart w:id="579" w:name="ZOTERO_BREF_hcLQVUs7H47M"/>
        <w:r w:rsidDel="00331E34">
          <w:delText>(Cardini, 2019)</w:delText>
        </w:r>
        <w:bookmarkEnd w:id="579"/>
        <w:r w:rsidDel="00331E34">
          <w:delText>. We then compare results from both approaches (i.e. global superimposition and module by module superimposition).</w:delText>
        </w:r>
      </w:del>
    </w:p>
    <w:p w14:paraId="2AAC6AAA" w14:textId="3E90290E" w:rsidR="00FB19D0" w:rsidRDefault="00B71978">
      <w:pPr>
        <w:jc w:val="both"/>
        <w:rPr>
          <w:lang w:val="en-US"/>
        </w:rPr>
      </w:pPr>
      <w:del w:id="580" w:author="Ginot, Samuel" w:date="2024-02-08T14:00:00Z">
        <w:r w:rsidDel="00054494">
          <w:rPr>
            <w:rFonts w:cs="Calibri"/>
            <w:i/>
            <w:iCs/>
            <w:lang w:val="en-US"/>
          </w:rPr>
          <w:delText xml:space="preserve">Variability </w:delText>
        </w:r>
      </w:del>
      <w:ins w:id="581" w:author="Ginot, Samuel" w:date="2024-02-08T14:00:00Z">
        <w:r w:rsidR="00054494">
          <w:rPr>
            <w:rFonts w:cs="Calibri"/>
            <w:i/>
            <w:iCs/>
            <w:lang w:val="en-US"/>
          </w:rPr>
          <w:t xml:space="preserve">Variation </w:t>
        </w:r>
      </w:ins>
      <w:r>
        <w:rPr>
          <w:rFonts w:cs="Calibri"/>
          <w:i/>
          <w:iCs/>
          <w:lang w:val="en-US"/>
        </w:rPr>
        <w:t>and correlations between bite force</w:t>
      </w:r>
      <w:ins w:id="582" w:author="Ginot, Samuel" w:date="2024-02-16T16:50:00Z">
        <w:r w:rsidR="008D5524">
          <w:rPr>
            <w:rFonts w:cs="Calibri"/>
            <w:i/>
            <w:iCs/>
            <w:lang w:val="en-US"/>
          </w:rPr>
          <w:t>, shape</w:t>
        </w:r>
      </w:ins>
      <w:r>
        <w:rPr>
          <w:rFonts w:cs="Calibri"/>
          <w:i/>
          <w:iCs/>
          <w:lang w:val="en-US"/>
        </w:rPr>
        <w:t xml:space="preserve"> and asymmetry.</w:t>
      </w:r>
      <w:r>
        <w:rPr>
          <w:rFonts w:cs="Calibri"/>
          <w:lang w:val="en-US"/>
        </w:rPr>
        <w:t xml:space="preserve"> To test whether the degree of asymmetry in the head and mandibles was functionally </w:t>
      </w:r>
      <w:del w:id="583" w:author="Ginot, Samuel" w:date="2024-02-07T16:51:00Z">
        <w:r w:rsidDel="006836F5">
          <w:rPr>
            <w:rFonts w:cs="Calibri"/>
            <w:lang w:val="en-US"/>
          </w:rPr>
          <w:delText>constrained</w:delText>
        </w:r>
      </w:del>
      <w:ins w:id="584" w:author="Ginot, Samuel" w:date="2024-02-07T16:51:00Z">
        <w:r w:rsidR="006836F5">
          <w:rPr>
            <w:rFonts w:cs="Calibri"/>
            <w:lang w:val="en-US"/>
          </w:rPr>
          <w:t>driven</w:t>
        </w:r>
      </w:ins>
      <w:r>
        <w:rPr>
          <w:rFonts w:cs="Calibri"/>
          <w:lang w:val="en-US"/>
        </w:rPr>
        <w:t xml:space="preserve">,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the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w:t>
      </w:r>
      <w:del w:id="585" w:author="Ginot, Samuel" w:date="2024-02-16T16:51:00Z">
        <w:r w:rsidDel="008D5524">
          <w:rPr>
            <w:rFonts w:cs="Calibri"/>
            <w:lang w:val="en-US"/>
          </w:rPr>
          <w:delText>Finally, to</w:delText>
        </w:r>
      </w:del>
      <w:ins w:id="586" w:author="Ginot, Samuel" w:date="2024-02-16T16:51:00Z">
        <w:r w:rsidR="008D5524">
          <w:rPr>
            <w:rFonts w:cs="Calibri"/>
            <w:lang w:val="en-US"/>
          </w:rPr>
          <w:t>To</w:t>
        </w:r>
      </w:ins>
      <w:r>
        <w:rPr>
          <w:rFonts w:cs="Calibri"/>
          <w:lang w:val="en-US"/>
        </w:rPr>
        <w:t xml:space="preserve"> test whether these traits are </w:t>
      </w:r>
      <w:ins w:id="587" w:author="Ginot, Samuel" w:date="2024-02-07T16:50:00Z">
        <w:r w:rsidR="006836F5">
          <w:rPr>
            <w:rFonts w:cs="Calibri"/>
            <w:lang w:val="en-US"/>
          </w:rPr>
          <w:t xml:space="preserve">themselves </w:t>
        </w:r>
      </w:ins>
      <w:r>
        <w:rPr>
          <w:rFonts w:cs="Calibri"/>
          <w:lang w:val="en-US"/>
        </w:rPr>
        <w:t>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588" w:name="ZOTERO_BREF_68QdmUc7oQYV"/>
      <w:r>
        <w:rPr>
          <w:rFonts w:cs="Calibri"/>
          <w:szCs w:val="24"/>
          <w:lang w:val="en-US"/>
        </w:rPr>
        <w:t>(Hansen et al., 2006; P</w:t>
      </w:r>
      <w:proofErr w:type="spellStart"/>
      <w:r>
        <w:t>élabon</w:t>
      </w:r>
      <w:proofErr w:type="spellEnd"/>
      <w:r>
        <w:t xml:space="preserve"> &amp; Hansen, 2008)</w:t>
      </w:r>
      <w:bookmarkEnd w:id="588"/>
      <w:r>
        <w:rPr>
          <w:rFonts w:cs="Calibri"/>
          <w:szCs w:val="24"/>
          <w:lang w:val="en-US"/>
        </w:rPr>
        <w:t xml:space="preserve">. </w:t>
      </w:r>
      <w:ins w:id="589" w:author="Ginot, Samuel" w:date="2024-02-08T14:01:00Z">
        <w:r w:rsidR="00054494">
          <w:rPr>
            <w:rFonts w:cs="Calibri"/>
            <w:szCs w:val="24"/>
            <w:lang w:val="en-US"/>
          </w:rPr>
          <w:t>Finally, we tested the relationship between</w:t>
        </w:r>
      </w:ins>
      <w:ins w:id="590" w:author="Ginot, Samuel" w:date="2024-02-08T14:02:00Z">
        <w:r w:rsidR="00054494">
          <w:rPr>
            <w:rFonts w:cs="Calibri"/>
            <w:szCs w:val="24"/>
            <w:lang w:val="en-US"/>
          </w:rPr>
          <w:t xml:space="preserve"> </w:t>
        </w:r>
      </w:ins>
      <w:ins w:id="591" w:author="Ginot, Samuel" w:date="2024-02-16T16:53:00Z">
        <w:r w:rsidR="008D5524">
          <w:rPr>
            <w:rFonts w:cs="Calibri"/>
            <w:szCs w:val="24"/>
            <w:lang w:val="en-US"/>
          </w:rPr>
          <w:t>BF</w:t>
        </w:r>
      </w:ins>
      <w:ins w:id="592" w:author="Ginot, Samuel" w:date="2024-02-08T14:02:00Z">
        <w:r w:rsidR="00054494">
          <w:rPr>
            <w:rFonts w:cs="Calibri"/>
            <w:szCs w:val="24"/>
            <w:lang w:val="en-US"/>
          </w:rPr>
          <w:t xml:space="preserve"> </w:t>
        </w:r>
      </w:ins>
      <w:ins w:id="593" w:author="Ginot, Samuel" w:date="2024-02-08T14:03:00Z">
        <w:r w:rsidR="00054494">
          <w:rPr>
            <w:rFonts w:cs="Calibri"/>
            <w:szCs w:val="24"/>
            <w:lang w:val="en-US"/>
          </w:rPr>
          <w:t>and left and right mandible shape using two-block partial least squares</w:t>
        </w:r>
      </w:ins>
      <w:ins w:id="594" w:author="Ginot, Samuel" w:date="2024-02-08T14:05:00Z">
        <w:r w:rsidR="00054494">
          <w:rPr>
            <w:rFonts w:cs="Calibri"/>
            <w:szCs w:val="24"/>
            <w:lang w:val="en-US"/>
          </w:rPr>
          <w:t xml:space="preserve">. </w:t>
        </w:r>
      </w:ins>
    </w:p>
    <w:p w14:paraId="3384D719" w14:textId="35BE25A7" w:rsidR="00FB19D0" w:rsidRDefault="00B71978">
      <w:pPr>
        <w:jc w:val="both"/>
        <w:rPr>
          <w:lang w:val="en-US"/>
        </w:rPr>
      </w:pPr>
      <w:r>
        <w:rPr>
          <w:rFonts w:cs="Calibri"/>
          <w:szCs w:val="24"/>
          <w:lang w:val="en-US"/>
        </w:rPr>
        <w:t>All statistical analyses were carried out in the R programming environment version 4.</w:t>
      </w:r>
      <w:del w:id="595" w:author="Ginot, Samuel" w:date="2024-02-08T11:16:00Z">
        <w:r w:rsidDel="000038F1">
          <w:rPr>
            <w:rFonts w:cs="Calibri"/>
            <w:szCs w:val="24"/>
            <w:lang w:val="en-US"/>
          </w:rPr>
          <w:delText>2.1</w:delText>
        </w:r>
      </w:del>
      <w:ins w:id="596" w:author="Ginot, Samuel" w:date="2024-02-08T11:16:00Z">
        <w:r w:rsidR="000038F1">
          <w:rPr>
            <w:rFonts w:cs="Calibri"/>
            <w:szCs w:val="24"/>
            <w:lang w:val="en-US"/>
          </w:rPr>
          <w:t>1.3</w:t>
        </w:r>
      </w:ins>
      <w:ins w:id="597" w:author="Ginot, Samuel" w:date="2024-02-08T10:41:00Z">
        <w:r w:rsidR="007C697C">
          <w:rPr>
            <w:rFonts w:cs="Calibri"/>
            <w:szCs w:val="24"/>
            <w:lang w:val="en-US"/>
          </w:rPr>
          <w:t xml:space="preserve"> </w:t>
        </w:r>
      </w:ins>
      <w:bookmarkStart w:id="598" w:name="ZOTERO_BREF_4QHto5RRW4ta"/>
      <w:r w:rsidR="007C697C" w:rsidRPr="007C697C">
        <w:rPr>
          <w:rFonts w:ascii="Calibri" w:hAnsi="Calibri" w:cs="Calibri"/>
        </w:rPr>
        <w:t>(R Core Team, 2022)</w:t>
      </w:r>
      <w:bookmarkEnd w:id="598"/>
      <w:r>
        <w:rPr>
          <w:rFonts w:cs="Calibri"/>
          <w:szCs w:val="24"/>
          <w:lang w:val="en-US"/>
        </w:rPr>
        <w:t>.</w:t>
      </w:r>
    </w:p>
    <w:p w14:paraId="0A3C9DAC" w14:textId="77777777" w:rsidR="00FB19D0" w:rsidRDefault="00B71978">
      <w:pPr>
        <w:jc w:val="both"/>
        <w:rPr>
          <w:b/>
          <w:bCs/>
        </w:rPr>
      </w:pPr>
      <w:r>
        <w:rPr>
          <w:rFonts w:cs="Calibri"/>
          <w:b/>
          <w:bCs/>
          <w:szCs w:val="24"/>
          <w:lang w:val="en-US"/>
        </w:rPr>
        <w:t>Results</w:t>
      </w:r>
    </w:p>
    <w:p w14:paraId="52797CD1" w14:textId="5F96D157" w:rsidR="00FB19D0" w:rsidRDefault="00B71978">
      <w:pPr>
        <w:jc w:val="both"/>
        <w:rPr>
          <w:lang w:val="en-US"/>
        </w:rPr>
      </w:pPr>
      <w:r>
        <w:rPr>
          <w:rFonts w:cs="Calibri"/>
          <w:i/>
          <w:iCs/>
          <w:szCs w:val="24"/>
          <w:lang w:val="en-US"/>
        </w:rPr>
        <w:t>Head</w:t>
      </w:r>
      <w:ins w:id="599" w:author="Ginot, Samuel" w:date="2024-02-08T10:47:00Z">
        <w:r w:rsidR="001807A8">
          <w:rPr>
            <w:rFonts w:cs="Calibri"/>
            <w:i/>
            <w:iCs/>
            <w:szCs w:val="24"/>
            <w:lang w:val="en-US"/>
          </w:rPr>
          <w:t xml:space="preserve"> and mandible</w:t>
        </w:r>
      </w:ins>
      <w:r>
        <w:rPr>
          <w:rFonts w:cs="Calibri"/>
          <w:i/>
          <w:iCs/>
          <w:szCs w:val="24"/>
          <w:lang w:val="en-US"/>
        </w:rPr>
        <w:t xml:space="preserve"> shape asymmetry</w:t>
      </w:r>
      <w:r>
        <w:rPr>
          <w:rFonts w:cs="Calibri"/>
          <w:szCs w:val="24"/>
          <w:lang w:val="en-US"/>
        </w:rPr>
        <w:t xml:space="preserve">. As expected, </w:t>
      </w:r>
      <w:del w:id="600" w:author="Ginot, Samuel" w:date="2024-02-08T10:47:00Z">
        <w:r w:rsidDel="001807A8">
          <w:rPr>
            <w:rFonts w:cs="Calibri"/>
            <w:szCs w:val="24"/>
            <w:lang w:val="en-US"/>
          </w:rPr>
          <w:delText xml:space="preserve">head </w:delText>
        </w:r>
      </w:del>
      <w:ins w:id="601" w:author="Ginot, Samuel" w:date="2024-02-08T10:47:00Z">
        <w:r w:rsidR="001807A8">
          <w:rPr>
            <w:rFonts w:cs="Calibri"/>
            <w:szCs w:val="24"/>
            <w:lang w:val="en-US"/>
          </w:rPr>
          <w:t xml:space="preserve">mandible </w:t>
        </w:r>
      </w:ins>
      <w:r>
        <w:rPr>
          <w:rFonts w:cs="Calibri"/>
          <w:szCs w:val="24"/>
          <w:lang w:val="en-US"/>
        </w:rPr>
        <w:t>shape at the population level was strongly directionally asymmetric (Table 1, Fig. 3</w:t>
      </w:r>
      <w:ins w:id="602" w:author="Ginot, Samuel" w:date="2024-02-15T10:57:00Z">
        <w:r w:rsidR="00475BB4">
          <w:rPr>
            <w:rFonts w:cs="Calibri"/>
            <w:szCs w:val="24"/>
            <w:lang w:val="en-US"/>
          </w:rPr>
          <w:t>, Fig. S1-S2</w:t>
        </w:r>
      </w:ins>
      <w:r>
        <w:rPr>
          <w:rFonts w:cs="Calibri"/>
          <w:szCs w:val="24"/>
          <w:lang w:val="en-US"/>
        </w:rPr>
        <w:t xml:space="preserve">). This directional asymmetry (DA) is however located mostly </w:t>
      </w:r>
      <w:del w:id="603" w:author="Ginot, Samuel" w:date="2024-02-08T10:49:00Z">
        <w:r w:rsidDel="001807A8">
          <w:rPr>
            <w:rFonts w:cs="Calibri"/>
            <w:szCs w:val="24"/>
            <w:lang w:val="en-US"/>
          </w:rPr>
          <w:delText>on the mandibles, with</w:delText>
        </w:r>
      </w:del>
      <w:ins w:id="604" w:author="Ginot, Samuel" w:date="2024-02-08T10:49:00Z">
        <w:r w:rsidR="001807A8">
          <w:rPr>
            <w:rFonts w:cs="Calibri"/>
            <w:szCs w:val="24"/>
            <w:lang w:val="en-US"/>
          </w:rPr>
          <w:t>at</w:t>
        </w:r>
      </w:ins>
      <w:r>
        <w:rPr>
          <w:rFonts w:cs="Calibri"/>
          <w:szCs w:val="24"/>
          <w:lang w:val="en-US"/>
        </w:rPr>
        <w:t xml:space="preserve"> the incisivi </w:t>
      </w:r>
      <w:del w:id="605" w:author="Ginot, Samuel" w:date="2024-02-15T10:49:00Z">
        <w:r w:rsidDel="0064737B">
          <w:rPr>
            <w:rFonts w:cs="Calibri"/>
            <w:szCs w:val="24"/>
            <w:lang w:val="en-US"/>
          </w:rPr>
          <w:delText xml:space="preserve">(landmarks 18 to 23) </w:delText>
        </w:r>
      </w:del>
      <w:del w:id="606" w:author="Ginot, Samuel" w:date="2024-02-08T10:49:00Z">
        <w:r w:rsidDel="001807A8">
          <w:rPr>
            <w:rFonts w:cs="Calibri"/>
            <w:szCs w:val="24"/>
            <w:lang w:val="en-US"/>
          </w:rPr>
          <w:delText xml:space="preserve">being </w:delText>
        </w:r>
      </w:del>
      <w:ins w:id="607" w:author="Ginot, Samuel" w:date="2024-02-08T10:49:00Z">
        <w:r w:rsidR="001807A8">
          <w:rPr>
            <w:rFonts w:cs="Calibri"/>
            <w:szCs w:val="24"/>
            <w:lang w:val="en-US"/>
          </w:rPr>
          <w:t xml:space="preserve">which are </w:t>
        </w:r>
      </w:ins>
      <w:r>
        <w:rPr>
          <w:rFonts w:cs="Calibri"/>
          <w:szCs w:val="24"/>
          <w:lang w:val="en-US"/>
        </w:rPr>
        <w:t>the most conspicuously asymmetric structures, as well as the insertion area of the mandible closer muscle (</w:t>
      </w:r>
      <w:del w:id="608" w:author="Ginot, Samuel" w:date="2024-02-15T10:49:00Z">
        <w:r w:rsidDel="0064737B">
          <w:rPr>
            <w:rFonts w:cs="Calibri"/>
            <w:szCs w:val="24"/>
            <w:lang w:val="en-US"/>
          </w:rPr>
          <w:delText xml:space="preserve">landmarks 28-29, 32-33; </w:delText>
        </w:r>
      </w:del>
      <w:r>
        <w:rPr>
          <w:rFonts w:cs="Calibri"/>
          <w:szCs w:val="24"/>
          <w:lang w:val="en-US"/>
        </w:rPr>
        <w:t xml:space="preserve">Fig. </w:t>
      </w:r>
      <w:del w:id="609" w:author="Ginot, Samuel" w:date="2024-02-15T12:18:00Z">
        <w:r>
          <w:rPr>
            <w:rFonts w:cs="Calibri"/>
            <w:szCs w:val="24"/>
            <w:lang w:val="en-US"/>
          </w:rPr>
          <w:delText>3).</w:delText>
        </w:r>
      </w:del>
      <w:ins w:id="610" w:author="Ginot, Samuel" w:date="2024-02-15T12:18:00Z">
        <w:r>
          <w:rPr>
            <w:rFonts w:cs="Calibri"/>
            <w:szCs w:val="24"/>
            <w:lang w:val="en-US"/>
          </w:rPr>
          <w:t>3</w:t>
        </w:r>
      </w:ins>
      <w:ins w:id="611" w:author="Ginot, Samuel" w:date="2024-02-15T10:58:00Z">
        <w:r w:rsidR="00475BB4">
          <w:rPr>
            <w:rFonts w:cs="Calibri"/>
            <w:szCs w:val="24"/>
            <w:lang w:val="en-US"/>
          </w:rPr>
          <w:t>, Fig. S2</w:t>
        </w:r>
      </w:ins>
      <w:ins w:id="612" w:author="Ginot, Samuel" w:date="2024-02-15T12:18:00Z">
        <w:r>
          <w:rPr>
            <w:rFonts w:cs="Calibri"/>
            <w:szCs w:val="24"/>
            <w:lang w:val="en-US"/>
          </w:rPr>
          <w:t>).</w:t>
        </w:r>
      </w:ins>
      <w:ins w:id="613" w:author="Ginot, Samuel" w:date="2024-02-15T10:49:00Z">
        <w:r w:rsidR="0064737B">
          <w:rPr>
            <w:rFonts w:cs="Calibri"/>
            <w:szCs w:val="24"/>
            <w:lang w:val="en-US"/>
          </w:rPr>
          <w:t xml:space="preserve"> </w:t>
        </w:r>
      </w:ins>
      <w:ins w:id="614" w:author="Ginot, Samuel" w:date="2024-02-15T11:02:00Z">
        <w:r w:rsidR="00475BB4">
          <w:rPr>
            <w:rFonts w:cs="Calibri"/>
            <w:szCs w:val="24"/>
            <w:lang w:val="en-US"/>
          </w:rPr>
          <w:t>Basically,</w:t>
        </w:r>
      </w:ins>
      <w:ins w:id="615" w:author="Ginot, Samuel" w:date="2024-02-15T10:49:00Z">
        <w:r w:rsidR="0064737B">
          <w:rPr>
            <w:rFonts w:cs="Calibri"/>
            <w:szCs w:val="24"/>
            <w:lang w:val="en-US"/>
          </w:rPr>
          <w:t xml:space="preserve"> the asymmetrical differe</w:t>
        </w:r>
      </w:ins>
      <w:ins w:id="616" w:author="Ginot, Samuel" w:date="2024-02-15T10:50:00Z">
        <w:r w:rsidR="0064737B">
          <w:rPr>
            <w:rFonts w:cs="Calibri"/>
            <w:szCs w:val="24"/>
            <w:lang w:val="en-US"/>
          </w:rPr>
          <w:t>nce in mandible shapes can be summarized as a lengthier and less broad</w:t>
        </w:r>
      </w:ins>
      <w:ins w:id="617" w:author="Ginot, Samuel" w:date="2024-02-15T10:51:00Z">
        <w:r w:rsidR="0064737B">
          <w:rPr>
            <w:rFonts w:cs="Calibri"/>
            <w:szCs w:val="24"/>
            <w:lang w:val="en-US"/>
          </w:rPr>
          <w:t xml:space="preserve"> left mandible, with a more medio-laterally compressed</w:t>
        </w:r>
      </w:ins>
      <w:ins w:id="618" w:author="Ginot, Samuel" w:date="2024-02-15T10:52:00Z">
        <w:r w:rsidR="0064737B">
          <w:rPr>
            <w:rFonts w:cs="Calibri"/>
            <w:szCs w:val="24"/>
            <w:lang w:val="en-US"/>
          </w:rPr>
          <w:t xml:space="preserve"> area of muscle insertion, while the right mandible is bulkier, and makes a sharper angle</w:t>
        </w:r>
      </w:ins>
      <w:ins w:id="619" w:author="Ginot, Samuel" w:date="2024-02-15T10:53:00Z">
        <w:r w:rsidR="0064737B">
          <w:rPr>
            <w:rFonts w:cs="Calibri"/>
            <w:szCs w:val="24"/>
            <w:lang w:val="en-US"/>
          </w:rPr>
          <w:t xml:space="preserve"> between its dorsal and ventral parts</w:t>
        </w:r>
      </w:ins>
      <w:ins w:id="620" w:author="Ginot, Samuel" w:date="2024-02-15T10:54:00Z">
        <w:r w:rsidR="0064737B">
          <w:rPr>
            <w:rFonts w:cs="Calibri"/>
            <w:szCs w:val="24"/>
            <w:lang w:val="en-US"/>
          </w:rPr>
          <w:t xml:space="preserve"> leading to a more “bent” shape.</w:t>
        </w:r>
      </w:ins>
      <w:r>
        <w:rPr>
          <w:rFonts w:cs="Calibri"/>
          <w:szCs w:val="24"/>
          <w:lang w:val="en-US"/>
        </w:rPr>
        <w:t xml:space="preserve"> DA can also be noticed in head</w:t>
      </w:r>
      <w:ins w:id="621" w:author="Ginot, Samuel" w:date="2024-02-08T10:50:00Z">
        <w:r w:rsidR="005701F1">
          <w:rPr>
            <w:rFonts w:cs="Calibri"/>
            <w:szCs w:val="24"/>
            <w:lang w:val="en-US"/>
          </w:rPr>
          <w:t xml:space="preserve"> capsule</w:t>
        </w:r>
      </w:ins>
      <w:r>
        <w:rPr>
          <w:rFonts w:cs="Calibri"/>
          <w:szCs w:val="24"/>
          <w:lang w:val="en-US"/>
        </w:rPr>
        <w:t xml:space="preserve"> structures which are located close to the mandibles, such as the clypeus-labrum</w:t>
      </w:r>
      <w:del w:id="622" w:author="Ginot, Samuel" w:date="2024-02-15T10:54:00Z">
        <w:r w:rsidDel="00015A7E">
          <w:rPr>
            <w:rFonts w:cs="Calibri"/>
            <w:szCs w:val="24"/>
            <w:lang w:val="en-US"/>
          </w:rPr>
          <w:delText xml:space="preserve"> region (landmarks 1-3 and 12)</w:delText>
        </w:r>
      </w:del>
      <w:r>
        <w:rPr>
          <w:rFonts w:cs="Calibri"/>
          <w:szCs w:val="24"/>
          <w:lang w:val="en-US"/>
        </w:rPr>
        <w:t>, and the tentorial bridge</w:t>
      </w:r>
      <w:del w:id="623" w:author="Ginot, Samuel" w:date="2024-02-15T10:55:00Z">
        <w:r w:rsidDel="00733297">
          <w:rPr>
            <w:rFonts w:cs="Calibri"/>
            <w:szCs w:val="24"/>
            <w:lang w:val="en-US"/>
          </w:rPr>
          <w:delText xml:space="preserve"> (landmarks 14-15)</w:delText>
        </w:r>
      </w:del>
      <w:r>
        <w:rPr>
          <w:rFonts w:cs="Calibri"/>
          <w:szCs w:val="24"/>
          <w:lang w:val="en-US"/>
        </w:rPr>
        <w:t xml:space="preserve">. The major directionally </w:t>
      </w:r>
      <w:r>
        <w:rPr>
          <w:rFonts w:cs="Calibri"/>
          <w:szCs w:val="24"/>
          <w:lang w:val="en-US"/>
        </w:rPr>
        <w:lastRenderedPageBreak/>
        <w:t>asymmetric patterns are the tilting of the clypeus-labrum region towards the right side,</w:t>
      </w:r>
      <w:ins w:id="624" w:author="Ginot, Samuel" w:date="2024-02-15T10:55:00Z">
        <w:r w:rsidR="00733297">
          <w:rPr>
            <w:rFonts w:cs="Calibri"/>
            <w:szCs w:val="24"/>
            <w:lang w:val="en-US"/>
          </w:rPr>
          <w:t xml:space="preserve"> but when difference </w:t>
        </w:r>
        <w:proofErr w:type="gramStart"/>
        <w:r w:rsidR="00733297">
          <w:rPr>
            <w:rFonts w:cs="Calibri"/>
            <w:szCs w:val="24"/>
            <w:lang w:val="en-US"/>
          </w:rPr>
          <w:t>are</w:t>
        </w:r>
        <w:proofErr w:type="gramEnd"/>
        <w:r w:rsidR="00733297">
          <w:rPr>
            <w:rFonts w:cs="Calibri"/>
            <w:szCs w:val="24"/>
            <w:lang w:val="en-US"/>
          </w:rPr>
          <w:t xml:space="preserve"> amplified, </w:t>
        </w:r>
      </w:ins>
      <w:ins w:id="625" w:author="Ginot, Samuel" w:date="2024-02-15T10:56:00Z">
        <w:r w:rsidR="00733297">
          <w:rPr>
            <w:rFonts w:cs="Calibri"/>
            <w:szCs w:val="24"/>
            <w:lang w:val="en-US"/>
          </w:rPr>
          <w:t>the eye and antenna region also reveal subtle directional</w:t>
        </w:r>
      </w:ins>
      <w:ins w:id="626" w:author="Ginot, Samuel" w:date="2024-02-15T10:57:00Z">
        <w:r w:rsidR="00733297">
          <w:rPr>
            <w:rFonts w:cs="Calibri"/>
            <w:szCs w:val="24"/>
            <w:lang w:val="en-US"/>
          </w:rPr>
          <w:t xml:space="preserve"> asymmetry</w:t>
        </w:r>
      </w:ins>
      <w:ins w:id="627" w:author="Ginot, Samuel" w:date="2024-02-15T11:03:00Z">
        <w:r w:rsidR="00475BB4">
          <w:rPr>
            <w:rFonts w:cs="Calibri"/>
            <w:szCs w:val="24"/>
            <w:lang w:val="en-US"/>
          </w:rPr>
          <w:t>, with t</w:t>
        </w:r>
      </w:ins>
      <w:ins w:id="628" w:author="Ginot, Samuel" w:date="2024-02-15T11:04:00Z">
        <w:r w:rsidR="00475BB4">
          <w:rPr>
            <w:rFonts w:cs="Calibri"/>
            <w:szCs w:val="24"/>
            <w:lang w:val="en-US"/>
          </w:rPr>
          <w:t>he right side projecting more posteriorly and dorsally than the left side</w:t>
        </w:r>
      </w:ins>
      <w:del w:id="629" w:author="Ginot, Samuel" w:date="2024-02-15T10:55:00Z">
        <w:r w:rsidDel="00733297">
          <w:rPr>
            <w:rFonts w:cs="Calibri"/>
            <w:szCs w:val="24"/>
            <w:lang w:val="en-US"/>
          </w:rPr>
          <w:delText xml:space="preserve"> and the dorso-ventral and antero-posterior displacement of mandible incisivi</w:delText>
        </w:r>
      </w:del>
      <w:r>
        <w:rPr>
          <w:rFonts w:cs="Calibri"/>
          <w:szCs w:val="24"/>
          <w:lang w:val="en-US"/>
        </w:rPr>
        <w:t xml:space="preserve">. Fluctuating asymmetry (FA) is also significant, </w:t>
      </w:r>
      <w:ins w:id="630" w:author="Ginot, Samuel" w:date="2024-02-08T11:44:00Z">
        <w:r w:rsidR="00FB4C38">
          <w:rPr>
            <w:rFonts w:cs="Calibri"/>
            <w:szCs w:val="24"/>
            <w:lang w:val="en-US"/>
          </w:rPr>
          <w:t xml:space="preserve">in the mandibles and in the head </w:t>
        </w:r>
        <w:proofErr w:type="spellStart"/>
        <w:r w:rsidR="00FB4C38">
          <w:rPr>
            <w:rFonts w:cs="Calibri"/>
            <w:szCs w:val="24"/>
            <w:lang w:val="en-US"/>
          </w:rPr>
          <w:t>caspule</w:t>
        </w:r>
        <w:proofErr w:type="spellEnd"/>
        <w:r w:rsidR="00FB4C38">
          <w:rPr>
            <w:rFonts w:cs="Calibri"/>
            <w:szCs w:val="24"/>
            <w:lang w:val="en-US"/>
          </w:rPr>
          <w:t xml:space="preserve">, </w:t>
        </w:r>
      </w:ins>
      <w:r>
        <w:rPr>
          <w:rFonts w:cs="Calibri"/>
          <w:szCs w:val="24"/>
          <w:lang w:val="en-US"/>
        </w:rPr>
        <w:t>although its magnitude is much less than DA. FA is more spread out across the head than DA, however, the incisivi also show a higher FA</w:t>
      </w:r>
      <w:ins w:id="631" w:author="Ginot, Samuel" w:date="2024-02-08T11:44:00Z">
        <w:r w:rsidR="00FB4C38">
          <w:rPr>
            <w:rFonts w:cs="Calibri"/>
            <w:szCs w:val="24"/>
            <w:lang w:val="en-US"/>
          </w:rPr>
          <w:t xml:space="preserve"> variation component</w:t>
        </w:r>
      </w:ins>
      <w:r>
        <w:rPr>
          <w:rFonts w:cs="Calibri"/>
          <w:szCs w:val="24"/>
          <w:lang w:val="en-US"/>
        </w:rPr>
        <w:t xml:space="preserve"> (</w:t>
      </w:r>
      <w:del w:id="632" w:author="Ginot, Samuel" w:date="2024-02-15T10:58:00Z">
        <w:r w:rsidDel="00475BB4">
          <w:rPr>
            <w:rFonts w:cs="Calibri"/>
            <w:szCs w:val="24"/>
            <w:lang w:val="en-US"/>
          </w:rPr>
          <w:delText xml:space="preserve">Supp. </w:delText>
        </w:r>
      </w:del>
      <w:r>
        <w:rPr>
          <w:rFonts w:cs="Calibri"/>
          <w:szCs w:val="24"/>
          <w:lang w:val="en-US"/>
        </w:rPr>
        <w:t xml:space="preserve">Fig. </w:t>
      </w:r>
      <w:del w:id="633" w:author="Ginot, Samuel" w:date="2024-02-15T12:18:00Z">
        <w:r>
          <w:rPr>
            <w:rFonts w:cs="Calibri"/>
            <w:szCs w:val="24"/>
            <w:lang w:val="en-US"/>
          </w:rPr>
          <w:delText>1</w:delText>
        </w:r>
      </w:del>
      <w:ins w:id="634" w:author="Ginot, Samuel" w:date="2024-02-15T10:58:00Z">
        <w:r w:rsidR="00475BB4">
          <w:rPr>
            <w:rFonts w:cs="Calibri"/>
            <w:szCs w:val="24"/>
            <w:lang w:val="en-US"/>
          </w:rPr>
          <w:t>S</w:t>
        </w:r>
      </w:ins>
      <w:ins w:id="635" w:author="Ginot, Samuel" w:date="2024-02-15T12:18:00Z">
        <w:r>
          <w:rPr>
            <w:rFonts w:cs="Calibri"/>
            <w:szCs w:val="24"/>
            <w:lang w:val="en-US"/>
          </w:rPr>
          <w:t>1</w:t>
        </w:r>
      </w:ins>
      <w:r>
        <w:rPr>
          <w:rFonts w:cs="Calibri"/>
          <w:szCs w:val="24"/>
          <w:lang w:val="en-US"/>
        </w:rPr>
        <w:t>).</w:t>
      </w:r>
    </w:p>
    <w:p w14:paraId="19B633A5" w14:textId="0222B0D3" w:rsidR="00FB19D0" w:rsidRDefault="00B71978">
      <w:pPr>
        <w:jc w:val="both"/>
        <w:rPr>
          <w:lang w:val="en-US"/>
        </w:rPr>
      </w:pPr>
      <w:r>
        <w:rPr>
          <w:rFonts w:cs="Calibri"/>
          <w:szCs w:val="24"/>
          <w:lang w:val="en-US"/>
        </w:rPr>
        <w:t xml:space="preserve">When using Neubauer et al.'s (2020) approach, the </w:t>
      </w:r>
      <w:ins w:id="636" w:author="Ginot, Samuel" w:date="2024-02-08T12:12:00Z">
        <w:r w:rsidR="00480976">
          <w:rPr>
            <w:rFonts w:cs="Calibri"/>
            <w:szCs w:val="24"/>
            <w:lang w:val="en-US"/>
          </w:rPr>
          <w:t>asymmetry PCA of the head and mandible both show th</w:t>
        </w:r>
      </w:ins>
      <w:ins w:id="637" w:author="Ginot, Samuel" w:date="2024-02-08T12:13:00Z">
        <w:r w:rsidR="00480976">
          <w:rPr>
            <w:rFonts w:cs="Calibri"/>
            <w:szCs w:val="24"/>
            <w:lang w:val="en-US"/>
          </w:rPr>
          <w:t xml:space="preserve">at the major part of the asymmetric variation is directional, with PC1 accounting for 62% of </w:t>
        </w:r>
      </w:ins>
      <w:ins w:id="638" w:author="Ginot, Samuel" w:date="2024-02-08T12:14:00Z">
        <w:r w:rsidR="00480976">
          <w:rPr>
            <w:rFonts w:cs="Calibri"/>
            <w:szCs w:val="24"/>
            <w:lang w:val="en-US"/>
          </w:rPr>
          <w:t>asymmetric variation for the head capsule, and up to 88% for the mandibles</w:t>
        </w:r>
        <w:r w:rsidR="00E86D38">
          <w:rPr>
            <w:rFonts w:cs="Calibri"/>
            <w:szCs w:val="24"/>
            <w:lang w:val="en-US"/>
          </w:rPr>
          <w:t xml:space="preserve"> </w:t>
        </w:r>
      </w:ins>
      <w:del w:id="639" w:author="Ginot, Samuel" w:date="2024-02-08T12:12:00Z">
        <w:r w:rsidDel="00480976">
          <w:rPr>
            <w:rFonts w:cs="Calibri"/>
            <w:szCs w:val="24"/>
            <w:lang w:val="en-US"/>
          </w:rPr>
          <w:delText xml:space="preserve">major asymmetric component, explaining over 90% of asymmetric variance, is directional </w:delText>
        </w:r>
      </w:del>
      <w:r>
        <w:rPr>
          <w:rFonts w:cs="Calibri"/>
          <w:szCs w:val="24"/>
          <w:lang w:val="en-US"/>
        </w:rPr>
        <w:t xml:space="preserve">(Fig. 4). The second axis, which represents </w:t>
      </w:r>
      <w:ins w:id="640" w:author="Ginot, Samuel" w:date="2024-02-08T12:15:00Z">
        <w:r w:rsidR="00AD6A8D">
          <w:rPr>
            <w:rFonts w:cs="Calibri"/>
            <w:szCs w:val="24"/>
            <w:lang w:val="en-US"/>
          </w:rPr>
          <w:t xml:space="preserve">for the head and mandibles </w:t>
        </w:r>
      </w:ins>
      <w:del w:id="641" w:author="Ginot, Samuel" w:date="2024-02-08T12:14:00Z">
        <w:r w:rsidDel="00352DCF">
          <w:rPr>
            <w:rFonts w:cs="Calibri"/>
            <w:szCs w:val="24"/>
            <w:lang w:val="en-US"/>
          </w:rPr>
          <w:delText xml:space="preserve">about </w:delText>
        </w:r>
      </w:del>
      <w:ins w:id="642" w:author="Ginot, Samuel" w:date="2024-02-08T12:14:00Z">
        <w:r w:rsidR="00352DCF">
          <w:rPr>
            <w:rFonts w:cs="Calibri"/>
            <w:szCs w:val="24"/>
            <w:lang w:val="en-US"/>
          </w:rPr>
          <w:t xml:space="preserve">respectively about </w:t>
        </w:r>
      </w:ins>
      <w:del w:id="643" w:author="Ginot, Samuel" w:date="2024-02-08T12:14:00Z">
        <w:r w:rsidDel="00352DCF">
          <w:rPr>
            <w:rFonts w:cs="Calibri"/>
            <w:szCs w:val="24"/>
            <w:lang w:val="en-US"/>
          </w:rPr>
          <w:delText>2</w:delText>
        </w:r>
      </w:del>
      <w:ins w:id="644" w:author="Ginot, Samuel" w:date="2024-02-08T12:14:00Z">
        <w:r w:rsidR="00352DCF">
          <w:rPr>
            <w:rFonts w:cs="Calibri"/>
            <w:szCs w:val="24"/>
            <w:lang w:val="en-US"/>
          </w:rPr>
          <w:t>10</w:t>
        </w:r>
      </w:ins>
      <w:r>
        <w:rPr>
          <w:rFonts w:cs="Calibri"/>
          <w:szCs w:val="24"/>
          <w:lang w:val="en-US"/>
        </w:rPr>
        <w:t xml:space="preserve">% </w:t>
      </w:r>
      <w:ins w:id="645" w:author="Ginot, Samuel" w:date="2024-02-08T12:14:00Z">
        <w:r w:rsidR="00352DCF">
          <w:rPr>
            <w:rFonts w:cs="Calibri"/>
            <w:szCs w:val="24"/>
            <w:lang w:val="en-US"/>
          </w:rPr>
          <w:t>and 3</w:t>
        </w:r>
        <w:r w:rsidR="00AD6A8D">
          <w:rPr>
            <w:rFonts w:cs="Calibri"/>
            <w:szCs w:val="24"/>
            <w:lang w:val="en-US"/>
          </w:rPr>
          <w:t xml:space="preserve">% </w:t>
        </w:r>
      </w:ins>
      <w:r>
        <w:rPr>
          <w:rFonts w:cs="Calibri"/>
          <w:szCs w:val="24"/>
          <w:lang w:val="en-US"/>
        </w:rPr>
        <w:t>of asymmetric variance is centered around 0 (</w:t>
      </w:r>
      <w:ins w:id="646" w:author="Ginot, Samuel" w:date="2024-02-08T12:17:00Z">
        <w:r w:rsidR="00AD6A8D">
          <w:rPr>
            <w:rFonts w:cs="Calibri"/>
            <w:szCs w:val="24"/>
            <w:lang w:val="en-US"/>
          </w:rPr>
          <w:t xml:space="preserve">respectively for the head and mandibles, </w:t>
        </w:r>
      </w:ins>
      <w:del w:id="647" w:author="Ginot, Samuel" w:date="2024-02-08T12:17:00Z">
        <w:r w:rsidDel="00AD6A8D">
          <w:rPr>
            <w:rFonts w:cs="Calibri"/>
            <w:szCs w:val="24"/>
            <w:lang w:val="en-US"/>
          </w:rPr>
          <w:delText>O</w:delText>
        </w:r>
      </w:del>
      <w:ins w:id="648" w:author="Ginot, Samuel" w:date="2024-02-08T12:17:00Z">
        <w:r w:rsidR="00AD6A8D">
          <w:rPr>
            <w:rFonts w:cs="Calibri"/>
            <w:szCs w:val="24"/>
            <w:lang w:val="en-US"/>
          </w:rPr>
          <w:t>o</w:t>
        </w:r>
      </w:ins>
      <w:r>
        <w:rPr>
          <w:rFonts w:cs="Calibri"/>
          <w:szCs w:val="24"/>
          <w:lang w:val="en-US"/>
        </w:rPr>
        <w:t>ne sample t-test, mean =</w:t>
      </w:r>
      <w:ins w:id="649" w:author="Ginot, Samuel" w:date="2024-02-08T12:16:00Z">
        <w:r w:rsidR="00AD6A8D">
          <w:rPr>
            <w:rFonts w:cs="Calibri"/>
            <w:szCs w:val="24"/>
            <w:lang w:val="en-US"/>
          </w:rPr>
          <w:t xml:space="preserve"> 0.0002 and -0.0003</w:t>
        </w:r>
      </w:ins>
      <w:del w:id="650" w:author="Ginot, Samuel" w:date="2024-02-08T12:16:00Z">
        <w:r w:rsidDel="00AD6A8D">
          <w:rPr>
            <w:rFonts w:cs="Calibri"/>
            <w:szCs w:val="24"/>
            <w:lang w:val="en-US"/>
          </w:rPr>
          <w:delText xml:space="preserve"> 0.0021</w:delText>
        </w:r>
      </w:del>
      <w:r>
        <w:rPr>
          <w:rFonts w:cs="Calibri"/>
          <w:szCs w:val="24"/>
          <w:lang w:val="en-US"/>
        </w:rPr>
        <w:t xml:space="preserve">, t = </w:t>
      </w:r>
      <w:ins w:id="651" w:author="Ginot, Samuel" w:date="2024-02-08T12:17:00Z">
        <w:r w:rsidR="00AD6A8D">
          <w:rPr>
            <w:rFonts w:cs="Calibri"/>
            <w:szCs w:val="24"/>
            <w:lang w:val="en-US"/>
          </w:rPr>
          <w:t>0.101 and -0.160</w:t>
        </w:r>
      </w:ins>
      <w:del w:id="652" w:author="Ginot, Samuel" w:date="2024-02-08T12:17:00Z">
        <w:r w:rsidDel="00AD6A8D">
          <w:rPr>
            <w:rFonts w:cs="Calibri"/>
            <w:szCs w:val="24"/>
            <w:lang w:val="en-US"/>
          </w:rPr>
          <w:delText>0.5208</w:delText>
        </w:r>
      </w:del>
      <w:r>
        <w:rPr>
          <w:rFonts w:cs="Calibri"/>
          <w:szCs w:val="24"/>
          <w:lang w:val="en-US"/>
        </w:rPr>
        <w:t xml:space="preserve">, df = 48, </w:t>
      </w:r>
      <w:ins w:id="653" w:author="Ginot, Samuel" w:date="2024-02-08T12:17:00Z">
        <w:r w:rsidR="00AD6A8D">
          <w:rPr>
            <w:rFonts w:cs="Calibri"/>
            <w:szCs w:val="24"/>
            <w:lang w:val="en-US"/>
          </w:rPr>
          <w:t xml:space="preserve">both </w:t>
        </w:r>
      </w:ins>
      <w:r>
        <w:rPr>
          <w:rFonts w:cs="Calibri"/>
          <w:szCs w:val="24"/>
          <w:lang w:val="en-US"/>
        </w:rPr>
        <w:t xml:space="preserve">P </w:t>
      </w:r>
      <w:del w:id="654" w:author="Ginot, Samuel" w:date="2024-02-08T12:17:00Z">
        <w:r w:rsidDel="00AD6A8D">
          <w:rPr>
            <w:rFonts w:cs="Calibri"/>
            <w:szCs w:val="24"/>
            <w:lang w:val="en-US"/>
          </w:rPr>
          <w:delText>=</w:delText>
        </w:r>
      </w:del>
      <w:ins w:id="655" w:author="Ginot, Samuel" w:date="2024-02-08T12:17:00Z">
        <w:r w:rsidR="00AD6A8D">
          <w:rPr>
            <w:rFonts w:cs="Calibri"/>
            <w:szCs w:val="24"/>
            <w:lang w:val="en-US"/>
          </w:rPr>
          <w:t>&gt;</w:t>
        </w:r>
      </w:ins>
      <w:r>
        <w:rPr>
          <w:rFonts w:cs="Calibri"/>
          <w:szCs w:val="24"/>
          <w:lang w:val="en-US"/>
        </w:rPr>
        <w:t xml:space="preserve"> </w:t>
      </w:r>
      <w:del w:id="656" w:author="Ginot, Samuel" w:date="2024-02-08T12:18:00Z">
        <w:r w:rsidDel="00AD6A8D">
          <w:rPr>
            <w:rFonts w:cs="Calibri"/>
            <w:szCs w:val="24"/>
            <w:lang w:val="en-US"/>
          </w:rPr>
          <w:delText>0.6049</w:delText>
        </w:r>
      </w:del>
      <w:ins w:id="657" w:author="Ginot, Samuel" w:date="2024-02-08T12:18:00Z">
        <w:r w:rsidR="00AD6A8D">
          <w:rPr>
            <w:rFonts w:cs="Calibri"/>
            <w:szCs w:val="24"/>
            <w:lang w:val="en-US"/>
          </w:rPr>
          <w:t>0.85</w:t>
        </w:r>
      </w:ins>
      <w:r>
        <w:rPr>
          <w:rFonts w:cs="Calibri"/>
          <w:szCs w:val="24"/>
          <w:lang w:val="en-US"/>
        </w:rPr>
        <w:t>), and normally distributed</w:t>
      </w:r>
      <w:ins w:id="658" w:author="Ginot, Samuel" w:date="2024-02-08T12:23:00Z">
        <w:r w:rsidR="00AD6A8D">
          <w:rPr>
            <w:rFonts w:cs="Calibri"/>
            <w:szCs w:val="24"/>
            <w:lang w:val="en-US"/>
          </w:rPr>
          <w:t xml:space="preserve"> for the mandibles,</w:t>
        </w:r>
      </w:ins>
      <w:ins w:id="659" w:author="Ginot, Samuel" w:date="2024-02-08T12:22:00Z">
        <w:r w:rsidR="00AD6A8D">
          <w:rPr>
            <w:rFonts w:cs="Calibri"/>
            <w:szCs w:val="24"/>
            <w:lang w:val="en-US"/>
          </w:rPr>
          <w:t xml:space="preserve"> for the head</w:t>
        </w:r>
      </w:ins>
      <w:ins w:id="660" w:author="Ginot, Samuel" w:date="2024-02-08T12:23:00Z">
        <w:r w:rsidR="00AD6A8D">
          <w:rPr>
            <w:rFonts w:cs="Calibri"/>
            <w:szCs w:val="24"/>
            <w:lang w:val="en-US"/>
          </w:rPr>
          <w:t xml:space="preserve"> when removing two extreme data points</w:t>
        </w:r>
      </w:ins>
      <w:r>
        <w:rPr>
          <w:rFonts w:cs="Calibri"/>
          <w:szCs w:val="24"/>
          <w:lang w:val="en-US"/>
        </w:rPr>
        <w:t xml:space="preserve"> (Shapiro-Wilk normality test, W = 0.98</w:t>
      </w:r>
      <w:ins w:id="661" w:author="Ginot, Samuel" w:date="2024-02-08T12:23:00Z">
        <w:r w:rsidR="00AD6A8D">
          <w:rPr>
            <w:rFonts w:cs="Calibri"/>
            <w:szCs w:val="24"/>
            <w:lang w:val="en-US"/>
          </w:rPr>
          <w:t>58</w:t>
        </w:r>
      </w:ins>
      <w:del w:id="662" w:author="Ginot, Samuel" w:date="2024-02-08T12:23:00Z">
        <w:r w:rsidDel="00AD6A8D">
          <w:rPr>
            <w:rFonts w:cs="Calibri"/>
            <w:szCs w:val="24"/>
            <w:lang w:val="en-US"/>
          </w:rPr>
          <w:delText>85</w:delText>
        </w:r>
      </w:del>
      <w:ins w:id="663" w:author="Ginot, Samuel" w:date="2024-02-08T12:24:00Z">
        <w:r w:rsidR="00AD6A8D">
          <w:rPr>
            <w:rFonts w:cs="Calibri"/>
            <w:szCs w:val="24"/>
            <w:lang w:val="en-US"/>
          </w:rPr>
          <w:t xml:space="preserve"> and 0.9704</w:t>
        </w:r>
      </w:ins>
      <w:r>
        <w:rPr>
          <w:rFonts w:cs="Calibri"/>
          <w:szCs w:val="24"/>
          <w:lang w:val="en-US"/>
        </w:rPr>
        <w:t xml:space="preserve">, </w:t>
      </w:r>
      <w:ins w:id="664" w:author="Ginot, Samuel" w:date="2024-02-08T12:24:00Z">
        <w:r w:rsidR="00AD6A8D">
          <w:rPr>
            <w:rFonts w:cs="Calibri"/>
            <w:szCs w:val="24"/>
            <w:lang w:val="en-US"/>
          </w:rPr>
          <w:t xml:space="preserve">both </w:t>
        </w:r>
      </w:ins>
      <w:r>
        <w:rPr>
          <w:rFonts w:cs="Calibri"/>
          <w:szCs w:val="24"/>
          <w:lang w:val="en-US"/>
        </w:rPr>
        <w:t xml:space="preserve">P </w:t>
      </w:r>
      <w:del w:id="665" w:author="Ginot, Samuel" w:date="2024-02-08T12:24:00Z">
        <w:r w:rsidDel="00AD6A8D">
          <w:rPr>
            <w:rFonts w:cs="Calibri"/>
            <w:szCs w:val="24"/>
            <w:lang w:val="en-US"/>
          </w:rPr>
          <w:delText>=</w:delText>
        </w:r>
      </w:del>
      <w:ins w:id="666" w:author="Ginot, Samuel" w:date="2024-02-08T12:24:00Z">
        <w:r w:rsidR="00AD6A8D">
          <w:rPr>
            <w:rFonts w:cs="Calibri"/>
            <w:szCs w:val="24"/>
            <w:lang w:val="en-US"/>
          </w:rPr>
          <w:t>&gt;</w:t>
        </w:r>
      </w:ins>
      <w:del w:id="667" w:author="Ginot, Samuel" w:date="2024-02-08T12:24:00Z">
        <w:r w:rsidDel="00AD6A8D">
          <w:rPr>
            <w:rFonts w:cs="Calibri"/>
            <w:szCs w:val="24"/>
            <w:lang w:val="en-US"/>
          </w:rPr>
          <w:delText xml:space="preserve"> 0.9105</w:delText>
        </w:r>
      </w:del>
      <w:ins w:id="668" w:author="Ginot, Samuel" w:date="2024-02-08T12:24:00Z">
        <w:r w:rsidR="00AD6A8D">
          <w:rPr>
            <w:rFonts w:cs="Calibri"/>
            <w:szCs w:val="24"/>
            <w:lang w:val="en-US"/>
          </w:rPr>
          <w:t xml:space="preserve"> 0.2</w:t>
        </w:r>
      </w:ins>
      <w:r>
        <w:rPr>
          <w:rFonts w:cs="Calibri"/>
          <w:szCs w:val="24"/>
          <w:lang w:val="en-US"/>
        </w:rPr>
        <w:t>), suggesting it represents a FA component. Further axes</w:t>
      </w:r>
      <w:ins w:id="669" w:author="Ginot, Samuel" w:date="2024-02-08T12:20:00Z">
        <w:r w:rsidR="00AD6A8D">
          <w:rPr>
            <w:rFonts w:cs="Calibri"/>
            <w:szCs w:val="24"/>
            <w:lang w:val="en-US"/>
          </w:rPr>
          <w:t xml:space="preserve"> </w:t>
        </w:r>
      </w:ins>
      <w:del w:id="670" w:author="Ginot, Samuel" w:date="2024-02-08T12:20:00Z">
        <w:r w:rsidDel="00AD6A8D">
          <w:rPr>
            <w:rFonts w:cs="Calibri"/>
            <w:szCs w:val="24"/>
            <w:lang w:val="en-US"/>
          </w:rPr>
          <w:delText xml:space="preserve">, representing </w:delText>
        </w:r>
        <w:r w:rsidDel="00AD6A8D">
          <w:rPr>
            <w:rFonts w:ascii="DejaVu Sans" w:eastAsia="DejaVu Sans" w:hAnsi="DejaVu Sans" w:cs="DejaVu Sans"/>
            <w:szCs w:val="24"/>
            <w:lang w:val="en-US"/>
          </w:rPr>
          <w:delText>≤</w:delText>
        </w:r>
        <w:r w:rsidDel="00AD6A8D">
          <w:rPr>
            <w:rFonts w:cs="Calibri"/>
            <w:szCs w:val="24"/>
            <w:lang w:val="en-US"/>
          </w:rPr>
          <w:delText xml:space="preserve">1% </w:delText>
        </w:r>
      </w:del>
      <w:r>
        <w:rPr>
          <w:rFonts w:cs="Calibri"/>
          <w:szCs w:val="24"/>
          <w:lang w:val="en-US"/>
        </w:rPr>
        <w:t xml:space="preserve">of asymmetric variance were not explored. </w:t>
      </w:r>
      <w:del w:id="671" w:author="Ginot, Samuel" w:date="2024-02-08T12:20:00Z">
        <w:r w:rsidDel="00AD6A8D">
          <w:rPr>
            <w:rFonts w:cs="Calibri"/>
            <w:szCs w:val="24"/>
            <w:lang w:val="en-US"/>
          </w:rPr>
          <w:delText>Unexpectedly, iFA and iDA (i.e. positions of individuals along these two asymmetric axes) appear correlated with each other (Fig.4, Pearson's correlation, r = 0.3569, t = 2.6191, df = 47, P = 0.0118). Similar results were obtained when restricting these analyses to landmarks from the mandibles only.</w:delText>
        </w:r>
      </w:del>
    </w:p>
    <w:p w14:paraId="7DE812FC" w14:textId="6DFEACD7" w:rsidR="00FB19D0" w:rsidDel="00641066" w:rsidRDefault="00B71978">
      <w:pPr>
        <w:jc w:val="both"/>
        <w:rPr>
          <w:del w:id="672" w:author="Ginot, Samuel" w:date="2024-02-08T13:18:00Z"/>
          <w:lang w:val="en-US"/>
        </w:rPr>
      </w:pPr>
      <w:del w:id="673" w:author="Ginot, Samuel" w:date="2024-02-08T13:18:00Z">
        <w:r w:rsidDel="00641066">
          <w:rPr>
            <w:rFonts w:cs="Calibri"/>
            <w:i/>
            <w:iCs/>
            <w:szCs w:val="24"/>
            <w:lang w:val="en-US"/>
          </w:rPr>
          <w:delText>Modularity and integration</w:delText>
        </w:r>
        <w:r w:rsidDel="00641066">
          <w:rPr>
            <w:rFonts w:cs="Calibri"/>
            <w:szCs w:val="24"/>
            <w:lang w:val="en-US"/>
          </w:rPr>
          <w:delTex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delText>
        </w:r>
        <w:r w:rsidDel="00641066">
          <w:rPr>
            <w:rFonts w:cs="Calibri"/>
            <w:szCs w:val="24"/>
            <w:vertAlign w:val="subscript"/>
            <w:lang w:val="en-US"/>
          </w:rPr>
          <w:delText>CR</w:delText>
        </w:r>
        <w:r w:rsidDel="00641066">
          <w:rPr>
            <w:rFonts w:cs="Calibri"/>
            <w:szCs w:val="24"/>
            <w:lang w:val="en-US"/>
          </w:rPr>
          <w:delTex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delText>
        </w:r>
        <w:r w:rsidDel="00641066">
          <w:rPr>
            <w:rFonts w:cs="Calibri"/>
            <w:szCs w:val="24"/>
            <w:vertAlign w:val="subscript"/>
            <w:lang w:val="en-US"/>
          </w:rPr>
          <w:delText>CR</w:delText>
        </w:r>
        <w:r w:rsidDel="00641066">
          <w:rPr>
            <w:rFonts w:cs="Calibri"/>
            <w:szCs w:val="24"/>
            <w:lang w:val="en-US"/>
          </w:rPr>
          <w:delTex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delText>
        </w:r>
      </w:del>
    </w:p>
    <w:p w14:paraId="4B2D49C7" w14:textId="7599BF36" w:rsidR="00FB19D0" w:rsidDel="00641066" w:rsidRDefault="00B71978">
      <w:pPr>
        <w:jc w:val="both"/>
        <w:rPr>
          <w:del w:id="674" w:author="Ginot, Samuel" w:date="2024-02-08T13:18:00Z"/>
          <w:rFonts w:cs="Calibri"/>
          <w:szCs w:val="24"/>
          <w:lang w:val="en-US"/>
        </w:rPr>
      </w:pPr>
      <w:del w:id="675" w:author="Ginot, Samuel" w:date="2024-02-08T13:18:00Z">
        <w:r w:rsidDel="00641066">
          <w:rPr>
            <w:rFonts w:cs="Calibri"/>
            <w:szCs w:val="24"/>
            <w:lang w:val="en-US"/>
          </w:rPr>
          <w:delText xml:space="preserve">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w:delText>
        </w:r>
        <w:r w:rsidDel="00641066">
          <w:rPr>
            <w:rFonts w:cs="Calibri"/>
            <w:szCs w:val="24"/>
            <w:lang w:val="en-US"/>
          </w:rPr>
          <w:lastRenderedPageBreak/>
          <w:delText>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delText>
        </w:r>
        <w:r w:rsidDel="00641066">
          <w:rPr>
            <w:rFonts w:cs="Calibri"/>
            <w:szCs w:val="24"/>
            <w:vertAlign w:val="subscript"/>
            <w:lang w:val="en-US"/>
          </w:rPr>
          <w:delText>PLS</w:delText>
        </w:r>
        <w:r w:rsidDel="00641066">
          <w:rPr>
            <w:rFonts w:cs="Calibri"/>
            <w:szCs w:val="24"/>
            <w:lang w:val="en-US"/>
          </w:rPr>
          <w:delTex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delText>
        </w:r>
      </w:del>
    </w:p>
    <w:p w14:paraId="2649676A" w14:textId="6C4960FF" w:rsidR="00641066" w:rsidRDefault="00641066">
      <w:pPr>
        <w:jc w:val="both"/>
        <w:rPr>
          <w:ins w:id="676" w:author="Ginot, Samuel" w:date="2024-02-08T13:19:00Z"/>
          <w:lang w:val="en-US"/>
        </w:rPr>
      </w:pPr>
      <w:ins w:id="677" w:author="Ginot, Samuel" w:date="2024-02-08T13:19:00Z">
        <w:r w:rsidRPr="00054494">
          <w:rPr>
            <w:rFonts w:cs="Calibri"/>
            <w:i/>
            <w:iCs/>
            <w:szCs w:val="24"/>
            <w:lang w:val="en-US"/>
            <w:rPrChange w:id="678" w:author="Ginot, Samuel" w:date="2024-02-08T13:59:00Z">
              <w:rPr>
                <w:rFonts w:cs="Calibri"/>
                <w:szCs w:val="24"/>
                <w:lang w:val="en-US"/>
              </w:rPr>
            </w:rPrChange>
          </w:rPr>
          <w:t>Covariation patterns</w:t>
        </w:r>
        <w:r>
          <w:rPr>
            <w:rFonts w:cs="Calibri"/>
            <w:szCs w:val="24"/>
            <w:lang w:val="en-US"/>
          </w:rPr>
          <w:t>.</w:t>
        </w:r>
      </w:ins>
      <w:ins w:id="679" w:author="Ginot, Samuel" w:date="2024-02-08T13:47:00Z">
        <w:r w:rsidR="000617EC">
          <w:rPr>
            <w:rFonts w:cs="Calibri"/>
            <w:szCs w:val="24"/>
            <w:lang w:val="en-US"/>
          </w:rPr>
          <w:t xml:space="preserve"> Covariance ratio tests, as implemented in function ‘</w:t>
        </w:r>
        <w:proofErr w:type="spellStart"/>
        <w:r w:rsidR="000617EC">
          <w:rPr>
            <w:rFonts w:cs="Calibri"/>
            <w:szCs w:val="24"/>
            <w:lang w:val="en-US"/>
          </w:rPr>
          <w:t>modularity.test</w:t>
        </w:r>
        <w:proofErr w:type="spellEnd"/>
        <w:r w:rsidR="000617EC">
          <w:rPr>
            <w:rFonts w:cs="Calibri"/>
            <w:szCs w:val="24"/>
            <w:lang w:val="en-US"/>
          </w:rPr>
          <w:t xml:space="preserve">’, </w:t>
        </w:r>
      </w:ins>
      <w:ins w:id="680" w:author="Ginot, Samuel" w:date="2024-02-08T13:51:00Z">
        <w:r w:rsidR="00D7203F">
          <w:rPr>
            <w:rFonts w:cs="Calibri"/>
            <w:szCs w:val="24"/>
            <w:lang w:val="en-US"/>
          </w:rPr>
          <w:t>were significant</w:t>
        </w:r>
      </w:ins>
      <w:ins w:id="681" w:author="Ginot, Samuel" w:date="2024-02-08T13:47:00Z">
        <w:r w:rsidR="000617EC">
          <w:rPr>
            <w:rFonts w:cs="Calibri"/>
            <w:szCs w:val="24"/>
            <w:lang w:val="en-US"/>
          </w:rPr>
          <w:t xml:space="preserve"> for a </w:t>
        </w:r>
      </w:ins>
      <w:ins w:id="682" w:author="Ginot, Samuel" w:date="2024-02-08T13:48:00Z">
        <w:r w:rsidR="000617EC">
          <w:rPr>
            <w:rFonts w:cs="Calibri"/>
            <w:szCs w:val="24"/>
            <w:lang w:val="en-US"/>
          </w:rPr>
          <w:t>partition between</w:t>
        </w:r>
      </w:ins>
      <w:ins w:id="683" w:author="Ginot, Samuel" w:date="2024-02-08T13:47:00Z">
        <w:r w:rsidR="000617EC">
          <w:rPr>
            <w:rFonts w:cs="Calibri"/>
            <w:szCs w:val="24"/>
            <w:lang w:val="en-US"/>
          </w:rPr>
          <w:t xml:space="preserve"> left and right mandible</w:t>
        </w:r>
      </w:ins>
      <w:ins w:id="684" w:author="Ginot, Samuel" w:date="2024-02-08T13:49:00Z">
        <w:r w:rsidR="000617EC">
          <w:rPr>
            <w:rFonts w:cs="Calibri"/>
            <w:szCs w:val="24"/>
            <w:lang w:val="en-US"/>
          </w:rPr>
          <w:t xml:space="preserve"> (CR = 0.8739,</w:t>
        </w:r>
      </w:ins>
      <w:ins w:id="685" w:author="Ginot, Samuel" w:date="2024-02-15T10:34:00Z">
        <w:r w:rsidR="00CE34B2">
          <w:rPr>
            <w:rFonts w:cs="Calibri"/>
            <w:szCs w:val="24"/>
            <w:lang w:val="en-US"/>
          </w:rPr>
          <w:t xml:space="preserve"> [</w:t>
        </w:r>
      </w:ins>
      <w:ins w:id="686" w:author="Ginot, Samuel" w:date="2024-02-15T10:35:00Z">
        <w:r w:rsidR="004B0037">
          <w:rPr>
            <w:rFonts w:cs="Calibri"/>
            <w:szCs w:val="24"/>
            <w:lang w:val="en-US"/>
          </w:rPr>
          <w:t xml:space="preserve">95%CI: </w:t>
        </w:r>
      </w:ins>
      <w:ins w:id="687" w:author="Ginot, Samuel" w:date="2024-02-15T10:34:00Z">
        <w:r w:rsidR="004B0037">
          <w:rPr>
            <w:rFonts w:cs="Calibri"/>
            <w:szCs w:val="24"/>
            <w:lang w:val="en-US"/>
          </w:rPr>
          <w:t>0</w:t>
        </w:r>
      </w:ins>
      <w:ins w:id="688" w:author="Ginot, Samuel" w:date="2024-02-15T10:35:00Z">
        <w:r w:rsidR="004B0037">
          <w:rPr>
            <w:rFonts w:cs="Calibri"/>
            <w:szCs w:val="24"/>
            <w:lang w:val="en-US"/>
          </w:rPr>
          <w:t>.8161, 0.</w:t>
        </w:r>
      </w:ins>
      <w:ins w:id="689" w:author="Ginot, Samuel" w:date="2024-02-15T10:36:00Z">
        <w:r w:rsidR="004B0037">
          <w:rPr>
            <w:rFonts w:cs="Calibri"/>
            <w:szCs w:val="24"/>
            <w:lang w:val="en-US"/>
          </w:rPr>
          <w:t>9797</w:t>
        </w:r>
      </w:ins>
      <w:ins w:id="690" w:author="Ginot, Samuel" w:date="2024-02-15T10:35:00Z">
        <w:r w:rsidR="004B0037">
          <w:rPr>
            <w:rFonts w:cs="Calibri"/>
            <w:szCs w:val="24"/>
            <w:lang w:val="en-US"/>
          </w:rPr>
          <w:t>]</w:t>
        </w:r>
      </w:ins>
      <w:ins w:id="691" w:author="Ginot, Samuel" w:date="2024-02-08T13:49:00Z">
        <w:r w:rsidR="000617EC">
          <w:rPr>
            <w:rFonts w:cs="Calibri"/>
            <w:szCs w:val="24"/>
            <w:lang w:val="en-US"/>
          </w:rPr>
          <w:t>, P = 0.001</w:t>
        </w:r>
      </w:ins>
      <w:ins w:id="692" w:author="Ginot, Samuel" w:date="2024-02-15T10:37:00Z">
        <w:r w:rsidR="004032AB">
          <w:rPr>
            <w:rFonts w:cs="Calibri"/>
            <w:szCs w:val="24"/>
            <w:lang w:val="en-US"/>
          </w:rPr>
          <w:t>, Effect size = -3.1302</w:t>
        </w:r>
      </w:ins>
      <w:ins w:id="693" w:author="Ginot, Samuel" w:date="2024-02-08T13:49:00Z">
        <w:r w:rsidR="000617EC">
          <w:rPr>
            <w:rFonts w:cs="Calibri"/>
            <w:szCs w:val="24"/>
            <w:lang w:val="en-US"/>
          </w:rPr>
          <w:t>)</w:t>
        </w:r>
      </w:ins>
      <w:ins w:id="694" w:author="Ginot, Samuel" w:date="2024-02-08T13:47:00Z">
        <w:r w:rsidR="000617EC">
          <w:rPr>
            <w:rFonts w:cs="Calibri"/>
            <w:szCs w:val="24"/>
            <w:lang w:val="en-US"/>
          </w:rPr>
          <w:t xml:space="preserve">, </w:t>
        </w:r>
      </w:ins>
      <w:ins w:id="695" w:author="Ginot, Samuel" w:date="2024-02-08T13:48:00Z">
        <w:r w:rsidR="000617EC">
          <w:rPr>
            <w:rFonts w:cs="Calibri"/>
            <w:szCs w:val="24"/>
            <w:lang w:val="en-US"/>
          </w:rPr>
          <w:t>as well as between ventral and dorsal halves of the head</w:t>
        </w:r>
      </w:ins>
      <w:ins w:id="696" w:author="Ginot, Samuel" w:date="2024-02-08T13:49:00Z">
        <w:r w:rsidR="000617EC">
          <w:rPr>
            <w:rFonts w:cs="Calibri"/>
            <w:szCs w:val="24"/>
            <w:lang w:val="en-US"/>
          </w:rPr>
          <w:t xml:space="preserve"> (CR = </w:t>
        </w:r>
      </w:ins>
      <w:ins w:id="697" w:author="Ginot, Samuel" w:date="2024-02-08T13:50:00Z">
        <w:r w:rsidR="00D7203F">
          <w:rPr>
            <w:rFonts w:cs="Calibri"/>
            <w:szCs w:val="24"/>
            <w:lang w:val="en-US"/>
          </w:rPr>
          <w:t>0.</w:t>
        </w:r>
      </w:ins>
      <w:ins w:id="698" w:author="Ginot, Samuel" w:date="2024-02-08T13:49:00Z">
        <w:r w:rsidR="000617EC">
          <w:rPr>
            <w:rFonts w:cs="Calibri"/>
            <w:szCs w:val="24"/>
            <w:lang w:val="en-US"/>
          </w:rPr>
          <w:t>8</w:t>
        </w:r>
      </w:ins>
      <w:ins w:id="699" w:author="Ginot, Samuel" w:date="2024-02-08T14:41:00Z">
        <w:r w:rsidR="004650AF">
          <w:rPr>
            <w:rFonts w:cs="Calibri"/>
            <w:szCs w:val="24"/>
            <w:lang w:val="en-US"/>
          </w:rPr>
          <w:t>900</w:t>
        </w:r>
      </w:ins>
      <w:ins w:id="700" w:author="Ginot, Samuel" w:date="2024-02-08T13:49:00Z">
        <w:r w:rsidR="000617EC">
          <w:rPr>
            <w:rFonts w:cs="Calibri"/>
            <w:szCs w:val="24"/>
            <w:lang w:val="en-US"/>
          </w:rPr>
          <w:t>,</w:t>
        </w:r>
      </w:ins>
      <w:ins w:id="701" w:author="Ginot, Samuel" w:date="2024-02-15T10:35:00Z">
        <w:r w:rsidR="004B0037">
          <w:rPr>
            <w:rFonts w:cs="Calibri"/>
            <w:szCs w:val="24"/>
            <w:lang w:val="en-US"/>
          </w:rPr>
          <w:t xml:space="preserve"> [95%CI: 0.8514, 0.9834]</w:t>
        </w:r>
      </w:ins>
      <w:ins w:id="702" w:author="Ginot, Samuel" w:date="2024-02-08T13:49:00Z">
        <w:r w:rsidR="000617EC">
          <w:rPr>
            <w:rFonts w:cs="Calibri"/>
            <w:szCs w:val="24"/>
            <w:lang w:val="en-US"/>
          </w:rPr>
          <w:t>, P =</w:t>
        </w:r>
      </w:ins>
      <w:ins w:id="703" w:author="Ginot, Samuel" w:date="2024-02-08T13:50:00Z">
        <w:r w:rsidR="000617EC">
          <w:rPr>
            <w:rFonts w:cs="Calibri"/>
            <w:szCs w:val="24"/>
            <w:lang w:val="en-US"/>
          </w:rPr>
          <w:t xml:space="preserve"> 0.00</w:t>
        </w:r>
      </w:ins>
      <w:ins w:id="704" w:author="Ginot, Samuel" w:date="2024-02-08T14:41:00Z">
        <w:r w:rsidR="004650AF">
          <w:rPr>
            <w:rFonts w:cs="Calibri"/>
            <w:szCs w:val="24"/>
            <w:lang w:val="en-US"/>
          </w:rPr>
          <w:t>6</w:t>
        </w:r>
      </w:ins>
      <w:ins w:id="705" w:author="Ginot, Samuel" w:date="2024-02-08T13:50:00Z">
        <w:r w:rsidR="000617EC">
          <w:rPr>
            <w:rFonts w:cs="Calibri"/>
            <w:szCs w:val="24"/>
            <w:lang w:val="en-US"/>
          </w:rPr>
          <w:t>)</w:t>
        </w:r>
      </w:ins>
      <w:ins w:id="706" w:author="Ginot, Samuel" w:date="2024-02-08T13:48:00Z">
        <w:r w:rsidR="000617EC">
          <w:rPr>
            <w:rFonts w:cs="Calibri"/>
            <w:szCs w:val="24"/>
            <w:lang w:val="en-US"/>
          </w:rPr>
          <w:t>.</w:t>
        </w:r>
      </w:ins>
      <w:ins w:id="707" w:author="Ginot, Samuel" w:date="2024-02-15T10:37:00Z">
        <w:r w:rsidR="004032AB">
          <w:rPr>
            <w:rFonts w:cs="Calibri"/>
            <w:szCs w:val="24"/>
            <w:lang w:val="en-US"/>
          </w:rPr>
          <w:t>, Effect size = -2.3246</w:t>
        </w:r>
      </w:ins>
      <w:ins w:id="708" w:author="Ginot, Samuel" w:date="2024-02-08T13:50:00Z">
        <w:r w:rsidR="000617EC">
          <w:rPr>
            <w:rFonts w:cs="Calibri"/>
            <w:szCs w:val="24"/>
            <w:lang w:val="en-US"/>
          </w:rPr>
          <w:t>)</w:t>
        </w:r>
      </w:ins>
      <w:ins w:id="709" w:author="Ginot, Samuel" w:date="2024-02-08T13:48:00Z">
        <w:r w:rsidR="000617EC">
          <w:rPr>
            <w:rFonts w:cs="Calibri"/>
            <w:szCs w:val="24"/>
            <w:lang w:val="en-US"/>
          </w:rPr>
          <w:t>.</w:t>
        </w:r>
      </w:ins>
      <w:ins w:id="710" w:author="Ginot, Samuel" w:date="2024-02-08T13:51:00Z">
        <w:r w:rsidR="00D7203F">
          <w:rPr>
            <w:rFonts w:cs="Calibri"/>
            <w:szCs w:val="24"/>
            <w:lang w:val="en-US"/>
          </w:rPr>
          <w:t xml:space="preserve"> Both CR values are rather close to 1, suggesting that</w:t>
        </w:r>
      </w:ins>
      <w:ins w:id="711" w:author="Ginot, Samuel" w:date="2024-02-08T14:45:00Z">
        <w:r w:rsidR="004650AF">
          <w:rPr>
            <w:rFonts w:cs="Calibri"/>
            <w:szCs w:val="24"/>
            <w:lang w:val="en-US"/>
          </w:rPr>
          <w:t xml:space="preserve"> in both cases</w:t>
        </w:r>
      </w:ins>
      <w:ins w:id="712" w:author="Ginot, Samuel" w:date="2024-02-08T13:52:00Z">
        <w:r w:rsidR="00D7203F">
          <w:rPr>
            <w:rFonts w:cs="Calibri"/>
            <w:szCs w:val="24"/>
            <w:lang w:val="en-US"/>
          </w:rPr>
          <w:t xml:space="preserve"> the covariance between the putative modules is only</w:t>
        </w:r>
      </w:ins>
      <w:ins w:id="713" w:author="Ginot, Samuel" w:date="2024-02-08T13:53:00Z">
        <w:r w:rsidR="00D7203F">
          <w:rPr>
            <w:rFonts w:cs="Calibri"/>
            <w:szCs w:val="24"/>
            <w:lang w:val="en-US"/>
          </w:rPr>
          <w:t xml:space="preserve"> slightly lower than that within the modules.</w:t>
        </w:r>
      </w:ins>
      <w:ins w:id="714" w:author="Ginot, Samuel" w:date="2024-02-08T14:51:00Z">
        <w:r w:rsidR="006E4FBC">
          <w:rPr>
            <w:rFonts w:cs="Calibri"/>
            <w:szCs w:val="24"/>
            <w:lang w:val="en-US"/>
          </w:rPr>
          <w:t xml:space="preserve"> </w:t>
        </w:r>
      </w:ins>
      <w:ins w:id="715" w:author="Ginot, Samuel" w:date="2024-02-08T14:54:00Z">
        <w:r w:rsidR="006E4FBC">
          <w:rPr>
            <w:rFonts w:cs="Calibri"/>
            <w:szCs w:val="24"/>
            <w:lang w:val="en-US"/>
          </w:rPr>
          <w:t>Pairwise t</w:t>
        </w:r>
      </w:ins>
      <w:ins w:id="716" w:author="Ginot, Samuel" w:date="2024-02-08T14:51:00Z">
        <w:r w:rsidR="006E4FBC">
          <w:rPr>
            <w:rFonts w:cs="Calibri"/>
            <w:szCs w:val="24"/>
            <w:lang w:val="en-US"/>
          </w:rPr>
          <w:t>wo-block</w:t>
        </w:r>
        <w:del w:id="717" w:author="XXX" w:date="2024-02-15T10:34:00Z">
          <w:r w:rsidR="006E4FBC">
            <w:rPr>
              <w:rFonts w:cs="Calibri"/>
              <w:szCs w:val="24"/>
              <w:lang w:val="en-US"/>
            </w:rPr>
            <w:delText>s</w:delText>
          </w:r>
        </w:del>
        <w:r w:rsidR="006E4FBC">
          <w:rPr>
            <w:rFonts w:cs="Calibri"/>
            <w:szCs w:val="24"/>
            <w:lang w:val="en-US"/>
          </w:rPr>
          <w:t xml:space="preserve"> partial</w:t>
        </w:r>
      </w:ins>
      <w:ins w:id="718" w:author="Ginot, Samuel" w:date="2024-02-08T14:52:00Z">
        <w:r w:rsidR="006E4FBC">
          <w:rPr>
            <w:rFonts w:cs="Calibri"/>
            <w:szCs w:val="24"/>
            <w:lang w:val="en-US"/>
          </w:rPr>
          <w:t xml:space="preserve"> </w:t>
        </w:r>
      </w:ins>
      <w:ins w:id="719" w:author="Ginot, Samuel" w:date="2024-02-08T14:51:00Z">
        <w:r w:rsidR="006E4FBC">
          <w:rPr>
            <w:rFonts w:cs="Calibri"/>
            <w:szCs w:val="24"/>
            <w:lang w:val="en-US"/>
          </w:rPr>
          <w:t>least</w:t>
        </w:r>
      </w:ins>
      <w:ins w:id="720" w:author="Ginot, Samuel" w:date="2024-02-08T14:52:00Z">
        <w:r w:rsidR="006E4FBC">
          <w:rPr>
            <w:rFonts w:cs="Calibri"/>
            <w:szCs w:val="24"/>
            <w:lang w:val="en-US"/>
          </w:rPr>
          <w:t xml:space="preserve"> squares</w:t>
        </w:r>
      </w:ins>
      <w:ins w:id="721" w:author="Ginot, Samuel" w:date="2024-02-08T14:51:00Z">
        <w:r w:rsidR="006E4FBC">
          <w:rPr>
            <w:rFonts w:cs="Calibri"/>
            <w:szCs w:val="24"/>
            <w:lang w:val="en-US"/>
          </w:rPr>
          <w:t xml:space="preserve"> </w:t>
        </w:r>
      </w:ins>
      <w:ins w:id="722" w:author="Ginot, Samuel" w:date="2024-02-08T14:54:00Z">
        <w:r w:rsidR="006E4FBC">
          <w:rPr>
            <w:rFonts w:cs="Calibri"/>
            <w:szCs w:val="24"/>
            <w:lang w:val="en-US"/>
          </w:rPr>
          <w:t>anal</w:t>
        </w:r>
      </w:ins>
      <w:ins w:id="723" w:author="Ginot, Samuel" w:date="2024-02-08T14:55:00Z">
        <w:r w:rsidR="006E4FBC">
          <w:rPr>
            <w:rFonts w:cs="Calibri"/>
            <w:szCs w:val="24"/>
            <w:lang w:val="en-US"/>
          </w:rPr>
          <w:t>yses between the four putative modules show significant correlation between</w:t>
        </w:r>
      </w:ins>
      <w:ins w:id="724" w:author="Ginot, Samuel" w:date="2024-02-08T14:57:00Z">
        <w:r w:rsidR="006E4FBC">
          <w:rPr>
            <w:rFonts w:cs="Calibri"/>
            <w:szCs w:val="24"/>
            <w:lang w:val="en-US"/>
          </w:rPr>
          <w:t xml:space="preserve"> both head halves and between left and right</w:t>
        </w:r>
      </w:ins>
      <w:ins w:id="725" w:author="Ginot, Samuel" w:date="2024-02-08T14:55:00Z">
        <w:r w:rsidR="006E4FBC">
          <w:rPr>
            <w:rFonts w:cs="Calibri"/>
            <w:szCs w:val="24"/>
            <w:lang w:val="en-US"/>
          </w:rPr>
          <w:t xml:space="preserve"> </w:t>
        </w:r>
      </w:ins>
      <w:ins w:id="726" w:author="Ginot, Samuel" w:date="2024-02-08T14:59:00Z">
        <w:r w:rsidR="006E4FBC">
          <w:rPr>
            <w:rFonts w:cs="Calibri"/>
            <w:szCs w:val="24"/>
            <w:lang w:val="en-US"/>
          </w:rPr>
          <w:t>mandibles</w:t>
        </w:r>
      </w:ins>
      <w:ins w:id="727" w:author="Ginot, Samuel" w:date="2024-02-08T15:00:00Z">
        <w:r w:rsidR="006E4FBC">
          <w:rPr>
            <w:rFonts w:cs="Calibri"/>
            <w:szCs w:val="24"/>
            <w:lang w:val="en-US"/>
          </w:rPr>
          <w:t xml:space="preserve">, as well as between the ventral head module and left </w:t>
        </w:r>
      </w:ins>
      <w:ins w:id="728" w:author="Ginot, Samuel" w:date="2024-02-08T15:01:00Z">
        <w:r w:rsidR="006E4FBC">
          <w:rPr>
            <w:rFonts w:cs="Calibri"/>
            <w:szCs w:val="24"/>
            <w:lang w:val="en-US"/>
          </w:rPr>
          <w:t>mandible (Fig. 2C</w:t>
        </w:r>
      </w:ins>
      <w:ins w:id="729" w:author="Ginot, Samuel" w:date="2024-02-08T15:02:00Z">
        <w:r w:rsidR="00415090">
          <w:rPr>
            <w:rFonts w:cs="Calibri"/>
            <w:szCs w:val="24"/>
            <w:lang w:val="en-US"/>
          </w:rPr>
          <w:t xml:space="preserve">). </w:t>
        </w:r>
      </w:ins>
      <w:ins w:id="730" w:author="Ginot, Samuel" w:date="2024-02-08T15:55:00Z">
        <w:r w:rsidR="00704C54">
          <w:rPr>
            <w:rFonts w:cs="Calibri"/>
            <w:szCs w:val="24"/>
            <w:lang w:val="en-US"/>
          </w:rPr>
          <w:t>Covariance and correlation heatmaps</w:t>
        </w:r>
      </w:ins>
      <w:ins w:id="731" w:author="Ginot, Samuel" w:date="2024-02-15T10:40:00Z">
        <w:r w:rsidR="00FE2C9D">
          <w:rPr>
            <w:rFonts w:cs="Calibri"/>
            <w:szCs w:val="24"/>
            <w:lang w:val="en-US"/>
          </w:rPr>
          <w:t xml:space="preserve"> (Fig. 2B-C)</w:t>
        </w:r>
      </w:ins>
      <w:ins w:id="732" w:author="Ginot, Samuel" w:date="2024-02-08T15:55:00Z">
        <w:r w:rsidR="00704C54">
          <w:rPr>
            <w:rFonts w:cs="Calibri"/>
            <w:szCs w:val="24"/>
            <w:lang w:val="en-US"/>
          </w:rPr>
          <w:t xml:space="preserve"> display additional details: </w:t>
        </w:r>
      </w:ins>
      <w:ins w:id="733" w:author="Ginot, Samuel" w:date="2024-02-08T15:56:00Z">
        <w:r w:rsidR="00704C54">
          <w:rPr>
            <w:rFonts w:cs="Calibri"/>
            <w:szCs w:val="24"/>
            <w:lang w:val="en-US"/>
          </w:rPr>
          <w:t>overall</w:t>
        </w:r>
      </w:ins>
      <w:ins w:id="734" w:author="XXX" w:date="2024-02-15T10:35:00Z">
        <w:r w:rsidR="00247242">
          <w:rPr>
            <w:rFonts w:cs="Calibri"/>
            <w:szCs w:val="24"/>
            <w:lang w:val="en-US"/>
          </w:rPr>
          <w:t>,</w:t>
        </w:r>
      </w:ins>
      <w:ins w:id="735" w:author="Ginot, Samuel" w:date="2024-02-08T15:56:00Z">
        <w:r w:rsidR="00704C54">
          <w:rPr>
            <w:rFonts w:cs="Calibri"/>
            <w:szCs w:val="24"/>
            <w:lang w:val="en-US"/>
          </w:rPr>
          <w:t xml:space="preserve"> covariances and correlations are higher within and bet</w:t>
        </w:r>
      </w:ins>
      <w:ins w:id="736" w:author="Ginot, Samuel" w:date="2024-02-08T15:57:00Z">
        <w:r w:rsidR="00704C54">
          <w:rPr>
            <w:rFonts w:cs="Calibri"/>
            <w:szCs w:val="24"/>
            <w:lang w:val="en-US"/>
          </w:rPr>
          <w:t>ween mandibles than across the head</w:t>
        </w:r>
        <w:del w:id="737" w:author="XXX" w:date="2024-02-15T10:35:00Z">
          <w:r w:rsidR="00704C54">
            <w:rPr>
              <w:rFonts w:cs="Calibri"/>
              <w:szCs w:val="24"/>
              <w:lang w:val="en-US"/>
            </w:rPr>
            <w:delText>, as illustrated by the warmer colors observed for mandible</w:delText>
          </w:r>
        </w:del>
      </w:ins>
      <w:ins w:id="738" w:author="Ginot, Samuel" w:date="2024-02-08T15:58:00Z">
        <w:del w:id="739" w:author="XXX" w:date="2024-02-15T10:35:00Z">
          <w:r w:rsidR="00704C54">
            <w:rPr>
              <w:rFonts w:cs="Calibri"/>
              <w:szCs w:val="24"/>
              <w:lang w:val="en-US"/>
            </w:rPr>
            <w:delText xml:space="preserve">s in </w:delText>
          </w:r>
        </w:del>
      </w:ins>
      <w:ins w:id="740" w:author="XXX" w:date="2024-02-15T10:35:00Z">
        <w:r w:rsidR="00247242">
          <w:rPr>
            <w:rFonts w:cs="Calibri"/>
            <w:szCs w:val="24"/>
            <w:lang w:val="en-US"/>
          </w:rPr>
          <w:t>(</w:t>
        </w:r>
      </w:ins>
      <w:ins w:id="741" w:author="Ginot, Samuel" w:date="2024-02-08T15:58:00Z">
        <w:r w:rsidR="00704C54">
          <w:rPr>
            <w:rFonts w:cs="Calibri"/>
            <w:szCs w:val="24"/>
            <w:lang w:val="en-US"/>
          </w:rPr>
          <w:t>Fig 2B and C</w:t>
        </w:r>
      </w:ins>
      <w:proofErr w:type="gramStart"/>
      <w:ins w:id="742" w:author="XXX" w:date="2024-02-15T10:35:00Z">
        <w:r w:rsidR="00247242">
          <w:rPr>
            <w:rFonts w:cs="Calibri"/>
            <w:szCs w:val="24"/>
            <w:lang w:val="en-US"/>
          </w:rPr>
          <w:t>)</w:t>
        </w:r>
      </w:ins>
      <w:ins w:id="743" w:author="Ginot, Samuel" w:date="2024-02-08T15:58:00Z">
        <w:r w:rsidR="00704C54">
          <w:rPr>
            <w:rFonts w:cs="Calibri"/>
            <w:szCs w:val="24"/>
            <w:lang w:val="en-US"/>
          </w:rPr>
          <w:t>..</w:t>
        </w:r>
        <w:proofErr w:type="gramEnd"/>
        <w:r w:rsidR="00704C54">
          <w:rPr>
            <w:rFonts w:cs="Calibri"/>
            <w:szCs w:val="24"/>
            <w:lang w:val="en-US"/>
          </w:rPr>
          <w:t xml:space="preserve"> </w:t>
        </w:r>
      </w:ins>
      <w:ins w:id="744" w:author="Ginot, Samuel" w:date="2024-02-08T15:59:00Z">
        <w:r w:rsidR="00704C54">
          <w:rPr>
            <w:rFonts w:cs="Calibri"/>
            <w:szCs w:val="24"/>
            <w:lang w:val="en-US"/>
          </w:rPr>
          <w:t>In the head, the dorsal half, supporting the major sensory structures</w:t>
        </w:r>
      </w:ins>
      <w:ins w:id="745" w:author="XXX" w:date="2024-02-15T10:35:00Z">
        <w:r w:rsidR="00247242">
          <w:rPr>
            <w:rFonts w:cs="Calibri"/>
            <w:szCs w:val="24"/>
            <w:lang w:val="en-US"/>
          </w:rPr>
          <w:t>,</w:t>
        </w:r>
      </w:ins>
      <w:ins w:id="746" w:author="Ginot, Samuel" w:date="2024-02-08T15:59:00Z">
        <w:r w:rsidR="00704C54">
          <w:rPr>
            <w:rFonts w:cs="Calibri"/>
            <w:szCs w:val="24"/>
            <w:lang w:val="en-US"/>
          </w:rPr>
          <w:t xml:space="preserve"> appear</w:t>
        </w:r>
      </w:ins>
      <w:ins w:id="747" w:author="XXX" w:date="2024-02-15T10:35:00Z">
        <w:r w:rsidR="00247242">
          <w:rPr>
            <w:rFonts w:cs="Calibri"/>
            <w:szCs w:val="24"/>
            <w:lang w:val="en-US"/>
          </w:rPr>
          <w:t>s</w:t>
        </w:r>
      </w:ins>
      <w:ins w:id="748" w:author="Ginot, Samuel" w:date="2024-02-08T15:59:00Z">
        <w:r w:rsidR="00704C54">
          <w:rPr>
            <w:rFonts w:cs="Calibri"/>
            <w:szCs w:val="24"/>
            <w:lang w:val="en-US"/>
          </w:rPr>
          <w:t xml:space="preserve"> appear to have greater covariances and correlations </w:t>
        </w:r>
      </w:ins>
      <w:ins w:id="749" w:author="Ginot, Samuel" w:date="2024-02-08T16:00:00Z">
        <w:r w:rsidR="00704C54">
          <w:rPr>
            <w:rFonts w:cs="Calibri"/>
            <w:szCs w:val="24"/>
            <w:lang w:val="en-US"/>
          </w:rPr>
          <w:t xml:space="preserve">compared to the ventral half of the head. </w:t>
        </w:r>
      </w:ins>
      <w:ins w:id="750" w:author="Ginot, Samuel" w:date="2024-02-15T10:41:00Z">
        <w:r w:rsidR="00FE2C9D">
          <w:rPr>
            <w:rFonts w:cs="Calibri"/>
            <w:szCs w:val="24"/>
            <w:lang w:val="en-US"/>
          </w:rPr>
          <w:t>On average, covariances are higher within modules th</w:t>
        </w:r>
      </w:ins>
      <w:ins w:id="751" w:author="Ginot, Samuel" w:date="2024-02-15T10:42:00Z">
        <w:r w:rsidR="00FE2C9D">
          <w:rPr>
            <w:rFonts w:cs="Calibri"/>
            <w:szCs w:val="24"/>
            <w:lang w:val="en-US"/>
          </w:rPr>
          <w:t xml:space="preserve">an between them, with the exception for the ventral head which shows the lowest average covariance. </w:t>
        </w:r>
      </w:ins>
      <w:ins w:id="752" w:author="Ginot, Samuel" w:date="2024-02-08T16:00:00Z">
        <w:r w:rsidR="00704C54">
          <w:rPr>
            <w:rFonts w:cs="Calibri"/>
            <w:szCs w:val="24"/>
            <w:lang w:val="en-US"/>
          </w:rPr>
          <w:t>Finally</w:t>
        </w:r>
      </w:ins>
      <w:ins w:id="753" w:author="Ginot, Samuel" w:date="2024-02-08T16:02:00Z">
        <w:r w:rsidR="00EE6ADC">
          <w:rPr>
            <w:rFonts w:cs="Calibri"/>
            <w:szCs w:val="24"/>
            <w:lang w:val="en-US"/>
          </w:rPr>
          <w:t>,</w:t>
        </w:r>
      </w:ins>
      <w:ins w:id="754" w:author="Ginot, Samuel" w:date="2024-02-08T16:00:00Z">
        <w:r w:rsidR="00704C54">
          <w:rPr>
            <w:rFonts w:cs="Calibri"/>
            <w:szCs w:val="24"/>
            <w:lang w:val="en-US"/>
          </w:rPr>
          <w:t xml:space="preserve"> it can be noted that the covariance</w:t>
        </w:r>
      </w:ins>
      <w:ins w:id="755" w:author="Ginot, Samuel" w:date="2024-02-08T16:01:00Z">
        <w:r w:rsidR="00704C54">
          <w:rPr>
            <w:rFonts w:cs="Calibri"/>
            <w:szCs w:val="24"/>
            <w:lang w:val="en-US"/>
          </w:rPr>
          <w:t xml:space="preserve">s are on average of the same magnitude between the left and right mandibles as </w:t>
        </w:r>
      </w:ins>
      <w:ins w:id="756" w:author="Ginot, Samuel" w:date="2024-02-08T16:02:00Z">
        <w:r w:rsidR="00704C54">
          <w:rPr>
            <w:rFonts w:cs="Calibri"/>
            <w:szCs w:val="24"/>
            <w:lang w:val="en-US"/>
          </w:rPr>
          <w:t>within the left mandible.</w:t>
        </w:r>
        <w:r w:rsidR="00EE6ADC">
          <w:rPr>
            <w:rFonts w:cs="Calibri"/>
            <w:szCs w:val="24"/>
            <w:lang w:val="en-US"/>
          </w:rPr>
          <w:t xml:space="preserve"> This may be at least in part </w:t>
        </w:r>
      </w:ins>
      <w:ins w:id="757" w:author="Ginot, Samuel" w:date="2024-02-08T16:03:00Z">
        <w:r w:rsidR="00EE6ADC">
          <w:rPr>
            <w:rFonts w:cs="Calibri"/>
            <w:szCs w:val="24"/>
            <w:lang w:val="en-US"/>
          </w:rPr>
          <w:t>driven by the high covariance/correlation between the homologous points</w:t>
        </w:r>
      </w:ins>
      <w:ins w:id="758" w:author="Ginot, Samuel" w:date="2024-02-08T16:04:00Z">
        <w:r w:rsidR="00EE6ADC">
          <w:rPr>
            <w:rFonts w:cs="Calibri"/>
            <w:szCs w:val="24"/>
            <w:lang w:val="en-US"/>
          </w:rPr>
          <w:t xml:space="preserve"> on each side, however, strong covariances and correlations are also observed between all combinations of the </w:t>
        </w:r>
      </w:ins>
      <w:ins w:id="759" w:author="Ginot, Samuel" w:date="2024-02-08T16:05:00Z">
        <w:r w:rsidR="00EE6ADC">
          <w:rPr>
            <w:rFonts w:cs="Calibri"/>
            <w:szCs w:val="24"/>
            <w:lang w:val="en-US"/>
          </w:rPr>
          <w:t>points representing the muscle insertions</w:t>
        </w:r>
      </w:ins>
      <w:ins w:id="760" w:author="Ginot, Samuel" w:date="2024-02-08T16:06:00Z">
        <w:r w:rsidR="00EE6ADC">
          <w:rPr>
            <w:rFonts w:cs="Calibri"/>
            <w:szCs w:val="24"/>
            <w:lang w:val="en-US"/>
          </w:rPr>
          <w:t xml:space="preserve"> both within and between mandibles.</w:t>
        </w:r>
      </w:ins>
    </w:p>
    <w:p w14:paraId="2374376E" w14:textId="4A00E5BA" w:rsidR="00FB19D0" w:rsidRDefault="00B71978" w:rsidP="00126B77">
      <w:pPr>
        <w:jc w:val="both"/>
        <w:rPr>
          <w:i/>
          <w:iCs/>
          <w:lang w:val="en-US"/>
        </w:rPr>
      </w:pPr>
      <w:del w:id="761" w:author="Ginot, Samuel" w:date="2024-02-08T14:00:00Z">
        <w:r w:rsidDel="00054494">
          <w:rPr>
            <w:i/>
            <w:iCs/>
            <w:lang w:val="en-US"/>
          </w:rPr>
          <w:delText xml:space="preserve">Variability </w:delText>
        </w:r>
      </w:del>
      <w:ins w:id="762" w:author="Ginot, Samuel" w:date="2024-02-08T14:00:00Z">
        <w:r w:rsidR="00054494">
          <w:rPr>
            <w:i/>
            <w:iCs/>
            <w:lang w:val="en-US"/>
          </w:rPr>
          <w:t xml:space="preserve">Variation </w:t>
        </w:r>
      </w:ins>
      <w:r>
        <w:rPr>
          <w:i/>
          <w:iCs/>
          <w:lang w:val="en-US"/>
        </w:rPr>
        <w:t>and correlation in bite force</w:t>
      </w:r>
      <w:ins w:id="763" w:author="Ginot, Samuel" w:date="2024-02-08T14:00:00Z">
        <w:r w:rsidR="00054494">
          <w:rPr>
            <w:i/>
            <w:iCs/>
            <w:lang w:val="en-US"/>
          </w:rPr>
          <w:t>,</w:t>
        </w:r>
      </w:ins>
      <w:ins w:id="764" w:author="Ginot, Samuel" w:date="2024-02-08T14:59:00Z">
        <w:r w:rsidR="006E4FBC">
          <w:rPr>
            <w:i/>
            <w:iCs/>
            <w:lang w:val="en-US"/>
          </w:rPr>
          <w:t xml:space="preserve"> </w:t>
        </w:r>
      </w:ins>
      <w:ins w:id="765" w:author="Ginot, Samuel" w:date="2024-02-08T14:00:00Z">
        <w:r w:rsidR="00054494">
          <w:rPr>
            <w:i/>
            <w:iCs/>
            <w:lang w:val="en-US"/>
          </w:rPr>
          <w:t>shape</w:t>
        </w:r>
      </w:ins>
      <w:r>
        <w:rPr>
          <w:i/>
          <w:iCs/>
          <w:lang w:val="en-US"/>
        </w:rPr>
        <w:t xml:space="preserve"> and asymmetry</w:t>
      </w:r>
      <w:r>
        <w:rPr>
          <w:lang w:val="en-US"/>
        </w:rPr>
        <w:t>.</w:t>
      </w:r>
      <w:ins w:id="766" w:author="Ginot, Samuel" w:date="2024-02-08T16:13:00Z">
        <w:r w:rsidR="00087F55">
          <w:rPr>
            <w:lang w:val="en-US"/>
          </w:rPr>
          <w:t xml:space="preserve"> No shape component is correlated to </w:t>
        </w:r>
        <w:r w:rsidR="00087F55">
          <w:rPr>
            <w:i/>
            <w:iCs/>
            <w:lang w:val="en-US"/>
          </w:rPr>
          <w:t>in vivo</w:t>
        </w:r>
        <w:r w:rsidR="00087F55">
          <w:rPr>
            <w:lang w:val="en-US"/>
          </w:rPr>
          <w:t xml:space="preserve"> bite force, whether individual mandible</w:t>
        </w:r>
      </w:ins>
      <w:ins w:id="767" w:author="Ginot, Samuel" w:date="2024-02-08T16:22:00Z">
        <w:r w:rsidR="00087F55">
          <w:rPr>
            <w:lang w:val="en-US"/>
          </w:rPr>
          <w:t>s</w:t>
        </w:r>
      </w:ins>
      <w:ins w:id="768" w:author="Ginot, Samuel" w:date="2024-02-08T16:14:00Z">
        <w:r w:rsidR="00087F55">
          <w:rPr>
            <w:lang w:val="en-US"/>
          </w:rPr>
          <w:t xml:space="preserve">, head capsule, </w:t>
        </w:r>
      </w:ins>
      <w:ins w:id="769" w:author="Ginot, Samuel" w:date="2024-02-08T16:22:00Z">
        <w:r w:rsidR="00087F55">
          <w:rPr>
            <w:lang w:val="en-US"/>
          </w:rPr>
          <w:t>or</w:t>
        </w:r>
      </w:ins>
      <w:ins w:id="770" w:author="Ginot, Samuel" w:date="2024-02-08T16:14:00Z">
        <w:r w:rsidR="00087F55">
          <w:rPr>
            <w:lang w:val="en-US"/>
          </w:rPr>
          <w:t xml:space="preserve"> their symmetrical or asymmetrical components are tested</w:t>
        </w:r>
      </w:ins>
      <w:ins w:id="771" w:author="Ginot, Samuel" w:date="2024-02-08T16:20:00Z">
        <w:r w:rsidR="00087F55">
          <w:rPr>
            <w:lang w:val="en-US"/>
          </w:rPr>
          <w:t xml:space="preserve"> (r-PLS = [0.45; 0.54], all</w:t>
        </w:r>
      </w:ins>
      <w:ins w:id="772" w:author="Ginot, Samuel" w:date="2024-02-08T16:21:00Z">
        <w:r w:rsidR="00087F55">
          <w:rPr>
            <w:lang w:val="en-US"/>
          </w:rPr>
          <w:t xml:space="preserve"> P &gt;</w:t>
        </w:r>
      </w:ins>
      <w:ins w:id="773" w:author="Ginot, Samuel" w:date="2024-02-08T16:22:00Z">
        <w:r w:rsidR="00087F55">
          <w:rPr>
            <w:lang w:val="en-US"/>
          </w:rPr>
          <w:t xml:space="preserve"> 0.1)</w:t>
        </w:r>
      </w:ins>
      <w:ins w:id="774" w:author="Ginot, Samuel" w:date="2024-02-08T16:14:00Z">
        <w:r w:rsidR="00087F55">
          <w:rPr>
            <w:lang w:val="en-US"/>
          </w:rPr>
          <w:t>.</w:t>
        </w:r>
      </w:ins>
      <w:r>
        <w:rPr>
          <w:lang w:val="en-US"/>
        </w:rPr>
        <w:t xml:space="preserve"> </w:t>
      </w:r>
      <w:r>
        <w:rPr>
          <w:i/>
          <w:iCs/>
          <w:lang w:val="en-US"/>
        </w:rPr>
        <w:t>In vivo</w:t>
      </w:r>
      <w:r>
        <w:rPr>
          <w:lang w:val="en-US"/>
        </w:rPr>
        <w:t xml:space="preserve"> bite force is </w:t>
      </w:r>
      <w:ins w:id="775" w:author="Ginot, Samuel" w:date="2024-02-08T16:22:00Z">
        <w:r w:rsidR="003C08F0">
          <w:rPr>
            <w:lang w:val="en-US"/>
          </w:rPr>
          <w:t xml:space="preserve">also </w:t>
        </w:r>
      </w:ins>
      <w:r>
        <w:rPr>
          <w:lang w:val="en-US"/>
        </w:rPr>
        <w:t xml:space="preserve">correlated neither to </w:t>
      </w:r>
      <w:proofErr w:type="spellStart"/>
      <w:r>
        <w:rPr>
          <w:lang w:val="en-US"/>
        </w:rPr>
        <w:t>iDA</w:t>
      </w:r>
      <w:proofErr w:type="spellEnd"/>
      <w:del w:id="776" w:author="Ginot, Samuel" w:date="2024-02-08T16:28:00Z">
        <w:r w:rsidDel="003C08F0">
          <w:rPr>
            <w:lang w:val="en-US"/>
          </w:rPr>
          <w:delText xml:space="preserve"> (Pearson's correlation, r = -0.0102, t = -0.0691, df = 46, P = 0.9452), nor to iFA (r = 0.1138, t = 0.7771, df = 46, P = 0.4411)</w:delText>
        </w:r>
      </w:del>
      <w:r>
        <w:rPr>
          <w:lang w:val="en-US"/>
        </w:rPr>
        <w:t>,</w:t>
      </w:r>
      <w:ins w:id="777" w:author="Ginot, Samuel" w:date="2024-02-08T16:30:00Z">
        <w:r w:rsidR="003C08F0">
          <w:rPr>
            <w:lang w:val="en-US"/>
          </w:rPr>
          <w:t xml:space="preserve"> nor to </w:t>
        </w:r>
        <w:proofErr w:type="spellStart"/>
        <w:r w:rsidR="003C08F0">
          <w:rPr>
            <w:lang w:val="en-US"/>
          </w:rPr>
          <w:t>iFA</w:t>
        </w:r>
        <w:proofErr w:type="spellEnd"/>
        <w:r w:rsidR="003C08F0">
          <w:rPr>
            <w:lang w:val="en-US"/>
          </w:rPr>
          <w:t>,</w:t>
        </w:r>
      </w:ins>
      <w:r>
        <w:rPr>
          <w:lang w:val="en-US"/>
        </w:rPr>
        <w:t xml:space="preserve"> nor to </w:t>
      </w:r>
      <w:proofErr w:type="spellStart"/>
      <w:r>
        <w:rPr>
          <w:lang w:val="en-US"/>
        </w:rPr>
        <w:t>iTA</w:t>
      </w:r>
      <w:proofErr w:type="spellEnd"/>
      <w:ins w:id="778" w:author="Ginot, Samuel" w:date="2024-02-08T16:31:00Z">
        <w:r w:rsidR="003C08F0">
          <w:rPr>
            <w:lang w:val="en-US"/>
          </w:rPr>
          <w:t xml:space="preserve"> (including size </w:t>
        </w:r>
        <w:proofErr w:type="spellStart"/>
        <w:r w:rsidR="003C08F0">
          <w:rPr>
            <w:lang w:val="en-US"/>
          </w:rPr>
          <w:t>iTA</w:t>
        </w:r>
        <w:proofErr w:type="spellEnd"/>
        <w:r w:rsidR="003C08F0">
          <w:rPr>
            <w:lang w:val="en-US"/>
          </w:rPr>
          <w:t>)</w:t>
        </w:r>
      </w:ins>
      <w:ins w:id="779" w:author="Ginot, Samuel" w:date="2024-02-08T16:29:00Z">
        <w:r w:rsidR="003C08F0">
          <w:rPr>
            <w:lang w:val="en-US"/>
          </w:rPr>
          <w:t xml:space="preserve"> in ma</w:t>
        </w:r>
      </w:ins>
      <w:ins w:id="780" w:author="Ginot, Samuel" w:date="2024-02-08T16:30:00Z">
        <w:r w:rsidR="003C08F0">
          <w:rPr>
            <w:lang w:val="en-US"/>
          </w:rPr>
          <w:t>ndibles or in the head</w:t>
        </w:r>
      </w:ins>
      <w:ins w:id="781" w:author="Ginot, Samuel" w:date="2024-02-08T16:32:00Z">
        <w:r w:rsidR="003C08F0">
          <w:rPr>
            <w:lang w:val="en-US"/>
          </w:rPr>
          <w:t xml:space="preserve"> (</w:t>
        </w:r>
      </w:ins>
      <w:ins w:id="782" w:author="Ginot, Samuel" w:date="2024-02-08T16:33:00Z">
        <w:r w:rsidR="003C08F0">
          <w:rPr>
            <w:lang w:val="en-US"/>
          </w:rPr>
          <w:t>Pearson</w:t>
        </w:r>
        <w:r w:rsidR="001E7C09">
          <w:rPr>
            <w:lang w:val="en-US"/>
          </w:rPr>
          <w:t xml:space="preserve">’s correlation, </w:t>
        </w:r>
      </w:ins>
      <w:ins w:id="783" w:author="Ginot, Samuel" w:date="2024-02-08T16:34:00Z">
        <w:r w:rsidR="001E7C09">
          <w:rPr>
            <w:lang w:val="en-US"/>
          </w:rPr>
          <w:t>all |r| &lt;</w:t>
        </w:r>
      </w:ins>
      <w:ins w:id="784" w:author="Ginot, Samuel" w:date="2024-02-08T16:37:00Z">
        <w:r w:rsidR="001E7C09">
          <w:rPr>
            <w:lang w:val="en-US"/>
          </w:rPr>
          <w:t xml:space="preserve"> 0.25</w:t>
        </w:r>
      </w:ins>
      <w:ins w:id="785" w:author="Ginot, Samuel" w:date="2024-02-08T16:35:00Z">
        <w:r w:rsidR="001E7C09">
          <w:rPr>
            <w:lang w:val="en-US"/>
          </w:rPr>
          <w:t xml:space="preserve">, </w:t>
        </w:r>
      </w:ins>
      <w:ins w:id="786" w:author="Ginot, Samuel" w:date="2024-02-08T16:32:00Z">
        <w:r w:rsidR="003C08F0">
          <w:rPr>
            <w:lang w:val="en-US"/>
          </w:rPr>
          <w:t>all P &gt; 0.1</w:t>
        </w:r>
      </w:ins>
      <w:ins w:id="787" w:author="Ginot, Samuel" w:date="2024-02-08T16:37:00Z">
        <w:r w:rsidR="00F63FBA">
          <w:rPr>
            <w:lang w:val="en-US"/>
          </w:rPr>
          <w:t>)</w:t>
        </w:r>
      </w:ins>
      <w:del w:id="788" w:author="Ginot, Samuel" w:date="2024-02-08T16:28:00Z">
        <w:r w:rsidDel="003C08F0">
          <w:rPr>
            <w:lang w:val="en-US"/>
          </w:rPr>
          <w:delText xml:space="preserve"> (r = 0.0244, t = 0.1657, df = 46, P = 0.8691)</w:delText>
        </w:r>
      </w:del>
      <w:r>
        <w:rPr>
          <w:lang w:val="en-US"/>
        </w:rPr>
        <w:t xml:space="preserve">. Quadratic and linear model fits to the data were all non-significant (all R² &lt; 0.1, all P &gt; 0.2, Fig. </w:t>
      </w:r>
      <w:del w:id="789" w:author="Ginot, Samuel" w:date="2024-02-08T16:39:00Z">
        <w:r w:rsidDel="00F63FBA">
          <w:rPr>
            <w:lang w:val="en-US"/>
          </w:rPr>
          <w:delText>7</w:delText>
        </w:r>
      </w:del>
      <w:ins w:id="790" w:author="Ginot, Samuel" w:date="2024-02-08T16:39:00Z">
        <w:r w:rsidR="00F63FBA">
          <w:rPr>
            <w:lang w:val="en-US"/>
          </w:rPr>
          <w:t>XXX</w:t>
        </w:r>
      </w:ins>
      <w:r>
        <w:rPr>
          <w:lang w:val="en-US"/>
        </w:rPr>
        <w:t xml:space="preserve">).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w:t>
      </w:r>
      <w:ins w:id="791" w:author="Ginot, Samuel" w:date="2024-02-08T16:29:00Z">
        <w:r w:rsidR="003C08F0">
          <w:rPr>
            <w:lang w:val="en-US"/>
          </w:rPr>
          <w:t xml:space="preserve"> </w:t>
        </w:r>
      </w:ins>
      <w:ins w:id="792" w:author="Ginot, Samuel" w:date="2024-02-08T16:39:00Z">
        <w:r w:rsidR="00F63FBA">
          <w:rPr>
            <w:lang w:val="en-US"/>
          </w:rPr>
          <w:t xml:space="preserve">and </w:t>
        </w:r>
      </w:ins>
      <w:ins w:id="793" w:author="Ginot, Samuel" w:date="2024-02-08T16:29:00Z">
        <w:r w:rsidR="003C08F0">
          <w:rPr>
            <w:lang w:val="en-US"/>
          </w:rPr>
          <w:t xml:space="preserve">for </w:t>
        </w:r>
      </w:ins>
      <w:ins w:id="794" w:author="Ginot, Samuel" w:date="2024-02-08T16:39:00Z">
        <w:r w:rsidR="00F63FBA">
          <w:rPr>
            <w:lang w:val="en-US"/>
          </w:rPr>
          <w:t xml:space="preserve">both </w:t>
        </w:r>
      </w:ins>
      <w:ins w:id="795" w:author="Ginot, Samuel" w:date="2024-02-08T16:29:00Z">
        <w:r w:rsidR="003C08F0">
          <w:rPr>
            <w:lang w:val="en-US"/>
          </w:rPr>
          <w:t xml:space="preserve">the mandibles </w:t>
        </w:r>
      </w:ins>
      <w:ins w:id="796" w:author="Ginot, Samuel" w:date="2024-02-08T16:39:00Z">
        <w:r w:rsidR="00F63FBA">
          <w:rPr>
            <w:lang w:val="en-US"/>
          </w:rPr>
          <w:t>and</w:t>
        </w:r>
      </w:ins>
      <w:ins w:id="797" w:author="Ginot, Samuel" w:date="2024-02-08T16:29:00Z">
        <w:r w:rsidR="003C08F0">
          <w:rPr>
            <w:lang w:val="en-US"/>
          </w:rPr>
          <w:t xml:space="preserve"> for the head capsule</w:t>
        </w:r>
      </w:ins>
      <w:del w:id="798" w:author="Ginot, Samuel" w:date="2024-02-08T16:29:00Z">
        <w:r w:rsidDel="003C08F0">
          <w:rPr>
            <w:lang w:val="en-US"/>
          </w:rPr>
          <w:delText xml:space="preserve"> or iDA restricted to only the mandibles</w:delText>
        </w:r>
      </w:del>
      <w:r>
        <w:rPr>
          <w:lang w:val="en-US"/>
        </w:rPr>
        <w:t xml:space="preserve">.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ins w:id="799" w:author="Ginot, Samuel" w:date="2024-02-08T16:43:00Z">
        <w:r w:rsidR="00F63FBA">
          <w:rPr>
            <w:rFonts w:cs="Calibri"/>
            <w:lang w:val="en-US"/>
          </w:rPr>
          <w:t xml:space="preserve">mandible shape </w:t>
        </w:r>
      </w:ins>
      <w:proofErr w:type="spellStart"/>
      <w:ins w:id="800" w:author="Ginot, Samuel" w:date="2024-02-08T16:42:00Z">
        <w:r w:rsidR="00F63FBA">
          <w:rPr>
            <w:rFonts w:cs="Calibri"/>
            <w:lang w:val="en-US"/>
          </w:rPr>
          <w:t>iTA</w:t>
        </w:r>
      </w:ins>
      <w:proofErr w:type="spellEnd"/>
      <w:ins w:id="801" w:author="Ginot, Samuel" w:date="2024-02-08T16:43:00Z">
        <w:r w:rsidR="00F63FBA">
          <w:rPr>
            <w:rFonts w:cs="Calibri"/>
            <w:lang w:val="en-US"/>
          </w:rPr>
          <w:t xml:space="preserve"> (</w:t>
        </w:r>
        <w:proofErr w:type="spellStart"/>
        <w:r w:rsidR="00F63FBA">
          <w:rPr>
            <w:rFonts w:cs="Calibri"/>
            <w:lang w:val="en-US"/>
          </w:rPr>
          <w:t>CV</w:t>
        </w:r>
        <w:r w:rsidR="00F63FBA">
          <w:rPr>
            <w:rFonts w:cs="Calibri"/>
            <w:vertAlign w:val="subscript"/>
            <w:lang w:val="en-US"/>
          </w:rPr>
          <w:t>p</w:t>
        </w:r>
        <w:proofErr w:type="spellEnd"/>
        <w:r w:rsidR="00F63FBA">
          <w:rPr>
            <w:rFonts w:cs="Calibri"/>
            <w:vertAlign w:val="subscript"/>
            <w:lang w:val="en-US"/>
          </w:rPr>
          <w:t xml:space="preserve"> </w:t>
        </w:r>
        <w:r w:rsidR="00F63FBA">
          <w:rPr>
            <w:rFonts w:cs="Calibri"/>
            <w:lang w:val="en-US"/>
          </w:rPr>
          <w:t>= 0.10</w:t>
        </w:r>
        <w:r w:rsidR="00166361">
          <w:rPr>
            <w:rFonts w:cs="Calibri"/>
            <w:lang w:val="en-US"/>
          </w:rPr>
          <w:t xml:space="preserve">27), mandible size </w:t>
        </w:r>
        <w:proofErr w:type="spellStart"/>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0.1549), and head shape </w:t>
        </w:r>
      </w:ins>
      <w:proofErr w:type="spellStart"/>
      <w:ins w:id="802" w:author="Ginot, Samuel" w:date="2024-02-08T16:44:00Z">
        <w:r w:rsidR="00166361">
          <w:rPr>
            <w:rFonts w:cs="Calibri"/>
            <w:lang w:val="en-US"/>
          </w:rPr>
          <w:t>iTA</w:t>
        </w:r>
        <w:proofErr w:type="spellEnd"/>
        <w:r w:rsidR="00166361">
          <w:rPr>
            <w:rFonts w:cs="Calibri"/>
            <w:lang w:val="en-US"/>
          </w:rPr>
          <w:t xml:space="preserve">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0.1652)</w:t>
        </w:r>
      </w:ins>
      <w:ins w:id="803" w:author="Ginot, Samuel" w:date="2024-02-08T16:48:00Z">
        <w:r w:rsidR="00166361">
          <w:rPr>
            <w:rFonts w:cs="Calibri"/>
            <w:lang w:val="en-US"/>
          </w:rPr>
          <w:t xml:space="preserve">. Similar values were found for shape </w:t>
        </w:r>
        <w:proofErr w:type="spellStart"/>
        <w:r w:rsidR="00166361">
          <w:rPr>
            <w:rFonts w:cs="Calibri"/>
            <w:lang w:val="en-US"/>
          </w:rPr>
          <w:t>iDA</w:t>
        </w:r>
        <w:proofErr w:type="spellEnd"/>
        <w:r w:rsidR="00166361">
          <w:rPr>
            <w:rFonts w:cs="Calibri"/>
            <w:lang w:val="en-US"/>
          </w:rPr>
          <w:t xml:space="preserve"> for the 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0.10</w:t>
        </w:r>
      </w:ins>
      <w:ins w:id="804" w:author="Ginot, Samuel" w:date="2024-02-08T16:49:00Z">
        <w:r w:rsidR="00166361">
          <w:rPr>
            <w:rFonts w:cs="Calibri"/>
            <w:lang w:val="en-US"/>
          </w:rPr>
          <w:t>44</w:t>
        </w:r>
      </w:ins>
      <w:ins w:id="805" w:author="Ginot, Samuel" w:date="2024-02-08T16:48:00Z">
        <w:r w:rsidR="00166361">
          <w:rPr>
            <w:rFonts w:cs="Calibri"/>
            <w:lang w:val="en-US"/>
          </w:rPr>
          <w:t>)</w:t>
        </w:r>
      </w:ins>
      <w:ins w:id="806" w:author="Ginot, Samuel" w:date="2024-02-08T16:49:00Z">
        <w:r w:rsidR="00166361">
          <w:rPr>
            <w:rFonts w:cs="Calibri"/>
            <w:lang w:val="en-US"/>
          </w:rPr>
          <w:t>, the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0.1909).</w:t>
        </w:r>
      </w:ins>
      <w:ins w:id="807" w:author="Ginot, Samuel" w:date="2024-02-08T16:48:00Z">
        <w:r w:rsidR="00166361">
          <w:rPr>
            <w:rFonts w:cs="Calibri"/>
            <w:lang w:val="en-US"/>
          </w:rPr>
          <w:t xml:space="preserve"> </w:t>
        </w:r>
      </w:ins>
      <w:ins w:id="808" w:author="Ginot, Samuel" w:date="2024-02-08T16:49:00Z">
        <w:r w:rsidR="00166361">
          <w:rPr>
            <w:rFonts w:cs="Calibri"/>
            <w:lang w:val="en-US"/>
          </w:rPr>
          <w:t xml:space="preserve">On the other hand, </w:t>
        </w:r>
        <w:proofErr w:type="spellStart"/>
        <w:r w:rsidR="00166361">
          <w:rPr>
            <w:rFonts w:cs="Calibri"/>
            <w:lang w:val="en-US"/>
          </w:rPr>
          <w:t>iFA</w:t>
        </w:r>
        <w:proofErr w:type="spellEnd"/>
        <w:r w:rsidR="00166361">
          <w:rPr>
            <w:rFonts w:cs="Calibri"/>
            <w:lang w:val="en-US"/>
          </w:rPr>
          <w:t xml:space="preserve"> values were very high for both the </w:t>
        </w:r>
      </w:ins>
      <w:ins w:id="809" w:author="Ginot, Samuel" w:date="2024-02-08T16:50:00Z">
        <w:r w:rsidR="00166361">
          <w:rPr>
            <w:rFonts w:cs="Calibri"/>
            <w:lang w:val="en-US"/>
          </w:rPr>
          <w:t>mandibles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1.2784) and head (</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xml:space="preserve">= 1.3015). </w:t>
        </w:r>
      </w:ins>
      <w:ins w:id="810" w:author="Ginot, Samuel" w:date="2024-02-08T16:52:00Z">
        <w:r w:rsidR="00166361">
          <w:rPr>
            <w:rFonts w:cs="Calibri"/>
            <w:lang w:val="en-US"/>
          </w:rPr>
          <w:t xml:space="preserve">Bite force had </w:t>
        </w:r>
      </w:ins>
      <w:ins w:id="811" w:author="Ginot, Samuel" w:date="2024-02-08T16:53:00Z">
        <w:r w:rsidR="00166361">
          <w:rPr>
            <w:rFonts w:cs="Calibri"/>
            <w:lang w:val="en-US"/>
          </w:rPr>
          <w:t xml:space="preserve">an intermediate coefficient of phenotypic variation </w:t>
        </w:r>
        <w:r w:rsidR="00166361">
          <w:rPr>
            <w:rFonts w:cs="Calibri"/>
            <w:lang w:val="en-US"/>
          </w:rPr>
          <w:lastRenderedPageBreak/>
          <w:t>(</w:t>
        </w:r>
        <w:proofErr w:type="spellStart"/>
        <w:r w:rsidR="00166361">
          <w:rPr>
            <w:rFonts w:cs="Calibri"/>
            <w:lang w:val="en-US"/>
          </w:rPr>
          <w:t>CV</w:t>
        </w:r>
        <w:r w:rsidR="00166361">
          <w:rPr>
            <w:rFonts w:cs="Calibri"/>
            <w:vertAlign w:val="subscript"/>
            <w:lang w:val="en-US"/>
          </w:rPr>
          <w:t>p</w:t>
        </w:r>
        <w:proofErr w:type="spellEnd"/>
        <w:r w:rsidR="00166361">
          <w:rPr>
            <w:rFonts w:cs="Calibri"/>
            <w:vertAlign w:val="subscript"/>
            <w:lang w:val="en-US"/>
          </w:rPr>
          <w:t xml:space="preserve"> </w:t>
        </w:r>
        <w:r w:rsidR="00166361">
          <w:rPr>
            <w:rFonts w:cs="Calibri"/>
            <w:lang w:val="en-US"/>
          </w:rPr>
          <w:t>= 0.31</w:t>
        </w:r>
        <w:r w:rsidR="00126B77">
          <w:rPr>
            <w:rFonts w:cs="Calibri"/>
            <w:lang w:val="en-US"/>
          </w:rPr>
          <w:t>47</w:t>
        </w:r>
        <w:r w:rsidR="00166361">
          <w:rPr>
            <w:rFonts w:cs="Calibri"/>
            <w:lang w:val="en-US"/>
          </w:rPr>
          <w:t>)</w:t>
        </w:r>
        <w:r w:rsidR="00126B77">
          <w:rPr>
            <w:rFonts w:cs="Calibri"/>
            <w:lang w:val="en-US"/>
          </w:rPr>
          <w:t>.</w:t>
        </w:r>
        <w:r w:rsidR="00166361">
          <w:rPr>
            <w:rFonts w:cs="Calibri"/>
            <w:lang w:val="en-US"/>
          </w:rPr>
          <w:t xml:space="preserve"> </w:t>
        </w:r>
      </w:ins>
      <w:ins w:id="812" w:author="Ginot, Samuel" w:date="2024-02-08T16:48:00Z">
        <w:r w:rsidR="00166361">
          <w:rPr>
            <w:rFonts w:cs="Calibri"/>
            <w:lang w:val="en-US"/>
          </w:rPr>
          <w:t>(</w:t>
        </w:r>
      </w:ins>
      <w:del w:id="813" w:author="Ginot, Samuel" w:date="2024-02-08T16:42:00Z">
        <w:r w:rsidDel="00F63FBA">
          <w:rPr>
            <w:rFonts w:cs="Calibri"/>
            <w:lang w:val="en-US"/>
          </w:rPr>
          <w:delText>iTA (CV</w:delText>
        </w:r>
        <w:r w:rsidDel="00F63FBA">
          <w:rPr>
            <w:rFonts w:cs="Calibri"/>
            <w:vertAlign w:val="subscript"/>
            <w:lang w:val="en-US"/>
          </w:rPr>
          <w:delText xml:space="preserve">p </w:delText>
        </w:r>
        <w:r w:rsidDel="00F63FBA">
          <w:rPr>
            <w:rFonts w:cs="Calibri"/>
            <w:lang w:val="en-US"/>
          </w:rPr>
          <w:delText>= 0.1716) and iDA (CV</w:delText>
        </w:r>
        <w:r w:rsidDel="00F63FBA">
          <w:rPr>
            <w:rFonts w:cs="Calibri"/>
            <w:vertAlign w:val="subscript"/>
            <w:lang w:val="en-US"/>
          </w:rPr>
          <w:delText xml:space="preserve">p </w:delText>
        </w:r>
        <w:r w:rsidDel="00F63FBA">
          <w:rPr>
            <w:rFonts w:cs="Calibri"/>
            <w:lang w:val="en-US"/>
          </w:rPr>
          <w:delText xml:space="preserve">= 0.2128), </w:delText>
        </w:r>
      </w:del>
      <w:del w:id="814" w:author="Ginot, Samuel" w:date="2024-02-08T16:53:00Z">
        <w:r w:rsidDel="00126B77">
          <w:rPr>
            <w:rFonts w:cs="Calibri"/>
            <w:lang w:val="en-US"/>
          </w:rPr>
          <w:delText>slightly higher for bite force (CV</w:delText>
        </w:r>
        <w:r w:rsidDel="00126B77">
          <w:rPr>
            <w:rFonts w:cs="Calibri"/>
            <w:vertAlign w:val="subscript"/>
            <w:lang w:val="en-US"/>
          </w:rPr>
          <w:delText xml:space="preserve">p </w:delText>
        </w:r>
        <w:r w:rsidDel="00126B77">
          <w:rPr>
            <w:rFonts w:cs="Calibri"/>
            <w:lang w:val="en-US"/>
          </w:rPr>
          <w:delText>= 0.3147), and very high for iFA (CV</w:delText>
        </w:r>
        <w:r w:rsidDel="00126B77">
          <w:rPr>
            <w:rFonts w:cs="Calibri"/>
            <w:vertAlign w:val="subscript"/>
            <w:lang w:val="en-US"/>
          </w:rPr>
          <w:delText xml:space="preserve">p </w:delText>
        </w:r>
        <w:r w:rsidDel="00126B77">
          <w:rPr>
            <w:rFonts w:cs="Calibri"/>
            <w:lang w:val="en-US"/>
          </w:rPr>
          <w:delText>= 1.2334).</w:delText>
        </w:r>
      </w:del>
      <w:r>
        <w:rPr>
          <w:rFonts w:cs="Calibri"/>
          <w:lang w:val="en-US"/>
        </w:rPr>
        <w:t xml:space="preserve">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ins w:id="815" w:author="Ginot, Samuel" w:date="2024-02-08T16:53:00Z">
        <w:r w:rsidR="00126B77">
          <w:rPr>
            <w:rFonts w:cs="Calibri"/>
            <w:lang w:val="en-US"/>
          </w:rPr>
          <w:t xml:space="preserve">, and </w:t>
        </w:r>
      </w:ins>
      <w:ins w:id="816" w:author="Ginot, Samuel" w:date="2024-02-08T16:54:00Z">
        <w:r w:rsidR="00126B77">
          <w:rPr>
            <w:rFonts w:cs="Calibri"/>
            <w:lang w:val="en-US"/>
          </w:rPr>
          <w:t xml:space="preserve">head length with </w:t>
        </w:r>
        <w:proofErr w:type="spellStart"/>
        <w:r w:rsidR="00126B77">
          <w:rPr>
            <w:rFonts w:cs="Calibri"/>
            <w:lang w:val="en-US"/>
          </w:rPr>
          <w:t>CV</w:t>
        </w:r>
        <w:r w:rsidR="00126B77">
          <w:rPr>
            <w:rFonts w:cs="Calibri"/>
            <w:vertAlign w:val="subscript"/>
            <w:lang w:val="en-US"/>
          </w:rPr>
          <w:t>p</w:t>
        </w:r>
        <w:proofErr w:type="spellEnd"/>
        <w:r w:rsidR="00126B77">
          <w:rPr>
            <w:rFonts w:cs="Calibri"/>
            <w:vertAlign w:val="subscript"/>
            <w:lang w:val="en-US"/>
          </w:rPr>
          <w:t xml:space="preserve"> </w:t>
        </w:r>
        <w:r w:rsidR="00126B77">
          <w:rPr>
            <w:rFonts w:cs="Calibri"/>
            <w:lang w:val="en-US"/>
          </w:rPr>
          <w:t>= 0.0565</w:t>
        </w:r>
      </w:ins>
      <w:r>
        <w:rPr>
          <w:rFonts w:cs="Calibri"/>
          <w:lang w:val="en-US"/>
        </w:rPr>
        <w:t>.</w:t>
      </w:r>
    </w:p>
    <w:p w14:paraId="3C7F2C29" w14:textId="77777777" w:rsidR="00FB19D0" w:rsidRDefault="00B71978">
      <w:pPr>
        <w:jc w:val="both"/>
        <w:rPr>
          <w:b/>
          <w:bCs/>
          <w:i/>
          <w:iCs/>
          <w:lang w:val="en-US"/>
        </w:rPr>
      </w:pPr>
      <w:r>
        <w:rPr>
          <w:rFonts w:cs="Calibri"/>
          <w:b/>
          <w:bCs/>
          <w:lang w:val="en-US"/>
        </w:rPr>
        <w:t>Discussion</w:t>
      </w:r>
    </w:p>
    <w:p w14:paraId="75CDF962" w14:textId="182DD897" w:rsidR="00FB19D0" w:rsidRDefault="00B71978">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w:t>
      </w:r>
      <w:ins w:id="817" w:author="Ginot, Samuel" w:date="2024-02-13T09:27:00Z">
        <w:r w:rsidR="002703E6">
          <w:rPr>
            <w:rFonts w:cs="Calibri"/>
            <w:lang w:val="en-US"/>
          </w:rPr>
          <w:t xml:space="preserve">DA was </w:t>
        </w:r>
      </w:ins>
      <w:r>
        <w:rPr>
          <w:rFonts w:cs="Calibri"/>
          <w:lang w:val="en-US"/>
        </w:rPr>
        <w:t xml:space="preserve">also </w:t>
      </w:r>
      <w:ins w:id="818" w:author="Ginot, Samuel" w:date="2024-02-13T09:27:00Z">
        <w:r w:rsidR="002703E6">
          <w:rPr>
            <w:rFonts w:cs="Calibri"/>
            <w:lang w:val="en-US"/>
          </w:rPr>
          <w:t xml:space="preserve">found </w:t>
        </w:r>
      </w:ins>
      <w:r>
        <w:rPr>
          <w:rFonts w:cs="Calibri"/>
          <w:lang w:val="en-US"/>
        </w:rPr>
        <w:t xml:space="preserve">in surrounding head structures (Fig. 3). Fluctuating asymmetry (FA) was </w:t>
      </w:r>
      <w:del w:id="819" w:author="Ginot, Samuel" w:date="2024-02-13T09:27:00Z">
        <w:r w:rsidDel="002703E6">
          <w:rPr>
            <w:rFonts w:cs="Calibri"/>
            <w:lang w:val="en-US"/>
          </w:rPr>
          <w:delText xml:space="preserve">also </w:delText>
        </w:r>
      </w:del>
      <w:r>
        <w:rPr>
          <w:rFonts w:cs="Calibri"/>
          <w:lang w:val="en-US"/>
        </w:rPr>
        <w:t xml:space="preserve">significant, although accounting for much less variation than DA. Despite being more spread out than DA, the largest FA was also found in the mandibles. </w:t>
      </w:r>
      <w:del w:id="820" w:author="Ginot, Samuel" w:date="2024-02-13T09:28:00Z">
        <w:r w:rsidDel="002703E6">
          <w:rPr>
            <w:rFonts w:cs="Calibri"/>
            <w:lang w:val="en-US"/>
          </w:rPr>
          <w:delText>We also</w:delText>
        </w:r>
      </w:del>
      <w:ins w:id="821" w:author="Ginot, Samuel" w:date="2024-02-13T09:28:00Z">
        <w:r w:rsidR="002703E6">
          <w:rPr>
            <w:rFonts w:cs="Calibri"/>
            <w:lang w:val="en-US"/>
          </w:rPr>
          <w:t>In addition,</w:t>
        </w:r>
      </w:ins>
      <w:ins w:id="822" w:author="Ginot, Samuel" w:date="2024-02-13T09:29:00Z">
        <w:r w:rsidR="002703E6">
          <w:rPr>
            <w:rFonts w:cs="Calibri"/>
            <w:lang w:val="en-US"/>
          </w:rPr>
          <w:t xml:space="preserve"> we</w:t>
        </w:r>
      </w:ins>
      <w:r>
        <w:rPr>
          <w:rFonts w:cs="Calibri"/>
          <w:lang w:val="en-US"/>
        </w:rPr>
        <w:t xml:space="preserve"> showed that the level of individual head asymmetry </w:t>
      </w:r>
      <w:del w:id="823" w:author="Ginot, Samuel" w:date="2024-02-14T15:53:00Z">
        <w:r w:rsidDel="00A27778">
          <w:rPr>
            <w:rFonts w:cs="Calibri"/>
            <w:lang w:val="en-US"/>
          </w:rPr>
          <w:delText xml:space="preserve">does </w:delText>
        </w:r>
      </w:del>
      <w:ins w:id="824" w:author="Ginot, Samuel" w:date="2024-02-14T15:53:00Z">
        <w:r w:rsidR="00A27778">
          <w:rPr>
            <w:rFonts w:cs="Calibri"/>
            <w:lang w:val="en-US"/>
          </w:rPr>
          <w:t xml:space="preserve">did </w:t>
        </w:r>
      </w:ins>
      <w:r>
        <w:rPr>
          <w:rFonts w:cs="Calibri"/>
          <w:lang w:val="en-US"/>
        </w:rPr>
        <w:t xml:space="preserve">not appear to influence individual biting performance (Fig. </w:t>
      </w:r>
      <w:del w:id="825" w:author="Ginot, Samuel" w:date="2024-02-15T12:18:00Z">
        <w:r>
          <w:rPr>
            <w:rFonts w:cs="Calibri"/>
            <w:lang w:val="en-US"/>
          </w:rPr>
          <w:delText>7).</w:delText>
        </w:r>
      </w:del>
      <w:ins w:id="826" w:author="Ginot, Samuel" w:date="2024-02-15T12:18:00Z">
        <w:r>
          <w:rPr>
            <w:rFonts w:cs="Calibri"/>
            <w:lang w:val="en-US"/>
          </w:rPr>
          <w:t xml:space="preserve">7). </w:t>
        </w:r>
      </w:ins>
      <w:ins w:id="827" w:author="Ginot, Samuel" w:date="2024-02-14T15:55:00Z">
        <w:r w:rsidR="00A27778">
          <w:rPr>
            <w:rFonts w:cs="Calibri"/>
            <w:lang w:val="en-US"/>
          </w:rPr>
          <w:t xml:space="preserve">Despite the asymmetry, strong covariation was found between left and right mandibles, </w:t>
        </w:r>
      </w:ins>
      <w:ins w:id="828" w:author="Ginot, Samuel" w:date="2024-02-14T15:59:00Z">
        <w:r w:rsidR="00A27778">
          <w:rPr>
            <w:rFonts w:cs="Calibri"/>
            <w:lang w:val="en-US"/>
          </w:rPr>
          <w:t xml:space="preserve">while the head capsule showed weaker within-covariation overall. </w:t>
        </w:r>
      </w:ins>
      <w:del w:id="829" w:author="Ginot, Samuel" w:date="2024-02-13T09:29:00Z">
        <w:r w:rsidDel="002703E6">
          <w:rPr>
            <w:rFonts w:cs="Calibri"/>
            <w:lang w:val="en-US"/>
          </w:rPr>
          <w:delText>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delText>
        </w:r>
      </w:del>
    </w:p>
    <w:p w14:paraId="79E5124B" w14:textId="744554CD" w:rsidR="00FB19D0" w:rsidRDefault="00B71978">
      <w:pPr>
        <w:jc w:val="both"/>
      </w:pPr>
      <w:del w:id="830" w:author="Ginot, Samuel" w:date="2024-02-14T16:28:00Z">
        <w:r w:rsidDel="00982931">
          <w:rPr>
            <w:rFonts w:cs="Calibri"/>
            <w:i/>
            <w:iCs/>
            <w:lang w:val="en-US"/>
          </w:rPr>
          <w:delText>Linking conspicuous asymmetry with modularity</w:delText>
        </w:r>
      </w:del>
      <w:ins w:id="831" w:author="Ginot, Samuel" w:date="2024-02-14T16:28:00Z">
        <w:r w:rsidR="00982931">
          <w:rPr>
            <w:rFonts w:cs="Calibri"/>
            <w:i/>
            <w:iCs/>
            <w:lang w:val="en-US"/>
          </w:rPr>
          <w:t>Cons</w:t>
        </w:r>
      </w:ins>
      <w:ins w:id="832" w:author="Ginot, Samuel" w:date="2024-02-14T16:29:00Z">
        <w:r w:rsidR="00982931">
          <w:rPr>
            <w:rFonts w:cs="Calibri"/>
            <w:i/>
            <w:iCs/>
            <w:lang w:val="en-US"/>
          </w:rPr>
          <w:t>picuous asymmetry, modularity and the palimpsest model</w:t>
        </w:r>
      </w:ins>
      <w:r>
        <w:rPr>
          <w:rFonts w:cs="Calibri"/>
          <w:i/>
          <w:iCs/>
          <w:lang w:val="en-US"/>
        </w:rPr>
        <w:t>.</w:t>
      </w:r>
      <w:r>
        <w:rPr>
          <w:rFonts w:cs="Calibri"/>
          <w:lang w:val="en-US"/>
        </w:rPr>
        <w:t xml:space="preserve"> </w:t>
      </w:r>
    </w:p>
    <w:p w14:paraId="70C9A176" w14:textId="77777777" w:rsidR="0089120F" w:rsidRDefault="00B71978" w:rsidP="00061EBE">
      <w:pPr>
        <w:jc w:val="both"/>
        <w:rPr>
          <w:ins w:id="833" w:author="Ginot, Samuel" w:date="2024-02-14T16:17:00Z"/>
          <w:rFonts w:ascii="Calibri" w:hAnsi="Calibri" w:cs="Calibri"/>
        </w:rPr>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834" w:name="ZOTERO_BREF_y0vWAZhyk2XD"/>
      <w:r>
        <w:rPr>
          <w:rFonts w:cs="Calibri"/>
          <w:lang w:val="en-US"/>
        </w:rPr>
        <w:t>(Minelli et al., 2013)</w:t>
      </w:r>
      <w:bookmarkEnd w:id="834"/>
      <w:r>
        <w:rPr>
          <w:rFonts w:cs="Calibri"/>
          <w:lang w:val="en-US"/>
        </w:rPr>
        <w:t>, our results show</w:t>
      </w:r>
      <w:ins w:id="835" w:author="Ginot, Samuel" w:date="2024-02-13T09:38:00Z">
        <w:r w:rsidR="00945216">
          <w:rPr>
            <w:rFonts w:cs="Calibri"/>
            <w:lang w:val="en-US"/>
          </w:rPr>
          <w:t xml:space="preserve"> evidence</w:t>
        </w:r>
      </w:ins>
      <w:ins w:id="836" w:author="Ginot, Samuel" w:date="2024-02-15T12:18:00Z">
        <w:r>
          <w:rPr>
            <w:rFonts w:cs="Calibri"/>
            <w:lang w:val="en-US"/>
          </w:rPr>
          <w:t xml:space="preserve"> </w:t>
        </w:r>
      </w:ins>
      <w:r>
        <w:rPr>
          <w:rFonts w:cs="Calibri"/>
          <w:lang w:val="en-US"/>
        </w:rPr>
        <w:t xml:space="preserve">that the insect head is also </w:t>
      </w:r>
      <w:del w:id="837" w:author="Ginot, Samuel" w:date="2024-02-13T09:38:00Z">
        <w:r w:rsidDel="00945216">
          <w:rPr>
            <w:rFonts w:cs="Calibri"/>
            <w:lang w:val="en-US"/>
          </w:rPr>
          <w:delText xml:space="preserve">to some extent variationally </w:delText>
        </w:r>
      </w:del>
      <w:ins w:id="838" w:author="Ginot, Samuel" w:date="2024-02-13T09:38:00Z">
        <w:r w:rsidR="00945216">
          <w:rPr>
            <w:rFonts w:cs="Calibri"/>
            <w:lang w:val="en-US"/>
          </w:rPr>
          <w:t xml:space="preserve">a </w:t>
        </w:r>
      </w:ins>
      <w:r>
        <w:rPr>
          <w:rFonts w:cs="Calibri"/>
          <w:lang w:val="en-US"/>
        </w:rPr>
        <w:t>modular</w:t>
      </w:r>
      <w:ins w:id="839" w:author="Ginot, Samuel" w:date="2024-02-13T09:38:00Z">
        <w:r w:rsidR="00945216">
          <w:rPr>
            <w:rFonts w:cs="Calibri"/>
            <w:lang w:val="en-US"/>
          </w:rPr>
          <w:t xml:space="preserve"> system</w:t>
        </w:r>
      </w:ins>
      <w:r>
        <w:rPr>
          <w:rFonts w:cs="Calibri"/>
          <w:lang w:val="en-US"/>
        </w:rPr>
        <w:t>. This result fits with the fact that different parts of the head derive developmentally from various</w:t>
      </w:r>
      <w:ins w:id="840" w:author="Ginot, Samuel" w:date="2024-02-14T16:13:00Z">
        <w:r w:rsidR="002F21FF">
          <w:rPr>
            <w:rFonts w:cs="Calibri"/>
            <w:lang w:val="en-US"/>
          </w:rPr>
          <w:t xml:space="preserve"> extremely</w:t>
        </w:r>
      </w:ins>
      <w:ins w:id="841" w:author="Ginot, Samuel" w:date="2024-02-15T12:18:00Z">
        <w:r>
          <w:rPr>
            <w:rFonts w:cs="Calibri"/>
            <w:lang w:val="en-US"/>
          </w:rPr>
          <w:t xml:space="preserve"> </w:t>
        </w:r>
      </w:ins>
      <w:r>
        <w:rPr>
          <w:rFonts w:cs="Calibri"/>
          <w:lang w:val="en-US"/>
        </w:rPr>
        <w:t xml:space="preserve">specialized segments </w:t>
      </w:r>
      <w:bookmarkStart w:id="842"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842"/>
      <w:r>
        <w:rPr>
          <w:rFonts w:cs="Calibri"/>
          <w:lang w:val="en-US"/>
        </w:rPr>
        <w:t xml:space="preserve">, which are then used for different functions. </w:t>
      </w:r>
      <w:del w:id="843" w:author="Ginot, Samuel" w:date="2024-02-13T09:40:00Z">
        <w:r w:rsidDel="00945216">
          <w:rPr>
            <w:rFonts w:cs="Calibri"/>
            <w:lang w:val="en-US"/>
          </w:rPr>
          <w:delText>Variational modularity</w:delText>
        </w:r>
      </w:del>
      <w:ins w:id="844" w:author="Ginot, Samuel" w:date="2024-02-13T09:41:00Z">
        <w:r w:rsidR="00945216">
          <w:rPr>
            <w:rFonts w:cs="Calibri"/>
            <w:lang w:val="en-US"/>
          </w:rPr>
          <w:t>Variation and c</w:t>
        </w:r>
      </w:ins>
      <w:ins w:id="845" w:author="Ginot, Samuel" w:date="2024-02-13T09:40:00Z">
        <w:r w:rsidR="00945216">
          <w:rPr>
            <w:rFonts w:cs="Calibri"/>
            <w:lang w:val="en-US"/>
          </w:rPr>
          <w:t>ovariation</w:t>
        </w:r>
      </w:ins>
      <w:r>
        <w:rPr>
          <w:rFonts w:cs="Calibri"/>
          <w:lang w:val="en-US"/>
        </w:rPr>
        <w:t xml:space="preserve"> patterns support the idea that the mandibles form a functional module for feeding,</w:t>
      </w:r>
      <w:ins w:id="846" w:author="Ginot, Samuel" w:date="2024-02-13T09:42:00Z">
        <w:r w:rsidR="00945216">
          <w:rPr>
            <w:rFonts w:cs="Calibri"/>
            <w:lang w:val="en-US"/>
          </w:rPr>
          <w:t xml:space="preserve"> with the left and right mandibles showing strong covariation, despite each having divergent shapes</w:t>
        </w:r>
      </w:ins>
      <w:del w:id="847" w:author="Ginot, Samuel" w:date="2024-02-13T09:42:00Z">
        <w:r w:rsidDel="00945216">
          <w:rPr>
            <w:rFonts w:cs="Calibri"/>
            <w:lang w:val="en-US"/>
          </w:rPr>
          <w:delText xml:space="preserve"> while the dorsal half of the head is a functional module for sensing</w:delText>
        </w:r>
      </w:del>
      <w:r>
        <w:rPr>
          <w:rFonts w:cs="Calibri"/>
          <w:lang w:val="en-US"/>
        </w:rPr>
        <w:t>.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Indeed, both</w:t>
      </w:r>
      <w:ins w:id="848" w:author="Ginot, Samuel" w:date="2024-02-15T12:18:00Z">
        <w:r>
          <w:rPr>
            <w:rFonts w:cs="Calibri"/>
            <w:lang w:val="en-US"/>
          </w:rPr>
          <w:t xml:space="preserve"> </w:t>
        </w:r>
      </w:ins>
      <w:ins w:id="849" w:author="Ginot, Samuel" w:date="2024-02-14T16:02:00Z">
        <w:r w:rsidR="00A27778">
          <w:rPr>
            <w:rFonts w:cs="Calibri"/>
            <w:lang w:val="en-US"/>
          </w:rPr>
          <w:t xml:space="preserve">statistical and qualitative </w:t>
        </w:r>
      </w:ins>
      <w:r>
        <w:rPr>
          <w:rFonts w:cs="Calibri"/>
          <w:lang w:val="en-US"/>
        </w:rPr>
        <w:t>approaches used to test and compare modularity partitions of the head</w:t>
      </w:r>
      <w:ins w:id="850" w:author="Ginot, Samuel" w:date="2024-02-14T16:02:00Z">
        <w:r w:rsidR="00A27778">
          <w:rPr>
            <w:rFonts w:cs="Calibri"/>
            <w:lang w:val="en-US"/>
          </w:rPr>
          <w:t>-m</w:t>
        </w:r>
      </w:ins>
      <w:ins w:id="851" w:author="Ginot, Samuel" w:date="2024-02-14T16:03:00Z">
        <w:r w:rsidR="00A27778">
          <w:rPr>
            <w:rFonts w:cs="Calibri"/>
            <w:lang w:val="en-US"/>
          </w:rPr>
          <w:t>andible system</w:t>
        </w:r>
      </w:ins>
      <w:r>
        <w:rPr>
          <w:rFonts w:cs="Calibri"/>
          <w:lang w:val="en-US"/>
        </w:rPr>
        <w:t xml:space="preserve"> lend some support to the fact that the left and right mandibles each constitute a variational module</w:t>
      </w:r>
      <w:ins w:id="852" w:author="Ginot, Samuel" w:date="2024-02-14T16:15:00Z">
        <w:r w:rsidR="002F21FF">
          <w:rPr>
            <w:rFonts w:cs="Calibri"/>
            <w:lang w:val="en-US"/>
          </w:rPr>
          <w:t>, with strong within-mandible covariation</w:t>
        </w:r>
      </w:ins>
      <w:r>
        <w:rPr>
          <w:rFonts w:cs="Calibri"/>
          <w:lang w:val="en-US"/>
        </w:rPr>
        <w:t xml:space="preserve"> (hypothesis (</w:t>
      </w:r>
      <w:proofErr w:type="spellStart"/>
      <w:r>
        <w:rPr>
          <w:rFonts w:cs="Calibri"/>
          <w:lang w:val="en-US"/>
        </w:rPr>
        <w:t>i</w:t>
      </w:r>
      <w:proofErr w:type="spellEnd"/>
      <w:r>
        <w:rPr>
          <w:rFonts w:cs="Calibri"/>
          <w:lang w:val="en-US"/>
        </w:rPr>
        <w:t xml:space="preserve">) of the Introduction). </w:t>
      </w:r>
      <w:del w:id="853" w:author="Ginot, Samuel" w:date="2024-02-13T09:44:00Z">
        <w:r w:rsidDel="00CA681E">
          <w:rPr>
            <w:rFonts w:cs="Calibri"/>
            <w:lang w:val="en-US"/>
          </w:rPr>
          <w:delText xml:space="preserve">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delText>
        </w:r>
        <w:bookmarkStart w:id="854" w:name="ZOTERO_BREF_iQAmma8wn06h"/>
        <w:r w:rsidDel="00CA681E">
          <w:rPr>
            <w:rFonts w:cs="Calibri"/>
            <w:lang w:val="en-US"/>
          </w:rPr>
          <w:delText>(Adams &amp; Collyer, 2019)</w:delText>
        </w:r>
        <w:bookmarkEnd w:id="854"/>
        <w:r w:rsidDel="00CA681E">
          <w:delText>, this result may therefore be spurious. On</w:delText>
        </w:r>
      </w:del>
      <w:del w:id="855" w:author="Ginot, Samuel" w:date="2024-02-15T12:18:00Z">
        <w:r>
          <w:delText xml:space="preserve"> the other hand,</w:delText>
        </w:r>
      </w:del>
      <w:del w:id="856" w:author="Ginot, Samuel" w:date="2024-02-13T09:44:00Z">
        <w:r w:rsidDel="00CA681E">
          <w:delText xml:space="preserve"> the other hand, </w:delText>
        </w:r>
      </w:del>
      <w:del w:id="857" w:author="Ginot, Samuel" w:date="2024-02-13T09:45:00Z">
        <w:r w:rsidDel="00CA681E">
          <w:delText>t</w:delText>
        </w:r>
      </w:del>
      <w:ins w:id="858" w:author="Ginot, Samuel" w:date="2024-02-13T09:45:00Z">
        <w:r w:rsidR="00CA681E">
          <w:t>T</w:t>
        </w:r>
      </w:ins>
      <w:ins w:id="859" w:author="Ginot, Samuel" w:date="2024-02-15T12:18:00Z">
        <w:r>
          <w:t xml:space="preserve">he </w:t>
        </w:r>
      </w:ins>
      <w:r>
        <w:t xml:space="preserve">CR modularity analyses </w:t>
      </w:r>
      <w:del w:id="860" w:author="Ginot, Samuel" w:date="2024-02-14T16:15:00Z">
        <w:r w:rsidDel="002F21FF">
          <w:delText xml:space="preserve">also </w:delText>
        </w:r>
      </w:del>
      <w:r>
        <w:t xml:space="preserve">showed significant </w:t>
      </w:r>
      <w:ins w:id="861" w:author="Ginot, Samuel" w:date="2024-02-13T09:44:00Z">
        <w:r w:rsidR="00CA681E">
          <w:t xml:space="preserve">variational </w:t>
        </w:r>
      </w:ins>
      <w:r>
        <w:t xml:space="preserve">modularity </w:t>
      </w:r>
      <w:del w:id="862" w:author="Ginot, Samuel" w:date="2024-02-13T09:45:00Z">
        <w:r w:rsidDel="00CA681E">
          <w:delText>in partitions which separate</w:delText>
        </w:r>
      </w:del>
      <w:ins w:id="863" w:author="Ginot, Samuel" w:date="2024-02-13T09:45:00Z">
        <w:r w:rsidR="00CA681E">
          <w:t>between</w:t>
        </w:r>
      </w:ins>
      <w:r>
        <w:t xml:space="preserve"> left and right mandibles (Table 2</w:t>
      </w:r>
      <w:del w:id="864" w:author="Ginot, Samuel" w:date="2024-02-15T12:18:00Z">
        <w:r>
          <w:delText>).</w:delText>
        </w:r>
      </w:del>
      <w:ins w:id="865" w:author="Ginot, Samuel" w:date="2024-02-15T12:18:00Z">
        <w:r>
          <w:t>)</w:t>
        </w:r>
      </w:ins>
      <w:ins w:id="866" w:author="Ginot, Samuel" w:date="2024-02-13T09:48:00Z">
        <w:r w:rsidR="00581056">
          <w:t>, meaning</w:t>
        </w:r>
      </w:ins>
      <w:ins w:id="867" w:author="Ginot, Samuel" w:date="2024-02-13T09:49:00Z">
        <w:r w:rsidR="00581056">
          <w:t xml:space="preserve"> the </w:t>
        </w:r>
      </w:ins>
      <w:ins w:id="868" w:author="Ginot, Samuel" w:date="2024-02-13T10:06:00Z">
        <w:r w:rsidR="00A86F0A">
          <w:t xml:space="preserve">covariances between mandibles </w:t>
        </w:r>
      </w:ins>
      <w:ins w:id="869" w:author="Ginot, Samuel" w:date="2024-02-13T10:07:00Z">
        <w:r w:rsidR="00A86F0A">
          <w:t>are significantly smaller than covariances within mandibles</w:t>
        </w:r>
      </w:ins>
      <w:ins w:id="870" w:author="Ginot, Samuel" w:date="2024-02-15T12:18:00Z">
        <w:r>
          <w:t>.</w:t>
        </w:r>
      </w:ins>
      <w:ins w:id="871" w:author="Ginot, Samuel" w:date="2024-02-13T10:08:00Z">
        <w:r w:rsidR="00A86F0A">
          <w:t xml:space="preserve"> What should be noted is that the CR test</w:t>
        </w:r>
      </w:ins>
      <w:ins w:id="872" w:author="Ginot, Samuel" w:date="2024-02-13T10:09:00Z">
        <w:r w:rsidR="00A86F0A">
          <w:t xml:space="preserve"> uses a null hypothesis of a CR ratio of 1</w:t>
        </w:r>
      </w:ins>
      <w:ins w:id="873" w:author="Ginot, Samuel" w:date="2024-02-13T10:10:00Z">
        <w:r w:rsidR="00A86F0A">
          <w:t xml:space="preserve">, representing the </w:t>
        </w:r>
      </w:ins>
      <w:ins w:id="874" w:author="Ginot, Samuel" w:date="2024-02-13T10:11:00Z">
        <w:r w:rsidR="00A86F0A">
          <w:t>expectation for sets of variables partit</w:t>
        </w:r>
      </w:ins>
      <w:ins w:id="875" w:author="Ginot, Samuel" w:date="2024-02-13T10:12:00Z">
        <w:r w:rsidR="00A86F0A">
          <w:t xml:space="preserve">ioned randomly </w:t>
        </w:r>
      </w:ins>
      <w:bookmarkStart w:id="876" w:name="ZOTERO_BREF_bmUtOhIAKxps"/>
      <w:ins w:id="877" w:author="Ginot, Samuel" w:date="2024-02-15T12:18:00Z">
        <w:r w:rsidR="00A86F0A" w:rsidRPr="00A86F0A">
          <w:rPr>
            <w:rFonts w:ascii="Calibri" w:hAnsi="Calibri" w:cs="Calibri"/>
          </w:rPr>
          <w:t>(Adams, 2016)</w:t>
        </w:r>
      </w:ins>
      <w:bookmarkEnd w:id="876"/>
      <w:ins w:id="878" w:author="Ginot, Samuel" w:date="2024-02-13T10:12:00Z">
        <w:r w:rsidR="00A86F0A">
          <w:rPr>
            <w:rFonts w:ascii="Calibri" w:hAnsi="Calibri" w:cs="Calibri"/>
          </w:rPr>
          <w:t xml:space="preserve">. </w:t>
        </w:r>
      </w:ins>
    </w:p>
    <w:p w14:paraId="63FBC473" w14:textId="11186781" w:rsidR="00FB19D0" w:rsidRDefault="00A86F0A">
      <w:pPr>
        <w:ind w:firstLine="720"/>
        <w:jc w:val="both"/>
        <w:rPr>
          <w:ins w:id="879" w:author="Ginot, Samuel" w:date="2024-02-13T12:30:00Z"/>
        </w:rPr>
        <w:pPrChange w:id="880" w:author="Ginot, Samuel" w:date="2024-02-15T12:18:00Z">
          <w:pPr>
            <w:jc w:val="both"/>
          </w:pPr>
        </w:pPrChange>
      </w:pPr>
      <w:ins w:id="881" w:author="Ginot, Samuel" w:date="2024-02-13T10:12:00Z">
        <w:r>
          <w:rPr>
            <w:rFonts w:ascii="Calibri" w:hAnsi="Calibri" w:cs="Calibri"/>
          </w:rPr>
          <w:t>Our results</w:t>
        </w:r>
      </w:ins>
      <w:ins w:id="882" w:author="Ginot, Samuel" w:date="2024-02-13T10:13:00Z">
        <w:r>
          <w:rPr>
            <w:rFonts w:ascii="Calibri" w:hAnsi="Calibri" w:cs="Calibri"/>
          </w:rPr>
          <w:t xml:space="preserve"> show a CR ratio</w:t>
        </w:r>
      </w:ins>
      <w:ins w:id="883" w:author="Ginot, Samuel" w:date="2024-02-15T12:18:00Z">
        <w:r w:rsidR="00B71978">
          <w:t xml:space="preserve"> </w:t>
        </w:r>
      </w:ins>
      <w:ins w:id="884" w:author="Ginot, Samuel" w:date="2024-02-13T10:14:00Z">
        <w:r>
          <w:t>between mandible</w:t>
        </w:r>
      </w:ins>
      <w:ins w:id="885" w:author="Ginot, Samuel" w:date="2024-02-14T16:16:00Z">
        <w:r w:rsidR="002F21FF">
          <w:t>s</w:t>
        </w:r>
      </w:ins>
      <w:ins w:id="886" w:author="Ginot, Samuel" w:date="2024-02-13T10:14:00Z">
        <w:r>
          <w:t xml:space="preserve"> significantly different but fairly close to 1 (0.87</w:t>
        </w:r>
      </w:ins>
      <w:ins w:id="887" w:author="Ginot, Samuel" w:date="2024-02-13T10:15:00Z">
        <w:r>
          <w:t>)</w:t>
        </w:r>
        <w:r w:rsidR="003B7E54">
          <w:t xml:space="preserve">, despite high covariance within </w:t>
        </w:r>
      </w:ins>
      <w:ins w:id="888" w:author="Ginot, Samuel" w:date="2024-02-13T10:16:00Z">
        <w:r w:rsidR="003B7E54">
          <w:t xml:space="preserve">each mandible. This highlights the fact that it is possible </w:t>
        </w:r>
      </w:ins>
      <w:ins w:id="889" w:author="Ginot, Samuel" w:date="2024-02-13T10:17:00Z">
        <w:r w:rsidR="003B7E54">
          <w:t xml:space="preserve">for a </w:t>
        </w:r>
        <w:r w:rsidR="003B7E54">
          <w:lastRenderedPageBreak/>
          <w:t>developmental system to have</w:t>
        </w:r>
      </w:ins>
      <w:ins w:id="890" w:author="Ginot, Samuel" w:date="2024-02-13T10:22:00Z">
        <w:r w:rsidR="003B7E54">
          <w:t xml:space="preserve"> at the same time</w:t>
        </w:r>
      </w:ins>
      <w:ins w:id="891" w:author="Ginot, Samuel" w:date="2024-02-13T10:17:00Z">
        <w:r w:rsidR="003B7E54">
          <w:t xml:space="preserve"> several well-defined modules, </w:t>
        </w:r>
      </w:ins>
      <w:ins w:id="892" w:author="Ginot, Samuel" w:date="2024-02-13T10:18:00Z">
        <w:r w:rsidR="003B7E54">
          <w:t>which can be strongly integrated with each other, producing between modules covariation</w:t>
        </w:r>
      </w:ins>
      <w:ins w:id="893" w:author="Ginot, Samuel" w:date="2024-02-13T10:22:00Z">
        <w:r w:rsidR="003B7E54">
          <w:t>, leading to CR values close (or possibly equal?) to one</w:t>
        </w:r>
      </w:ins>
      <w:ins w:id="894" w:author="Ginot, Samuel" w:date="2024-02-13T10:19:00Z">
        <w:r w:rsidR="003B7E54">
          <w:t xml:space="preserve">. Such type of developmental system may </w:t>
        </w:r>
      </w:ins>
      <w:ins w:id="895" w:author="Ginot, Samuel" w:date="2024-02-13T10:20:00Z">
        <w:r w:rsidR="003B7E54">
          <w:t>be problematic for tests of modularity relying on covariation patterns, because</w:t>
        </w:r>
      </w:ins>
      <w:ins w:id="896" w:author="Ginot, Samuel" w:date="2024-02-13T10:21:00Z">
        <w:r w:rsidR="003B7E54">
          <w:t xml:space="preserve"> they generally focus on the end result </w:t>
        </w:r>
      </w:ins>
      <w:ins w:id="897" w:author="Ginot, Samuel" w:date="2024-02-13T10:23:00Z">
        <w:r w:rsidR="003B7E54">
          <w:t>of several genetic, ontogenetic and plastic processes</w:t>
        </w:r>
      </w:ins>
      <w:ins w:id="898" w:author="Ginot, Samuel" w:date="2024-02-13T10:24:00Z">
        <w:r w:rsidR="003B7E54">
          <w:t xml:space="preserve"> producing layers of possibly non-matching covariation patterns.</w:t>
        </w:r>
      </w:ins>
      <w:ins w:id="899" w:author="Ginot, Samuel" w:date="2024-02-13T10:26:00Z">
        <w:r w:rsidR="009928E3">
          <w:t xml:space="preserve"> This has been coined the palimpsest model by </w:t>
        </w:r>
      </w:ins>
      <w:bookmarkStart w:id="900" w:name="ZOTERO_BREF_RT5ohgAPeIfq"/>
      <w:ins w:id="901" w:author="Ginot, Samuel" w:date="2024-02-15T12:18:00Z">
        <w:r w:rsidR="009928E3" w:rsidRPr="009928E3">
          <w:rPr>
            <w:rFonts w:ascii="Calibri" w:hAnsi="Calibri" w:cs="Calibri"/>
            <w:szCs w:val="24"/>
          </w:rPr>
          <w:t>(</w:t>
        </w:r>
        <w:proofErr w:type="spellStart"/>
        <w:r w:rsidR="009928E3" w:rsidRPr="009928E3">
          <w:rPr>
            <w:rFonts w:ascii="Calibri" w:hAnsi="Calibri" w:cs="Calibri"/>
            <w:szCs w:val="24"/>
          </w:rPr>
          <w:t>Hallgrímsson</w:t>
        </w:r>
        <w:proofErr w:type="spellEnd"/>
        <w:r w:rsidR="009928E3" w:rsidRPr="009928E3">
          <w:rPr>
            <w:rFonts w:ascii="Calibri" w:hAnsi="Calibri" w:cs="Calibri"/>
            <w:szCs w:val="24"/>
          </w:rPr>
          <w:t xml:space="preserve"> et al., 2009)</w:t>
        </w:r>
      </w:ins>
      <w:bookmarkEnd w:id="900"/>
      <w:ins w:id="902" w:author="Ginot, Samuel" w:date="2024-02-13T10:34:00Z">
        <w:r w:rsidR="009928E3">
          <w:rPr>
            <w:rFonts w:ascii="Calibri" w:hAnsi="Calibri" w:cs="Calibri"/>
            <w:szCs w:val="24"/>
          </w:rPr>
          <w:t xml:space="preserve">, referring to </w:t>
        </w:r>
      </w:ins>
      <w:ins w:id="903" w:author="Ginot, Samuel" w:date="2024-02-13T10:35:00Z">
        <w:r w:rsidR="009928E3">
          <w:rPr>
            <w:rFonts w:ascii="Calibri" w:hAnsi="Calibri" w:cs="Calibri"/>
            <w:szCs w:val="24"/>
          </w:rPr>
          <w:t>recycled scrolls on which several layers of written text were overla</w:t>
        </w:r>
      </w:ins>
      <w:ins w:id="904" w:author="Ginot, Samuel" w:date="2024-02-13T10:36:00Z">
        <w:r w:rsidR="009928E3">
          <w:rPr>
            <w:rFonts w:ascii="Calibri" w:hAnsi="Calibri" w:cs="Calibri"/>
            <w:szCs w:val="24"/>
          </w:rPr>
          <w:t>yed through time</w:t>
        </w:r>
      </w:ins>
      <w:ins w:id="905" w:author="Ginot, Samuel" w:date="2024-02-13T10:38:00Z">
        <w:r w:rsidR="00E668E0">
          <w:rPr>
            <w:rFonts w:ascii="Calibri" w:hAnsi="Calibri" w:cs="Calibri"/>
            <w:szCs w:val="24"/>
          </w:rPr>
          <w:t>, obscuring each other</w:t>
        </w:r>
      </w:ins>
      <w:ins w:id="906" w:author="Ginot, Samuel" w:date="2024-02-13T10:36:00Z">
        <w:r w:rsidR="009928E3">
          <w:rPr>
            <w:rFonts w:ascii="Calibri" w:hAnsi="Calibri" w:cs="Calibri"/>
            <w:szCs w:val="24"/>
          </w:rPr>
          <w:t>.</w:t>
        </w:r>
      </w:ins>
      <w:ins w:id="907" w:author="Ginot, Samuel" w:date="2024-02-13T10:43:00Z">
        <w:r w:rsidR="00E668E0">
          <w:rPr>
            <w:rFonts w:ascii="Calibri" w:hAnsi="Calibri" w:cs="Calibri"/>
            <w:szCs w:val="24"/>
          </w:rPr>
          <w:t xml:space="preserve"> In our cas</w:t>
        </w:r>
      </w:ins>
      <w:ins w:id="908" w:author="Ginot, Samuel" w:date="2024-02-13T10:44:00Z">
        <w:r w:rsidR="00E668E0">
          <w:rPr>
            <w:rFonts w:ascii="Calibri" w:hAnsi="Calibri" w:cs="Calibri"/>
            <w:szCs w:val="24"/>
          </w:rPr>
          <w:t>e</w:t>
        </w:r>
      </w:ins>
      <w:ins w:id="909" w:author="Ginot, Samuel" w:date="2024-02-13T10:49:00Z">
        <w:r w:rsidR="00126927">
          <w:rPr>
            <w:rFonts w:ascii="Calibri" w:hAnsi="Calibri" w:cs="Calibri"/>
            <w:szCs w:val="24"/>
          </w:rPr>
          <w:t xml:space="preserve"> for example</w:t>
        </w:r>
      </w:ins>
      <w:ins w:id="910" w:author="Ginot, Samuel" w:date="2024-02-13T10:44:00Z">
        <w:r w:rsidR="00E668E0">
          <w:rPr>
            <w:rFonts w:ascii="Calibri" w:hAnsi="Calibri" w:cs="Calibri"/>
            <w:szCs w:val="24"/>
          </w:rPr>
          <w:t xml:space="preserve">, the </w:t>
        </w:r>
      </w:ins>
      <w:ins w:id="911" w:author="Ginot, Samuel" w:date="2024-02-13T10:45:00Z">
        <w:r w:rsidR="00E668E0">
          <w:rPr>
            <w:rFonts w:ascii="Calibri" w:hAnsi="Calibri" w:cs="Calibri"/>
            <w:szCs w:val="24"/>
          </w:rPr>
          <w:t xml:space="preserve">common </w:t>
        </w:r>
      </w:ins>
      <w:ins w:id="912" w:author="Ginot, Samuel" w:date="2024-02-13T10:44:00Z">
        <w:r w:rsidR="00E668E0">
          <w:rPr>
            <w:rFonts w:ascii="Calibri" w:hAnsi="Calibri" w:cs="Calibri"/>
            <w:szCs w:val="24"/>
          </w:rPr>
          <w:t xml:space="preserve">feeding function </w:t>
        </w:r>
      </w:ins>
      <w:ins w:id="913" w:author="Ginot, Samuel" w:date="2024-02-13T10:45:00Z">
        <w:r w:rsidR="00E668E0">
          <w:rPr>
            <w:rFonts w:ascii="Calibri" w:hAnsi="Calibri" w:cs="Calibri"/>
            <w:szCs w:val="24"/>
          </w:rPr>
          <w:t xml:space="preserve">of </w:t>
        </w:r>
      </w:ins>
      <w:ins w:id="914" w:author="Ginot, Samuel" w:date="2024-02-13T10:44:00Z">
        <w:r w:rsidR="00E668E0">
          <w:rPr>
            <w:rFonts w:ascii="Calibri" w:hAnsi="Calibri" w:cs="Calibri"/>
            <w:szCs w:val="24"/>
          </w:rPr>
          <w:t>left and right mandibles</w:t>
        </w:r>
      </w:ins>
      <w:ins w:id="915" w:author="Ginot, Samuel" w:date="2024-02-13T10:45:00Z">
        <w:r w:rsidR="00E668E0">
          <w:rPr>
            <w:rFonts w:ascii="Calibri" w:hAnsi="Calibri" w:cs="Calibri"/>
            <w:szCs w:val="24"/>
          </w:rPr>
          <w:t xml:space="preserve"> may have increased covariation</w:t>
        </w:r>
      </w:ins>
      <w:ins w:id="916" w:author="Ginot, Samuel" w:date="2024-02-13T10:49:00Z">
        <w:r w:rsidR="00126927">
          <w:rPr>
            <w:rFonts w:ascii="Calibri" w:hAnsi="Calibri" w:cs="Calibri"/>
            <w:szCs w:val="24"/>
          </w:rPr>
          <w:t xml:space="preserve"> (</w:t>
        </w:r>
        <w:proofErr w:type="gramStart"/>
        <w:r w:rsidR="00126927">
          <w:rPr>
            <w:rFonts w:ascii="Calibri" w:hAnsi="Calibri" w:cs="Calibri"/>
            <w:szCs w:val="24"/>
          </w:rPr>
          <w:t>e.g.</w:t>
        </w:r>
        <w:proofErr w:type="gramEnd"/>
        <w:r w:rsidR="00126927">
          <w:rPr>
            <w:rFonts w:ascii="Calibri" w:hAnsi="Calibri" w:cs="Calibri"/>
            <w:szCs w:val="24"/>
          </w:rPr>
          <w:t xml:space="preserve"> </w:t>
        </w:r>
      </w:ins>
      <w:ins w:id="917" w:author="Ginot, Samuel" w:date="2024-02-13T10:50:00Z">
        <w:r w:rsidR="00126927">
          <w:rPr>
            <w:rFonts w:ascii="Calibri" w:hAnsi="Calibri" w:cs="Calibri"/>
            <w:szCs w:val="24"/>
          </w:rPr>
          <w:t>due to plastic shape changes, wear)</w:t>
        </w:r>
      </w:ins>
      <w:ins w:id="918" w:author="Ginot, Samuel" w:date="2024-02-13T10:45:00Z">
        <w:r w:rsidR="00E668E0">
          <w:rPr>
            <w:rFonts w:ascii="Calibri" w:hAnsi="Calibri" w:cs="Calibri"/>
            <w:szCs w:val="24"/>
          </w:rPr>
          <w:t xml:space="preserve"> between</w:t>
        </w:r>
      </w:ins>
      <w:ins w:id="919" w:author="Ginot, Samuel" w:date="2024-02-13T10:50:00Z">
        <w:r w:rsidR="00126927">
          <w:rPr>
            <w:rFonts w:ascii="Calibri" w:hAnsi="Calibri" w:cs="Calibri"/>
            <w:szCs w:val="24"/>
          </w:rPr>
          <w:t xml:space="preserve"> them</w:t>
        </w:r>
      </w:ins>
      <w:ins w:id="920" w:author="Ginot, Samuel" w:date="2024-02-13T10:51:00Z">
        <w:r w:rsidR="00126927">
          <w:rPr>
            <w:rFonts w:ascii="Calibri" w:hAnsi="Calibri" w:cs="Calibri"/>
            <w:szCs w:val="24"/>
          </w:rPr>
          <w:t xml:space="preserve">, </w:t>
        </w:r>
      </w:ins>
      <w:ins w:id="921" w:author="Ginot, Samuel" w:date="2024-02-13T11:18:00Z">
        <w:r w:rsidR="003D5B68">
          <w:rPr>
            <w:rFonts w:ascii="Calibri" w:hAnsi="Calibri" w:cs="Calibri"/>
            <w:szCs w:val="24"/>
          </w:rPr>
          <w:t>obscuring</w:t>
        </w:r>
      </w:ins>
      <w:ins w:id="922" w:author="Ginot, Samuel" w:date="2024-02-13T10:51:00Z">
        <w:r w:rsidR="00126927">
          <w:rPr>
            <w:rFonts w:ascii="Calibri" w:hAnsi="Calibri" w:cs="Calibri"/>
            <w:szCs w:val="24"/>
          </w:rPr>
          <w:t xml:space="preserve"> to some extent the original developmental modularity of the system</w:t>
        </w:r>
      </w:ins>
      <w:ins w:id="923" w:author="Ginot, Samuel" w:date="2024-02-13T11:18:00Z">
        <w:r w:rsidR="003D5B68">
          <w:rPr>
            <w:rFonts w:ascii="Calibri" w:hAnsi="Calibri" w:cs="Calibri"/>
            <w:szCs w:val="24"/>
          </w:rPr>
          <w:t>.</w:t>
        </w:r>
      </w:ins>
      <w:ins w:id="924" w:author="Ginot, Samuel" w:date="2024-02-13T11:24:00Z">
        <w:r w:rsidR="00971A5D">
          <w:rPr>
            <w:rFonts w:ascii="Calibri" w:hAnsi="Calibri" w:cs="Calibri"/>
            <w:szCs w:val="24"/>
          </w:rPr>
          <w:t xml:space="preserve"> </w:t>
        </w:r>
      </w:ins>
      <w:ins w:id="925" w:author="Ginot, Samuel" w:date="2024-02-13T11:26:00Z">
        <w:r w:rsidR="00971A5D">
          <w:rPr>
            <w:rFonts w:ascii="Calibri" w:hAnsi="Calibri" w:cs="Calibri"/>
            <w:szCs w:val="24"/>
          </w:rPr>
          <w:t>With this in mind, we propose that the significant variational modularity observed here between mandibles re</w:t>
        </w:r>
      </w:ins>
      <w:ins w:id="926" w:author="Ginot, Samuel" w:date="2024-02-13T11:27:00Z">
        <w:r w:rsidR="00971A5D">
          <w:rPr>
            <w:rFonts w:ascii="Calibri" w:hAnsi="Calibri" w:cs="Calibri"/>
            <w:szCs w:val="24"/>
          </w:rPr>
          <w:t xml:space="preserve">flects developmental modularity, but may </w:t>
        </w:r>
      </w:ins>
      <w:ins w:id="927" w:author="Ginot, Samuel" w:date="2024-02-14T16:19:00Z">
        <w:r w:rsidR="0089120F">
          <w:rPr>
            <w:rFonts w:ascii="Calibri" w:hAnsi="Calibri" w:cs="Calibri"/>
            <w:szCs w:val="24"/>
          </w:rPr>
          <w:t xml:space="preserve">actually </w:t>
        </w:r>
      </w:ins>
      <w:ins w:id="928" w:author="Ginot, Samuel" w:date="2024-02-13T11:27:00Z">
        <w:r w:rsidR="00971A5D">
          <w:rPr>
            <w:rFonts w:ascii="Calibri" w:hAnsi="Calibri" w:cs="Calibri"/>
            <w:szCs w:val="24"/>
          </w:rPr>
          <w:t>be underestimated</w:t>
        </w:r>
      </w:ins>
      <w:ins w:id="929" w:author="Ginot, Samuel" w:date="2024-02-13T11:28:00Z">
        <w:r w:rsidR="00971A5D">
          <w:rPr>
            <w:rFonts w:ascii="Calibri" w:hAnsi="Calibri" w:cs="Calibri"/>
            <w:szCs w:val="24"/>
          </w:rPr>
          <w:t xml:space="preserve"> due to </w:t>
        </w:r>
      </w:ins>
      <w:ins w:id="930" w:author="Ginot, Samuel" w:date="2024-02-13T11:29:00Z">
        <w:r w:rsidR="00971A5D">
          <w:rPr>
            <w:rFonts w:ascii="Calibri" w:hAnsi="Calibri" w:cs="Calibri"/>
            <w:szCs w:val="24"/>
          </w:rPr>
          <w:t>the common function of mandibles</w:t>
        </w:r>
      </w:ins>
      <w:ins w:id="931" w:author="Ginot, Samuel" w:date="2024-02-13T11:30:00Z">
        <w:r w:rsidR="00971A5D">
          <w:rPr>
            <w:rFonts w:ascii="Calibri" w:hAnsi="Calibri" w:cs="Calibri"/>
            <w:szCs w:val="24"/>
          </w:rPr>
          <w:t xml:space="preserve"> </w:t>
        </w:r>
      </w:ins>
      <w:ins w:id="932" w:author="Ginot, Samuel" w:date="2024-02-13T11:29:00Z">
        <w:r w:rsidR="00971A5D">
          <w:rPr>
            <w:rFonts w:ascii="Calibri" w:hAnsi="Calibri" w:cs="Calibri"/>
            <w:szCs w:val="24"/>
          </w:rPr>
          <w:t xml:space="preserve">leading to </w:t>
        </w:r>
      </w:ins>
      <w:ins w:id="933" w:author="Ginot, Samuel" w:date="2024-02-13T11:30:00Z">
        <w:r w:rsidR="00971A5D">
          <w:rPr>
            <w:rFonts w:ascii="Calibri" w:hAnsi="Calibri" w:cs="Calibri"/>
            <w:szCs w:val="24"/>
          </w:rPr>
          <w:t xml:space="preserve">increased </w:t>
        </w:r>
      </w:ins>
      <w:ins w:id="934" w:author="Ginot, Samuel" w:date="2024-02-13T11:29:00Z">
        <w:r w:rsidR="00971A5D">
          <w:rPr>
            <w:rFonts w:ascii="Calibri" w:hAnsi="Calibri" w:cs="Calibri"/>
            <w:szCs w:val="24"/>
          </w:rPr>
          <w:t>non-developmental</w:t>
        </w:r>
      </w:ins>
      <w:ins w:id="935" w:author="Ginot, Samuel" w:date="2024-02-13T11:30:00Z">
        <w:r w:rsidR="00971A5D">
          <w:rPr>
            <w:rFonts w:ascii="Calibri" w:hAnsi="Calibri" w:cs="Calibri"/>
            <w:szCs w:val="24"/>
          </w:rPr>
          <w:t xml:space="preserve"> covariation.</w:t>
        </w:r>
      </w:ins>
      <w:ins w:id="936" w:author="Ginot, Samuel" w:date="2024-02-13T11:39:00Z">
        <w:r w:rsidR="005421F1">
          <w:rPr>
            <w:rFonts w:ascii="Calibri" w:hAnsi="Calibri" w:cs="Calibri"/>
            <w:szCs w:val="24"/>
          </w:rPr>
          <w:t xml:space="preserve"> Another</w:t>
        </w:r>
      </w:ins>
      <w:ins w:id="937" w:author="Ginot, Samuel" w:date="2024-02-13T11:43:00Z">
        <w:r w:rsidR="005421F1">
          <w:rPr>
            <w:rFonts w:ascii="Calibri" w:hAnsi="Calibri" w:cs="Calibri"/>
            <w:szCs w:val="24"/>
          </w:rPr>
          <w:t xml:space="preserve"> non-exclusive</w:t>
        </w:r>
      </w:ins>
      <w:ins w:id="938" w:author="Ginot, Samuel" w:date="2024-02-13T11:39:00Z">
        <w:r w:rsidR="005421F1">
          <w:rPr>
            <w:rFonts w:ascii="Calibri" w:hAnsi="Calibri" w:cs="Calibri"/>
            <w:szCs w:val="24"/>
          </w:rPr>
          <w:t xml:space="preserve"> possibility is that the</w:t>
        </w:r>
      </w:ins>
      <w:ins w:id="939" w:author="Ginot, Samuel" w:date="2024-02-13T11:40:00Z">
        <w:r w:rsidR="005421F1">
          <w:rPr>
            <w:rFonts w:ascii="Calibri" w:hAnsi="Calibri" w:cs="Calibri"/>
            <w:szCs w:val="24"/>
          </w:rPr>
          <w:t xml:space="preserve"> strong</w:t>
        </w:r>
      </w:ins>
      <w:ins w:id="940" w:author="Ginot, Samuel" w:date="2024-02-13T11:39:00Z">
        <w:r w:rsidR="005421F1">
          <w:rPr>
            <w:rFonts w:ascii="Calibri" w:hAnsi="Calibri" w:cs="Calibri"/>
            <w:szCs w:val="24"/>
          </w:rPr>
          <w:t xml:space="preserve"> covariation between mandibles is in fact</w:t>
        </w:r>
      </w:ins>
      <w:ins w:id="941" w:author="Ginot, Samuel" w:date="2024-02-13T11:40:00Z">
        <w:r w:rsidR="005421F1">
          <w:rPr>
            <w:rFonts w:ascii="Calibri" w:hAnsi="Calibri" w:cs="Calibri"/>
            <w:szCs w:val="24"/>
          </w:rPr>
          <w:t xml:space="preserve"> driven by developmental integration</w:t>
        </w:r>
      </w:ins>
      <w:ins w:id="942" w:author="Ginot, Samuel" w:date="2024-02-13T11:41:00Z">
        <w:r w:rsidR="005421F1">
          <w:rPr>
            <w:rFonts w:ascii="Calibri" w:hAnsi="Calibri" w:cs="Calibri"/>
            <w:szCs w:val="24"/>
          </w:rPr>
          <w:t xml:space="preserve"> through common factors</w:t>
        </w:r>
      </w:ins>
      <w:ins w:id="943" w:author="Ginot, Samuel" w:date="2024-02-13T11:42:00Z">
        <w:r w:rsidR="005421F1">
          <w:rPr>
            <w:rFonts w:ascii="Calibri" w:hAnsi="Calibri" w:cs="Calibri"/>
            <w:szCs w:val="24"/>
          </w:rPr>
          <w:t xml:space="preserve"> overarching</w:t>
        </w:r>
      </w:ins>
      <w:ins w:id="944" w:author="Ginot, Samuel" w:date="2024-02-14T16:23:00Z">
        <w:r w:rsidR="0089120F">
          <w:rPr>
            <w:rFonts w:ascii="Calibri" w:hAnsi="Calibri" w:cs="Calibri"/>
            <w:szCs w:val="24"/>
          </w:rPr>
          <w:t xml:space="preserve"> the</w:t>
        </w:r>
      </w:ins>
      <w:ins w:id="945" w:author="Ginot, Samuel" w:date="2024-02-13T11:42:00Z">
        <w:r w:rsidR="005421F1">
          <w:rPr>
            <w:rFonts w:ascii="Calibri" w:hAnsi="Calibri" w:cs="Calibri"/>
            <w:szCs w:val="24"/>
          </w:rPr>
          <w:t xml:space="preserve"> </w:t>
        </w:r>
      </w:ins>
      <w:ins w:id="946" w:author="Ginot, Samuel" w:date="2024-02-13T11:43:00Z">
        <w:r w:rsidR="005421F1">
          <w:rPr>
            <w:rFonts w:ascii="Calibri" w:hAnsi="Calibri" w:cs="Calibri"/>
            <w:szCs w:val="24"/>
          </w:rPr>
          <w:t>factors unique to each mandible</w:t>
        </w:r>
      </w:ins>
      <w:ins w:id="947" w:author="Ginot, Samuel" w:date="2024-02-13T11:44:00Z">
        <w:r w:rsidR="00275647">
          <w:rPr>
            <w:rFonts w:ascii="Calibri" w:hAnsi="Calibri" w:cs="Calibri"/>
            <w:szCs w:val="24"/>
          </w:rPr>
          <w:t>, necessary to achieve the</w:t>
        </w:r>
      </w:ins>
      <w:ins w:id="948" w:author="Ginot, Samuel" w:date="2024-02-13T11:45:00Z">
        <w:r w:rsidR="00275647">
          <w:rPr>
            <w:rFonts w:ascii="Calibri" w:hAnsi="Calibri" w:cs="Calibri"/>
            <w:szCs w:val="24"/>
          </w:rPr>
          <w:t>ir</w:t>
        </w:r>
      </w:ins>
      <w:ins w:id="949" w:author="Ginot, Samuel" w:date="2024-02-13T11:44:00Z">
        <w:r w:rsidR="00275647">
          <w:rPr>
            <w:rFonts w:ascii="Calibri" w:hAnsi="Calibri" w:cs="Calibri"/>
            <w:szCs w:val="24"/>
          </w:rPr>
          <w:t xml:space="preserve"> </w:t>
        </w:r>
      </w:ins>
      <w:ins w:id="950" w:author="Ginot, Samuel" w:date="2024-02-13T11:47:00Z">
        <w:r w:rsidR="00275647">
          <w:rPr>
            <w:rFonts w:ascii="Calibri" w:hAnsi="Calibri" w:cs="Calibri"/>
            <w:szCs w:val="24"/>
          </w:rPr>
          <w:t>d</w:t>
        </w:r>
      </w:ins>
      <w:ins w:id="951" w:author="Ginot, Samuel" w:date="2024-02-13T11:48:00Z">
        <w:r w:rsidR="00275647">
          <w:rPr>
            <w:rFonts w:ascii="Calibri" w:hAnsi="Calibri" w:cs="Calibri"/>
            <w:szCs w:val="24"/>
          </w:rPr>
          <w:t>irectionally asymmetric</w:t>
        </w:r>
      </w:ins>
      <w:ins w:id="952" w:author="Ginot, Samuel" w:date="2024-02-13T11:44:00Z">
        <w:r w:rsidR="00275647">
          <w:rPr>
            <w:rFonts w:ascii="Calibri" w:hAnsi="Calibri" w:cs="Calibri"/>
            <w:szCs w:val="24"/>
          </w:rPr>
          <w:t xml:space="preserve"> shapes</w:t>
        </w:r>
      </w:ins>
      <w:ins w:id="953" w:author="Ginot, Samuel" w:date="2024-02-13T11:45:00Z">
        <w:r w:rsidR="00275647">
          <w:rPr>
            <w:rFonts w:ascii="Calibri" w:hAnsi="Calibri" w:cs="Calibri"/>
            <w:szCs w:val="24"/>
          </w:rPr>
          <w:t xml:space="preserve"> </w:t>
        </w:r>
      </w:ins>
      <w:bookmarkStart w:id="954" w:name="ZOTERO_BREF_Iq5BHQpWZAqm"/>
      <w:ins w:id="955" w:author="Ginot, Samuel" w:date="2024-02-15T12:18:00Z">
        <w:r w:rsidR="00275647" w:rsidRPr="00275647">
          <w:rPr>
            <w:rFonts w:ascii="Calibri" w:hAnsi="Calibri" w:cs="Calibri"/>
            <w:szCs w:val="24"/>
          </w:rPr>
          <w:t>(</w:t>
        </w:r>
        <w:proofErr w:type="spellStart"/>
        <w:r w:rsidR="00275647" w:rsidRPr="00275647">
          <w:rPr>
            <w:rFonts w:ascii="Calibri" w:hAnsi="Calibri" w:cs="Calibri"/>
            <w:szCs w:val="24"/>
          </w:rPr>
          <w:t>Hallgrímsson</w:t>
        </w:r>
        <w:proofErr w:type="spellEnd"/>
        <w:r w:rsidR="00275647" w:rsidRPr="00275647">
          <w:rPr>
            <w:rFonts w:ascii="Calibri" w:hAnsi="Calibri" w:cs="Calibri"/>
            <w:szCs w:val="24"/>
          </w:rPr>
          <w:t xml:space="preserve"> et al., 2009; Meinhardt, 2001; Palmer, 2004)</w:t>
        </w:r>
      </w:ins>
      <w:bookmarkEnd w:id="954"/>
      <w:ins w:id="956" w:author="Ginot, Samuel" w:date="2024-02-13T11:44:00Z">
        <w:r w:rsidR="00275647">
          <w:rPr>
            <w:rFonts w:ascii="Calibri" w:hAnsi="Calibri" w:cs="Calibri"/>
            <w:szCs w:val="24"/>
          </w:rPr>
          <w:t>.</w:t>
        </w:r>
      </w:ins>
      <w:ins w:id="957" w:author="Ginot, Samuel" w:date="2024-02-13T11:57:00Z">
        <w:r w:rsidR="00275647">
          <w:rPr>
            <w:rFonts w:ascii="Calibri" w:hAnsi="Calibri" w:cs="Calibri"/>
            <w:szCs w:val="24"/>
          </w:rPr>
          <w:t xml:space="preserve"> Fluctuating asymmetry may also be one </w:t>
        </w:r>
        <w:r w:rsidR="00061EBE">
          <w:rPr>
            <w:rFonts w:ascii="Calibri" w:hAnsi="Calibri" w:cs="Calibri"/>
            <w:szCs w:val="24"/>
          </w:rPr>
          <w:t>fa</w:t>
        </w:r>
      </w:ins>
      <w:ins w:id="958" w:author="Ginot, Samuel" w:date="2024-02-13T11:58:00Z">
        <w:r w:rsidR="00061EBE">
          <w:rPr>
            <w:rFonts w:ascii="Calibri" w:hAnsi="Calibri" w:cs="Calibri"/>
            <w:szCs w:val="24"/>
          </w:rPr>
          <w:t>ctor blurring patterns of covariation.</w:t>
        </w:r>
        <w:r w:rsidR="00061EBE">
          <w:rPr>
            <w:rFonts w:ascii="Calibri" w:hAnsi="Calibri"/>
            <w:rPrChange w:id="959" w:author="Ginot, Samuel" w:date="2024-02-15T12:18:00Z">
              <w:rPr/>
            </w:rPrChange>
          </w:rPr>
          <w:t xml:space="preserve"> </w:t>
        </w:r>
      </w:ins>
      <w:del w:id="960" w:author="Ginot, Samuel" w:date="2024-02-13T11:59:00Z">
        <w:r w:rsidR="00B71978" w:rsidDel="00061EBE">
          <w:delText xml:space="preserve">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delText>
        </w:r>
        <w:bookmarkStart w:id="961" w:name="ZOTERO_BREF_hAtWOIK1s3WR"/>
        <w:r w:rsidR="00B71978" w:rsidDel="00061EBE">
          <w:delText>(Meinhardt, 2001; Palmer, 2004</w:delText>
        </w:r>
        <w:bookmarkEnd w:id="961"/>
        <w:r w:rsidR="00B71978" w:rsidDel="00061EBE">
          <w:delText xml:space="preserve">). This divergence may in turn be a source of decorrelation between mandibles, allowing variable left-right differences, and causing slight variational modularity. Another, non-exclusive possibility is revealed by the </w:delText>
        </w:r>
      </w:del>
      <w:ins w:id="962" w:author="Ginot, Samuel" w:date="2024-02-13T11:59:00Z">
        <w:r w:rsidR="00061EBE">
          <w:t xml:space="preserve"> </w:t>
        </w:r>
      </w:ins>
      <w:ins w:id="963" w:author="Ginot, Samuel" w:date="2024-02-14T16:24:00Z">
        <w:r w:rsidR="0089120F">
          <w:t>Indeed, o</w:t>
        </w:r>
      </w:ins>
      <w:ins w:id="964" w:author="Ginot, Samuel" w:date="2024-02-13T11:59:00Z">
        <w:r w:rsidR="00061EBE">
          <w:t xml:space="preserve">ur results show </w:t>
        </w:r>
      </w:ins>
      <w:r w:rsidR="00B71978">
        <w:t xml:space="preserve">relatively large magnitude of FA located at the mandible incisivi (Supp. Fig. 1). Because FA is of random direction, it may </w:t>
      </w:r>
      <w:del w:id="965" w:author="Ginot, Samuel" w:date="2024-02-13T11:59:00Z">
        <w:r w:rsidR="00B71978" w:rsidDel="00061EBE">
          <w:delText xml:space="preserve">also </w:delText>
        </w:r>
      </w:del>
      <w:r w:rsidR="00B71978">
        <w:t>reduce the correlation between left and right mandible shapes</w:t>
      </w:r>
      <w:del w:id="966" w:author="Ginot, Samuel" w:date="2024-02-15T12:18:00Z">
        <w:r w:rsidR="00B71978">
          <w:delText>.</w:delText>
        </w:r>
      </w:del>
      <w:ins w:id="967" w:author="Ginot, Samuel" w:date="2024-02-14T16:26:00Z">
        <w:r w:rsidR="0089120F">
          <w:t>, which is of determinate direction</w:t>
        </w:r>
      </w:ins>
      <w:ins w:id="968" w:author="Ginot, Samuel" w:date="2024-02-15T12:18:00Z">
        <w:r w:rsidR="00B71978">
          <w:t>.</w:t>
        </w:r>
      </w:ins>
      <w:r w:rsidR="00B71978">
        <w:t xml:space="preserve"> However, the amount of variation explained by FA is very limited in comparison to DA, which would suggest that the influence of FA on </w:t>
      </w:r>
      <w:del w:id="969" w:author="Ginot, Samuel" w:date="2024-02-13T12:00:00Z">
        <w:r w:rsidR="00B71978" w:rsidDel="00061EBE">
          <w:delText xml:space="preserve">modularity </w:delText>
        </w:r>
      </w:del>
      <w:ins w:id="970" w:author="Ginot, Samuel" w:date="2024-02-13T12:00:00Z">
        <w:r w:rsidR="00061EBE">
          <w:t xml:space="preserve">global covariation </w:t>
        </w:r>
      </w:ins>
      <w:r w:rsidR="00B71978">
        <w:t>patterns is small</w:t>
      </w:r>
      <w:ins w:id="971" w:author="Ginot, Samuel" w:date="2024-02-13T12:00:00Z">
        <w:r w:rsidR="00061EBE">
          <w:t>, compared</w:t>
        </w:r>
      </w:ins>
      <w:ins w:id="972" w:author="Ginot, Samuel" w:date="2024-02-13T12:01:00Z">
        <w:r w:rsidR="00061EBE">
          <w:t xml:space="preserve"> to developmentally</w:t>
        </w:r>
      </w:ins>
      <w:ins w:id="973" w:author="Ginot, Samuel" w:date="2024-02-14T16:26:00Z">
        <w:r w:rsidR="0089120F">
          <w:t xml:space="preserve"> or functionally</w:t>
        </w:r>
      </w:ins>
      <w:ins w:id="974" w:author="Ginot, Samuel" w:date="2024-02-13T12:01:00Z">
        <w:r w:rsidR="00061EBE">
          <w:t xml:space="preserve"> driven covar</w:t>
        </w:r>
      </w:ins>
      <w:ins w:id="975" w:author="Ginot, Samuel" w:date="2024-02-13T12:02:00Z">
        <w:r w:rsidR="00061EBE">
          <w:t>iation</w:t>
        </w:r>
      </w:ins>
      <w:r w:rsidR="00B71978">
        <w:t>.</w:t>
      </w:r>
    </w:p>
    <w:p w14:paraId="7845780B" w14:textId="339951DC" w:rsidR="00CB0B88" w:rsidDel="00683D45" w:rsidRDefault="00CB0B88" w:rsidP="00061EBE">
      <w:pPr>
        <w:jc w:val="both"/>
        <w:rPr>
          <w:del w:id="976" w:author="Ginot, Samuel" w:date="2024-02-14T16:41:00Z"/>
        </w:rPr>
      </w:pPr>
    </w:p>
    <w:p w14:paraId="4CAC5DB2" w14:textId="3B386061" w:rsidR="00FB19D0" w:rsidRDefault="00B71978">
      <w:del w:id="977" w:author="Ginot, Samuel" w:date="2024-02-14T16:31:00Z">
        <w:r w:rsidDel="00B31FA4">
          <w:delText>Although mandibles have some degree of autonomy from each other, they remain strongly integrated (</w:delText>
        </w:r>
      </w:del>
      <w:del w:id="978" w:author="Ginot, Samuel" w:date="2024-02-14T16:30:00Z">
        <w:r w:rsidDel="00B31FA4">
          <w:delText>Fig. 6C-D, Table 3</w:delText>
        </w:r>
      </w:del>
      <w:del w:id="979" w:author="Ginot, Samuel" w:date="2024-02-14T16:31:00Z">
        <w:r w:rsidDel="00B31FA4">
          <w:delText>), and the strongest modular signal retrieved by the CR analysis is in the two modules partition which combines both mandibles into one module (Fig. 2A, Table 2), and the head structures in a second module. This suggests that the</w:delText>
        </w:r>
      </w:del>
      <w:ins w:id="980" w:author="Ginot, Samuel" w:date="2024-02-14T16:31:00Z">
        <w:r w:rsidR="00B31FA4">
          <w:t>The impact of</w:t>
        </w:r>
      </w:ins>
      <w:r>
        <w:t xml:space="preserve"> functional selection</w:t>
      </w:r>
      <w:ins w:id="981" w:author="Ginot, Samuel" w:date="2024-02-14T16:31:00Z">
        <w:r w:rsidR="00B31FA4">
          <w:t xml:space="preserve"> and/or plasticity</w:t>
        </w:r>
      </w:ins>
      <w:ins w:id="982" w:author="Ginot, Samuel" w:date="2024-02-15T12:18:00Z">
        <w:r>
          <w:t xml:space="preserve"> </w:t>
        </w:r>
      </w:ins>
      <w:r>
        <w:t xml:space="preserve">for </w:t>
      </w:r>
      <w:del w:id="983" w:author="Ginot, Samuel" w:date="2024-02-14T16:31:00Z">
        <w:r w:rsidDel="00B31FA4">
          <w:delText xml:space="preserve">matching </w:delText>
        </w:r>
      </w:del>
      <w:ins w:id="984" w:author="Ginot, Samuel" w:date="2024-02-14T16:31:00Z">
        <w:r w:rsidR="00B31FA4">
          <w:t xml:space="preserve">interlocking </w:t>
        </w:r>
      </w:ins>
      <w:r>
        <w:t xml:space="preserve">left and right mandible shapes is </w:t>
      </w:r>
      <w:ins w:id="985" w:author="Ginot, Samuel" w:date="2024-02-14T16:32:00Z">
        <w:r w:rsidR="00B31FA4">
          <w:t xml:space="preserve">apparent in the strong within-mandible covariation, </w:t>
        </w:r>
      </w:ins>
      <w:r>
        <w:t>limiting deviations from the left and right respective target phenotypes</w:t>
      </w:r>
      <w:del w:id="986" w:author="Ginot, Samuel" w:date="2024-02-15T12:18:00Z">
        <w:r>
          <w:delText>.</w:delText>
        </w:r>
      </w:del>
      <w:ins w:id="987" w:author="Ginot, Samuel" w:date="2024-02-14T16:33:00Z">
        <w:r w:rsidR="00B31FA4">
          <w:t xml:space="preserve">, or at least constraining </w:t>
        </w:r>
      </w:ins>
      <w:ins w:id="988" w:author="Ginot, Samuel" w:date="2024-02-14T16:36:00Z">
        <w:r w:rsidR="00B31FA4">
          <w:t>potential</w:t>
        </w:r>
      </w:ins>
      <w:ins w:id="989" w:author="Ginot, Samuel" w:date="2024-02-14T16:33:00Z">
        <w:r w:rsidR="00B31FA4">
          <w:t xml:space="preserve"> shape changes</w:t>
        </w:r>
      </w:ins>
      <w:ins w:id="990" w:author="Ginot, Samuel" w:date="2024-02-14T16:36:00Z">
        <w:r w:rsidR="00B31FA4">
          <w:t xml:space="preserve"> within each mandible</w:t>
        </w:r>
      </w:ins>
      <w:ins w:id="991" w:author="Ginot, Samuel" w:date="2024-02-14T16:33:00Z">
        <w:r w:rsidR="00B31FA4">
          <w:t xml:space="preserve"> to be </w:t>
        </w:r>
      </w:ins>
      <w:ins w:id="992" w:author="Ginot, Samuel" w:date="2024-02-14T16:35:00Z">
        <w:r w:rsidR="00B31FA4">
          <w:t>correlated</w:t>
        </w:r>
      </w:ins>
      <w:ins w:id="993" w:author="Ginot, Samuel" w:date="2024-02-14T16:36:00Z">
        <w:r w:rsidR="00B31FA4">
          <w:t>, as suggested by the “fly in a tube model” of phenotypic evolu</w:t>
        </w:r>
      </w:ins>
      <w:ins w:id="994" w:author="Ginot, Samuel" w:date="2024-02-14T16:37:00Z">
        <w:r w:rsidR="00B31FA4">
          <w:t xml:space="preserve">tion </w:t>
        </w:r>
      </w:ins>
      <w:bookmarkStart w:id="995" w:name="ZOTERO_BREF_wgsFk6rokK4X"/>
      <w:ins w:id="996" w:author="Ginot, Samuel" w:date="2024-02-15T12:18:00Z">
        <w:r w:rsidR="00B31FA4" w:rsidRPr="00B31FA4">
          <w:rPr>
            <w:rFonts w:ascii="Calibri" w:hAnsi="Calibri" w:cs="Calibri"/>
          </w:rPr>
          <w:t>(Felice et al., 2018)</w:t>
        </w:r>
        <w:bookmarkEnd w:id="995"/>
        <w:r>
          <w:t>.</w:t>
        </w:r>
      </w:ins>
      <w:r>
        <w:t xml:space="preserve"> </w:t>
      </w:r>
      <w:del w:id="997" w:author="Ginot, Samuel" w:date="2024-02-14T16:38:00Z">
        <w:r w:rsidDel="00B31FA4">
          <w:delText>In other terms, the developmental pathways for left and right mandibles must diverge at some point, but their combined target phenotype must be tightly integrated</w:delText>
        </w:r>
      </w:del>
      <w:del w:id="998" w:author="Ginot, Samuel" w:date="2024-02-15T12:18:00Z">
        <w:r>
          <w:delText>.</w:delText>
        </w:r>
      </w:del>
      <w:ins w:id="999" w:author="Ginot, Samuel" w:date="2024-02-14T16:38:00Z">
        <w:r w:rsidR="00B31FA4">
          <w:t>Constraints on each mandible must be strong enough to achieve their respective phenotype, while also leading to a tightly integrated combined phenotype</w:t>
        </w:r>
      </w:ins>
      <w:ins w:id="1000" w:author="Ginot, Samuel" w:date="2024-02-15T12:18:00Z">
        <w:r>
          <w:t>.</w:t>
        </w:r>
      </w:ins>
      <w:r>
        <w:t xml:space="preserve">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which fall in the range of values for characters under selection </w:t>
      </w:r>
      <w:bookmarkStart w:id="1001" w:name="ZOTERO_BREF_HUyDELwvmtSo"/>
      <w:r>
        <w:t xml:space="preserve">(Hansen et al., 2006; </w:t>
      </w:r>
      <w:proofErr w:type="spellStart"/>
      <w:r>
        <w:t>Pélabon</w:t>
      </w:r>
      <w:proofErr w:type="spellEnd"/>
      <w:r>
        <w:t xml:space="preserve"> &amp; Hansen, 2008</w:t>
      </w:r>
      <w:bookmarkEnd w:id="1001"/>
      <w:r>
        <w:t>).</w:t>
      </w:r>
    </w:p>
    <w:p w14:paraId="0B93616A" w14:textId="5EA23B07" w:rsidR="00FB19D0" w:rsidRDefault="00B71978">
      <w:pPr>
        <w:rPr>
          <w:lang w:val="en-US"/>
        </w:rPr>
      </w:pPr>
      <w:r>
        <w:t xml:space="preserve">Variational modularity between the mandibles and the rest of the head might have been expected, considering that the mandibles constitute both a developmentally </w:t>
      </w:r>
      <w:bookmarkStart w:id="1002" w:name="ZOTERO_BREF_vF2GNk5973Xc"/>
      <w:r>
        <w:t>(</w:t>
      </w:r>
      <w:proofErr w:type="spellStart"/>
      <w:r>
        <w:t>Posnien</w:t>
      </w:r>
      <w:proofErr w:type="spellEnd"/>
      <w:r>
        <w:t xml:space="preserve"> &amp; Bucher, 2010</w:t>
      </w:r>
      <w:bookmarkEnd w:id="1002"/>
      <w:r>
        <w:t xml:space="preserve">) and functionally distinct module. </w:t>
      </w:r>
      <w:del w:id="1003" w:author="Ginot, Samuel" w:date="2024-02-14T16:45:00Z">
        <w:r w:rsidDel="00683D45">
          <w:delText xml:space="preserve">Our results </w:delText>
        </w:r>
      </w:del>
      <w:del w:id="1004" w:author="Ginot, Samuel" w:date="2024-02-15T12:18:00Z">
        <w:r>
          <w:delText>constitute</w:delText>
        </w:r>
      </w:del>
      <w:ins w:id="1005" w:author="Ginot, Samuel" w:date="2024-02-14T16:45:00Z">
        <w:r w:rsidR="00683D45">
          <w:t xml:space="preserve"> The observed pattern of weak </w:t>
        </w:r>
      </w:ins>
      <w:ins w:id="1006" w:author="Ginot, Samuel" w:date="2024-02-15T12:18:00Z">
        <w:r>
          <w:t>constitute</w:t>
        </w:r>
      </w:ins>
      <w:ins w:id="1007" w:author="Ginot, Samuel" w:date="2024-02-14T16:46:00Z">
        <w:r w:rsidR="00683D45">
          <w:t>s</w:t>
        </w:r>
      </w:ins>
      <w:r>
        <w:t xml:space="preserve"> </w:t>
      </w:r>
      <w:r>
        <w:lastRenderedPageBreak/>
        <w:t>evidence</w:t>
      </w:r>
      <w:ins w:id="1008" w:author="Ginot, Samuel" w:date="2024-02-14T16:46:00Z">
        <w:r w:rsidR="00683D45">
          <w:t xml:space="preserve"> corroborating</w:t>
        </w:r>
      </w:ins>
      <w:ins w:id="1009" w:author="Ginot, Samuel" w:date="2024-02-15T12:18:00Z">
        <w:r>
          <w:t xml:space="preserve"> </w:t>
        </w:r>
      </w:ins>
      <w:r>
        <w:t>that modularity between the head and the mandibles</w:t>
      </w:r>
      <w:ins w:id="1010" w:author="Ginot, Samuel" w:date="2024-02-14T16:46:00Z">
        <w:r w:rsidR="00683D45">
          <w:t>.</w:t>
        </w:r>
      </w:ins>
      <w:r>
        <w:t xml:space="preserve"> </w:t>
      </w:r>
      <w:del w:id="1011" w:author="Ginot, Samuel" w:date="2024-02-14T16:46:00Z">
        <w:r w:rsidDel="00683D45">
          <w:delText xml:space="preserve">allows </w:delText>
        </w:r>
      </w:del>
      <w:ins w:id="1012" w:author="Ginot, Samuel" w:date="2024-02-14T16:46:00Z">
        <w:r w:rsidR="00683D45">
          <w:t>Such disc</w:t>
        </w:r>
      </w:ins>
      <w:ins w:id="1013" w:author="Ginot, Samuel" w:date="2024-02-14T16:47:00Z">
        <w:r w:rsidR="00683D45">
          <w:t xml:space="preserve">onnection may be critical to allow </w:t>
        </w:r>
      </w:ins>
      <w:r>
        <w:t>conspicuous asymmetry to appear in the mandibles while maintaining the head's global symmetry.</w:t>
      </w:r>
      <w:ins w:id="1014" w:author="Ginot, Samuel" w:date="2024-02-15T12:18:00Z">
        <w:r>
          <w:t xml:space="preserve"> </w:t>
        </w:r>
      </w:ins>
      <w:ins w:id="1015" w:author="Ginot, Samuel" w:date="2024-02-14T16:47:00Z">
        <w:r w:rsidR="00683D45">
          <w:t xml:space="preserve">Indeed, if the factors defining </w:t>
        </w:r>
      </w:ins>
      <w:ins w:id="1016" w:author="Ginot, Samuel" w:date="2024-02-14T16:48:00Z">
        <w:r w:rsidR="00683D45">
          <w:t xml:space="preserve">the left-right conspicuous asymmetry of mandibles were equally expressed in the head capsule, one would expect </w:t>
        </w:r>
      </w:ins>
      <w:ins w:id="1017" w:author="Ginot, Samuel" w:date="2024-02-14T16:49:00Z">
        <w:r w:rsidR="00683D45">
          <w:t xml:space="preserve">equally conspicuous head asymmetry. Here, we instead observe significant subtle (rather than conspicuous) DA in the head capsule. </w:t>
        </w:r>
      </w:ins>
      <w:r>
        <w:t xml:space="preserve">This could potentially be a general rule in cases of conspicuous asymmetry arising in Bilaterians, where modularity may be </w:t>
      </w:r>
      <w:r>
        <w:rPr>
          <w:lang w:val="en-US"/>
        </w:rPr>
        <w:t>an</w:t>
      </w:r>
      <w:r>
        <w:t xml:space="preserve"> evolutionary way to relax locally the constraints of symmetry, akin to the more general idea that modularity may "</w:t>
      </w:r>
      <w:proofErr w:type="spellStart"/>
      <w:r>
        <w:t>favor</w:t>
      </w:r>
      <w:proofErr w:type="spellEnd"/>
      <w:r>
        <w:t xml:space="preserve"> evolvability by allowing one module to change without interfering with the rest of the organism" </w:t>
      </w:r>
      <w:bookmarkStart w:id="1018" w:name="ZOTERO_BREF_EIYlyl5k9kwt"/>
      <w:r>
        <w:t>(Hansen, 2003)</w:t>
      </w:r>
      <w:bookmarkEnd w:id="1018"/>
      <w: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1019"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1019"/>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del w:id="1020" w:author="Ginot, Samuel" w:date="2024-02-14T16:59:00Z">
        <w:r w:rsidDel="000E2E2F">
          <w:rPr>
            <w:lang w:val="en-US"/>
          </w:rPr>
          <w:delText xml:space="preserve">reinforcing </w:delText>
        </w:r>
      </w:del>
      <w:ins w:id="1021" w:author="Ginot, Samuel" w:date="2024-02-14T16:59:00Z">
        <w:r w:rsidR="000E2E2F">
          <w:rPr>
            <w:lang w:val="en-US"/>
          </w:rPr>
          <w:t xml:space="preserve">through </w:t>
        </w:r>
      </w:ins>
      <w:r>
        <w:rPr>
          <w:lang w:val="en-US"/>
        </w:rPr>
        <w:t xml:space="preserve">integration </w:t>
      </w:r>
      <w:r>
        <w:rPr>
          <w:i/>
          <w:iCs/>
          <w:lang w:val="en-US"/>
        </w:rPr>
        <w:t>within</w:t>
      </w:r>
      <w:r>
        <w:rPr>
          <w:lang w:val="en-US"/>
        </w:rPr>
        <w:t xml:space="preserve"> left and right structures and </w:t>
      </w:r>
      <w:del w:id="1022" w:author="Ginot, Samuel" w:date="2024-02-14T16:59:00Z">
        <w:r w:rsidDel="000E2E2F">
          <w:rPr>
            <w:lang w:val="en-US"/>
          </w:rPr>
          <w:delText>increasing modularity</w:delText>
        </w:r>
      </w:del>
      <w:ins w:id="1023" w:author="Ginot, Samuel" w:date="2024-02-14T16:59:00Z">
        <w:r w:rsidR="000E2E2F">
          <w:rPr>
            <w:lang w:val="en-US"/>
          </w:rPr>
          <w:t>parcellation</w:t>
        </w:r>
      </w:ins>
      <w:r>
        <w:rPr>
          <w:lang w:val="en-US"/>
        </w:rPr>
        <w:t xml:space="preserve"> </w:t>
      </w:r>
      <w:r>
        <w:rPr>
          <w:i/>
          <w:iCs/>
          <w:lang w:val="en-US"/>
        </w:rPr>
        <w:t>between</w:t>
      </w:r>
      <w:r>
        <w:rPr>
          <w:lang w:val="en-US"/>
        </w:rPr>
        <w:t xml:space="preserve"> them</w:t>
      </w:r>
      <w:del w:id="1024" w:author="Ginot, Samuel" w:date="2024-02-15T12:18:00Z">
        <w:r>
          <w:rPr>
            <w:lang w:val="en-US"/>
          </w:rPr>
          <w:delText>.</w:delText>
        </w:r>
      </w:del>
      <w:ins w:id="1025" w:author="Ginot, Samuel" w:date="2024-02-14T17:01:00Z">
        <w:r w:rsidR="000E2E2F">
          <w:rPr>
            <w:lang w:val="en-US"/>
          </w:rPr>
          <w:t xml:space="preserve"> </w:t>
        </w:r>
      </w:ins>
      <w:bookmarkStart w:id="1026" w:name="ZOTERO_BREF_FsqohrKxZbZu"/>
      <w:ins w:id="1027" w:author="Ginot, Samuel" w:date="2024-02-15T12:18:00Z">
        <w:r w:rsidR="005C6784" w:rsidRPr="005C6784">
          <w:rPr>
            <w:rFonts w:ascii="Calibri" w:hAnsi="Calibri" w:cs="Calibri"/>
          </w:rPr>
          <w:t xml:space="preserve">(Wagner &amp; </w:t>
        </w:r>
        <w:proofErr w:type="spellStart"/>
        <w:r w:rsidR="005C6784" w:rsidRPr="005C6784">
          <w:rPr>
            <w:rFonts w:ascii="Calibri" w:hAnsi="Calibri" w:cs="Calibri"/>
          </w:rPr>
          <w:t>Altenberg</w:t>
        </w:r>
        <w:proofErr w:type="spellEnd"/>
        <w:r w:rsidR="005C6784" w:rsidRPr="005C6784">
          <w:rPr>
            <w:rFonts w:ascii="Calibri" w:hAnsi="Calibri" w:cs="Calibri"/>
          </w:rPr>
          <w:t>, 1996)</w:t>
        </w:r>
        <w:bookmarkEnd w:id="1026"/>
        <w:r>
          <w:rPr>
            <w:lang w:val="en-US"/>
          </w:rPr>
          <w:t>.</w:t>
        </w:r>
      </w:ins>
    </w:p>
    <w:p w14:paraId="300CDAA1" w14:textId="4B8FC192" w:rsidR="00FB19D0" w:rsidRDefault="00B71978">
      <w:r>
        <w:rPr>
          <w:lang w:val="en-US"/>
        </w:rPr>
        <w:t xml:space="preserve">Additionally, the link between conspicuous asymmetry and modularity is probably dependent on the type of anatomical and functional relationships between left and right structures, and their symmetrical surroundings. </w:t>
      </w:r>
      <w:r>
        <w:t xml:space="preserve">In the case of the grasshopper, mandibles are working together to achieve a single function, which certainly constrains the degree of </w:t>
      </w:r>
      <w:del w:id="1028" w:author="Ginot, Samuel" w:date="2024-02-14T17:08:00Z">
        <w:r w:rsidDel="00F97870">
          <w:delText>modularity</w:delText>
        </w:r>
      </w:del>
      <w:ins w:id="1029" w:author="Ginot, Samuel" w:date="2024-02-14T17:08:00Z">
        <w:r w:rsidR="00F97870">
          <w:t>covariation</w:t>
        </w:r>
      </w:ins>
      <w:del w:id="1030" w:author="Ginot, Samuel" w:date="2024-02-14T17:08:00Z">
        <w:r w:rsidDel="00F97870">
          <w:delText xml:space="preserve"> </w:delText>
        </w:r>
      </w:del>
      <w:ins w:id="1031" w:author="Ginot, Samuel" w:date="2024-02-14T17:08:00Z">
        <w:r w:rsidR="00F97870">
          <w:t xml:space="preserve"> </w:t>
        </w:r>
      </w:ins>
      <w:r>
        <w:t>between left and right sides. In other cases, such as claws of lobsters or fiddler crabs, left and right functions are divergent, and one might therefore expect even stronger left-right autonomy</w:t>
      </w:r>
      <w:ins w:id="1032" w:author="Ginot, Samuel" w:date="2024-02-14T17:09:00Z">
        <w:r w:rsidR="00F97870">
          <w:t xml:space="preserve">, </w:t>
        </w:r>
        <w:proofErr w:type="gramStart"/>
        <w:r w:rsidR="00F97870">
          <w:t>i.e.</w:t>
        </w:r>
        <w:proofErr w:type="gramEnd"/>
        <w:r w:rsidR="00F97870">
          <w:t xml:space="preserve"> weaker integration</w:t>
        </w:r>
      </w:ins>
      <w:ins w:id="1033" w:author="Ginot, Samuel" w:date="2024-02-15T12:18:00Z">
        <w:r>
          <w:t xml:space="preserve">, </w:t>
        </w:r>
      </w:ins>
      <w:r>
        <w:t xml:space="preserve">although there is data indicating significant linkage in dimorphic crab claws </w:t>
      </w:r>
      <w:bookmarkStart w:id="1034" w:name="ZOTERO_BREF_BOBZmCpDI6dC"/>
      <w:r>
        <w:t>(</w:t>
      </w:r>
      <w:proofErr w:type="spellStart"/>
      <w:r>
        <w:t>Levinton</w:t>
      </w:r>
      <w:proofErr w:type="spellEnd"/>
      <w:r>
        <w:t>, 2016)</w:t>
      </w:r>
      <w:bookmarkEnd w:id="1034"/>
      <w: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1035" w:name="ZOTERO_BREF_zlnQ9zcQounR"/>
      <w:r>
        <w:rPr>
          <w:rFonts w:cs="Calibri"/>
        </w:rPr>
        <w:t>(Nogueira et al., 2022)</w:t>
      </w:r>
      <w:bookmarkEnd w:id="1035"/>
      <w: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w:t>
      </w:r>
      <w:del w:id="1036" w:author="Ginot, Samuel" w:date="2024-02-14T17:13:00Z">
        <w:r w:rsidDel="00F97870">
          <w:delText xml:space="preserve">more </w:delText>
        </w:r>
      </w:del>
      <w:ins w:id="1037" w:author="Ginot, Samuel" w:date="2024-02-14T17:13:00Z">
        <w:r w:rsidR="00F97870">
          <w:t xml:space="preserve">typically </w:t>
        </w:r>
      </w:ins>
      <w:r>
        <w:t xml:space="preserve">symmetrical species, </w:t>
      </w:r>
      <w:proofErr w:type="gramStart"/>
      <w:r>
        <w:t>e.g.</w:t>
      </w:r>
      <w:proofErr w:type="gramEnd"/>
      <w:r>
        <w:t xml:space="preserve"> insects with symmetrical mandibles, </w:t>
      </w:r>
      <w:proofErr w:type="spellStart"/>
      <w:r>
        <w:t>Mysticete</w:t>
      </w:r>
      <w:proofErr w:type="spellEnd"/>
      <w:r>
        <w:t xml:space="preserve"> whales which have symmetrical skulls, or crustaceans with symmetric claws, </w:t>
      </w:r>
      <w:del w:id="1038" w:author="Ginot, Samuel" w:date="2024-02-14T17:14:00Z">
        <w:r w:rsidDel="00F97870">
          <w:delText>modularity should be smaller</w:delText>
        </w:r>
      </w:del>
      <w:r>
        <w:t xml:space="preserve"> </w:t>
      </w:r>
      <w:ins w:id="1039" w:author="Ginot, Samuel" w:date="2024-02-14T17:15:00Z">
        <w:r w:rsidR="00845F9C">
          <w:t xml:space="preserve">selection for parcellation may not have acted, preserving pleiotropic effect and covariation patterns, </w:t>
        </w:r>
      </w:ins>
      <w:r>
        <w:t>both between left and right sides, and between the studied structure and its anatomical surroundings</w:t>
      </w:r>
      <w:del w:id="1040" w:author="Ginot, Samuel" w:date="2024-02-15T12:18:00Z">
        <w:r>
          <w:delText>.</w:delText>
        </w:r>
      </w:del>
      <w:ins w:id="1041" w:author="Ginot, Samuel" w:date="2024-02-14T17:16:00Z">
        <w:r w:rsidR="00845F9C">
          <w:t xml:space="preserve">, to achieve a symmetrical </w:t>
        </w:r>
        <w:r w:rsidR="00845F9C">
          <w:rPr>
            <w:i/>
            <w:iCs/>
          </w:rPr>
          <w:t>bauplan</w:t>
        </w:r>
      </w:ins>
      <w:ins w:id="1042" w:author="Ginot, Samuel" w:date="2024-02-15T12:18:00Z">
        <w:r>
          <w:t>.</w:t>
        </w:r>
      </w:ins>
      <w:r>
        <w:t xml:space="preserve"> This idea is indirectly supported by results from Churchill et al. (2019), who found a larger number of modules in Odontocete </w:t>
      </w:r>
      <w:proofErr w:type="gramStart"/>
      <w:r>
        <w:t>whales</w:t>
      </w:r>
      <w:proofErr w:type="gramEnd"/>
      <w:r>
        <w:t xml:space="preserve"> skulls, compared to classical modularity patterns found in other mammals.</w:t>
      </w:r>
    </w:p>
    <w:p w14:paraId="782C1206" w14:textId="7C604C41" w:rsidR="00FB19D0" w:rsidRDefault="00B71978">
      <w:pPr>
        <w:jc w:val="both"/>
        <w:rPr>
          <w:i/>
          <w:iCs/>
          <w:lang w:val="en-US"/>
        </w:rPr>
      </w:pPr>
      <w:r>
        <w:rPr>
          <w:rFonts w:cs="Calibri"/>
          <w:i/>
          <w:iCs/>
          <w:lang w:val="en-US"/>
        </w:rPr>
        <w:t xml:space="preserve">Asymmetry "spill-over" </w:t>
      </w:r>
      <w:del w:id="1043" w:author="Ginot, Samuel" w:date="2024-02-14T17:18:00Z">
        <w:r w:rsidDel="00E90BB3">
          <w:rPr>
            <w:rFonts w:cs="Calibri"/>
            <w:i/>
            <w:iCs/>
            <w:lang w:val="en-US"/>
          </w:rPr>
          <w:delText>and modularity</w:delText>
        </w:r>
      </w:del>
      <w:ins w:id="1044" w:author="Ginot, Samuel" w:date="2024-02-14T17:18:00Z">
        <w:r w:rsidR="00E90BB3">
          <w:rPr>
            <w:rFonts w:cs="Calibri"/>
            <w:i/>
            <w:iCs/>
            <w:lang w:val="en-US"/>
          </w:rPr>
          <w:t>between</w:t>
        </w:r>
      </w:ins>
      <w:del w:id="1045" w:author="Ginot, Samuel" w:date="2024-02-14T17:18:00Z">
        <w:r w:rsidDel="00E90BB3">
          <w:rPr>
            <w:rFonts w:cs="Calibri"/>
            <w:i/>
            <w:iCs/>
            <w:lang w:val="en-US"/>
          </w:rPr>
          <w:delText xml:space="preserve"> within the</w:delText>
        </w:r>
      </w:del>
      <w:ins w:id="1046" w:author="Ginot, Samuel" w:date="2024-02-14T17:18:00Z">
        <w:r w:rsidR="00E90BB3">
          <w:rPr>
            <w:rFonts w:cs="Calibri"/>
            <w:i/>
            <w:iCs/>
            <w:lang w:val="en-US"/>
          </w:rPr>
          <w:t xml:space="preserve"> mandibles and</w:t>
        </w:r>
      </w:ins>
      <w:ins w:id="1047" w:author="Ginot, Samuel" w:date="2024-02-15T12:18:00Z">
        <w:r>
          <w:rPr>
            <w:rFonts w:cs="Calibri"/>
            <w:i/>
            <w:iCs/>
            <w:lang w:val="en-US"/>
          </w:rPr>
          <w:t xml:space="preserve"> </w:t>
        </w:r>
      </w:ins>
      <w:r>
        <w:rPr>
          <w:rFonts w:cs="Calibri"/>
          <w:i/>
          <w:iCs/>
          <w:lang w:val="en-US"/>
        </w:rPr>
        <w:t>head capsule</w:t>
      </w:r>
      <w:r>
        <w:rPr>
          <w:rFonts w:cs="Calibri"/>
          <w:lang w:val="en-US"/>
        </w:rPr>
        <w:t>.</w:t>
      </w:r>
    </w:p>
    <w:p w14:paraId="4DBC7195" w14:textId="43FED156" w:rsidR="00FB19D0" w:rsidRDefault="00B71978">
      <w:pPr>
        <w:jc w:val="both"/>
        <w:rPr>
          <w:i/>
          <w:iCs/>
          <w:lang w:val="en-US"/>
        </w:rPr>
      </w:pPr>
      <w:del w:id="1048" w:author="Ginot, Samuel" w:date="2024-02-15T12:18:00Z">
        <w:r>
          <w:rPr>
            <w:rFonts w:cs="Calibri"/>
            <w:lang w:val="en-US"/>
          </w:rPr>
          <w:delText>The</w:delText>
        </w:r>
      </w:del>
      <w:ins w:id="1049" w:author="Ginot, Samuel" w:date="2024-02-15T12:18:00Z">
        <w:r>
          <w:rPr>
            <w:rFonts w:cs="Calibri"/>
            <w:lang w:val="en-US"/>
          </w:rPr>
          <w:t xml:space="preserve">The </w:t>
        </w:r>
      </w:ins>
      <w:ins w:id="1050" w:author="Ginot, Samuel" w:date="2024-02-14T17:19:00Z">
        <w:r w:rsidR="00E90BB3">
          <w:rPr>
            <w:rFonts w:cs="Calibri"/>
            <w:lang w:val="en-US"/>
          </w:rPr>
          <w:t xml:space="preserve">significant variational </w:t>
        </w:r>
      </w:ins>
      <w:r>
        <w:rPr>
          <w:rFonts w:cs="Calibri"/>
          <w:lang w:val="en-US"/>
        </w:rPr>
        <w:t xml:space="preserve">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w:t>
      </w:r>
      <w:del w:id="1051" w:author="Ginot, Samuel" w:date="2024-02-14T17:19:00Z">
        <w:r w:rsidDel="00E90BB3">
          <w:rPr>
            <w:rFonts w:cs="Calibri"/>
            <w:lang w:val="en-US"/>
          </w:rPr>
          <w:delText xml:space="preserve">not </w:delText>
        </w:r>
      </w:del>
      <w:ins w:id="1052" w:author="Ginot, Samuel" w:date="2024-02-14T17:19:00Z">
        <w:r w:rsidR="00E90BB3">
          <w:rPr>
            <w:rFonts w:cs="Calibri"/>
            <w:lang w:val="en-US"/>
          </w:rPr>
          <w:t xml:space="preserve">less so </w:t>
        </w:r>
      </w:ins>
      <w:r>
        <w:rPr>
          <w:rFonts w:cs="Calibri"/>
          <w:lang w:val="en-US"/>
        </w:rPr>
        <w:t xml:space="preserve">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w:t>
      </w:r>
      <w:del w:id="1053" w:author="Ginot, Samuel" w:date="2024-02-14T17:20:00Z">
        <w:r w:rsidDel="00E90BB3">
          <w:rPr>
            <w:rFonts w:cs="Calibri"/>
            <w:lang w:val="en-US"/>
          </w:rPr>
          <w:delText xml:space="preserve">correlation </w:delText>
        </w:r>
      </w:del>
      <w:ins w:id="1054" w:author="Ginot, Samuel" w:date="2024-02-14T17:20:00Z">
        <w:r w:rsidR="00E90BB3">
          <w:rPr>
            <w:rFonts w:cs="Calibri"/>
            <w:lang w:val="en-US"/>
          </w:rPr>
          <w:t xml:space="preserve">covariation </w:t>
        </w:r>
      </w:ins>
      <w:r>
        <w:rPr>
          <w:rFonts w:cs="Calibri"/>
          <w:lang w:val="en-US"/>
        </w:rPr>
        <w:t xml:space="preserve">between the ventral half of the </w:t>
      </w:r>
      <w:r>
        <w:rPr>
          <w:rFonts w:cs="Calibri"/>
          <w:lang w:val="en-US"/>
        </w:rPr>
        <w:lastRenderedPageBreak/>
        <w:t xml:space="preserve">head and the </w:t>
      </w:r>
      <w:ins w:id="1055" w:author="Ginot, Samuel" w:date="2024-02-14T17:19:00Z">
        <w:r w:rsidR="00E90BB3">
          <w:rPr>
            <w:rFonts w:cs="Calibri"/>
            <w:lang w:val="en-US"/>
          </w:rPr>
          <w:t xml:space="preserve">left </w:t>
        </w:r>
      </w:ins>
      <w:r>
        <w:rPr>
          <w:rFonts w:cs="Calibri"/>
          <w:lang w:val="en-US"/>
        </w:rPr>
        <w:t>mandible</w:t>
      </w:r>
      <w:del w:id="1056" w:author="Ginot, Samuel" w:date="2024-02-14T17:20:00Z">
        <w:r w:rsidDel="00E90BB3">
          <w:rPr>
            <w:rFonts w:cs="Calibri"/>
            <w:lang w:val="en-US"/>
          </w:rPr>
          <w:delText>s</w:delText>
        </w:r>
      </w:del>
      <w:r>
        <w:rPr>
          <w:rFonts w:cs="Calibri"/>
          <w:lang w:val="en-US"/>
        </w:rPr>
        <w:t>,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xml:space="preserve">, 2019). The limited DA observed in this dorsal region may therefore be explained by </w:t>
      </w:r>
      <w:ins w:id="1057" w:author="Ginot, Samuel" w:date="2024-02-14T17:20:00Z">
        <w:r w:rsidR="00E90BB3">
          <w:rPr>
            <w:rFonts w:cs="Calibri"/>
            <w:lang w:val="en-US"/>
          </w:rPr>
          <w:t xml:space="preserve">asymmetric muscle actions, possibly countered by </w:t>
        </w:r>
      </w:ins>
      <w:r>
        <w:rPr>
          <w:rFonts w:cs="Calibri"/>
          <w:lang w:val="en-US"/>
        </w:rPr>
        <w:t xml:space="preserve">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p>
    <w:p w14:paraId="515E2F47" w14:textId="77777777" w:rsidR="00FB19D0" w:rsidDel="00E90BB3" w:rsidRDefault="00FB19D0">
      <w:pPr>
        <w:rPr>
          <w:del w:id="1058" w:author="Ginot, Samuel" w:date="2024-02-14T17:18:00Z"/>
          <w:lang w:val="en-US"/>
        </w:rPr>
      </w:pPr>
    </w:p>
    <w:p w14:paraId="2548A1F1" w14:textId="3E501776" w:rsidR="00FB19D0" w:rsidDel="00E90BB3" w:rsidRDefault="00B71978">
      <w:pPr>
        <w:jc w:val="both"/>
        <w:rPr>
          <w:del w:id="1059" w:author="Ginot, Samuel" w:date="2024-02-14T17:18:00Z"/>
          <w:i/>
          <w:iCs/>
        </w:rPr>
      </w:pPr>
      <w:del w:id="1060" w:author="Ginot, Samuel" w:date="2024-02-14T17:18:00Z">
        <w:r w:rsidDel="00E90BB3">
          <w:rPr>
            <w:i/>
            <w:iCs/>
          </w:rPr>
          <w:delText>Effect of module-by-module superimposition on modularity analyses.</w:delText>
        </w:r>
      </w:del>
    </w:p>
    <w:p w14:paraId="6E796AA6" w14:textId="53E2FF94" w:rsidR="00FB19D0" w:rsidDel="00E90BB3" w:rsidRDefault="00B71978">
      <w:pPr>
        <w:rPr>
          <w:del w:id="1061" w:author="Ginot, Samuel" w:date="2024-02-14T17:18:00Z"/>
        </w:rPr>
      </w:pPr>
      <w:del w:id="1062" w:author="Ginot, Samuel" w:date="2024-02-14T17:18:00Z">
        <w:r w:rsidDel="00E90BB3">
          <w:delText xml:space="preserve">There is ongoing discussion in the morphometrics community about the impact of Procrustes superimposition on modularity and integration results </w:delText>
        </w:r>
        <w:bookmarkStart w:id="1063" w:name="ZOTERO_BREF_Yrf5xcv0GEvm"/>
        <w:r w:rsidDel="00E90BB3">
          <w:delText>(Cardini, 2019, 2023; Zelditch &amp; Swiderski, 2023)</w:delText>
        </w:r>
        <w:bookmarkEnd w:id="1063"/>
        <w:r w:rsidDel="00E90BB3">
          <w:delTex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delText>
        </w:r>
        <w:bookmarkStart w:id="1064" w:name="ZOTERO_BREF_8JJFafQNgahK"/>
        <w:r w:rsidDel="00E90BB3">
          <w:delText>(Cardini, 2019)</w:delText>
        </w:r>
        <w:bookmarkEnd w:id="1064"/>
        <w:r w:rsidDel="00E90BB3">
          <w:delText>, and the loss of spatial and size relationships between modules explains that Z</w:delText>
        </w:r>
        <w:r w:rsidDel="00E90BB3">
          <w:rPr>
            <w:vertAlign w:val="subscript"/>
          </w:rPr>
          <w:delText>CR</w:delText>
        </w:r>
        <w:r w:rsidDel="00E90BB3">
          <w:delTex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delText>
        </w:r>
        <w:bookmarkStart w:id="1065" w:name="ZOTERO_BREF_6nuP9c2X3iMo"/>
        <w:r w:rsidDel="00E90BB3">
          <w:delText>(Zelditch &amp; Swiderski, 2023)</w:delText>
        </w:r>
        <w:bookmarkEnd w:id="1065"/>
        <w:r w:rsidDel="00E90BB3">
          <w:delTex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delText>
        </w:r>
      </w:del>
    </w:p>
    <w:p w14:paraId="42FD42D0" w14:textId="77777777" w:rsidR="00FB19D0" w:rsidRDefault="00B71978">
      <w:pPr>
        <w:jc w:val="both"/>
      </w:pPr>
      <w:r>
        <w:rPr>
          <w:i/>
          <w:iCs/>
        </w:rPr>
        <w:t>Relationship between bite force performance and asymmetry</w:t>
      </w:r>
      <w:r>
        <w:t>.</w:t>
      </w:r>
    </w:p>
    <w:p w14:paraId="08F8FD9B" w14:textId="51A52183" w:rsidR="00FB19D0" w:rsidRDefault="00B71978">
      <w:pPr>
        <w:jc w:val="both"/>
      </w:pPr>
      <w:r>
        <w:t xml:space="preserve">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w:t>
      </w:r>
      <w:r>
        <w:lastRenderedPageBreak/>
        <w:t>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1066" w:name="ZOTERO_BREF_OpQL5eAzXmdr"/>
      <w:r>
        <w:t>(Hansen et al., 2006)</w:t>
      </w:r>
      <w:bookmarkEnd w:id="1066"/>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ins w:id="1067" w:author="Ginot, Samuel" w:date="2024-02-14T17:22:00Z">
        <w:r w:rsidR="0093743E">
          <w:t xml:space="preserve"> We also cannot rule out </w:t>
        </w:r>
      </w:ins>
      <w:ins w:id="1068" w:author="Ginot, Samuel" w:date="2024-02-14T17:23:00Z">
        <w:r w:rsidR="0093743E">
          <w:t>completely that bite force measurement</w:t>
        </w:r>
      </w:ins>
      <w:ins w:id="1069" w:author="Ginot, Samuel" w:date="2024-02-14T17:24:00Z">
        <w:r w:rsidR="0093743E">
          <w:t>s</w:t>
        </w:r>
      </w:ins>
      <w:ins w:id="1070" w:author="Ginot, Samuel" w:date="2024-02-14T17:23:00Z">
        <w:r w:rsidR="0093743E">
          <w:t xml:space="preserve"> ran by two different users (SG and SS)</w:t>
        </w:r>
      </w:ins>
      <w:ins w:id="1071" w:author="Ginot, Samuel" w:date="2024-02-14T17:24:00Z">
        <w:r w:rsidR="0093743E">
          <w:t xml:space="preserve"> may add inter-user variation, although our preliminary analyses did not reveal </w:t>
        </w:r>
        <w:r w:rsidR="006946DA">
          <w:t>differences o</w:t>
        </w:r>
      </w:ins>
      <w:ins w:id="1072" w:author="Ginot, Samuel" w:date="2024-02-14T17:25:00Z">
        <w:r w:rsidR="006946DA">
          <w:t>n average.</w:t>
        </w:r>
      </w:ins>
    </w:p>
    <w:p w14:paraId="5325E731" w14:textId="77777777" w:rsidR="00FB19D0" w:rsidRDefault="00B71978">
      <w:pPr>
        <w:jc w:val="both"/>
        <w:rPr>
          <w:i/>
          <w:iCs/>
          <w:lang w:val="en-US"/>
        </w:rPr>
      </w:pPr>
      <w:r>
        <w:rPr>
          <w:rFonts w:cs="Calibri"/>
          <w:i/>
          <w:iCs/>
          <w:lang w:val="en-US"/>
        </w:rPr>
        <w:t>Conclusion and perspectives</w:t>
      </w:r>
      <w:r>
        <w:rPr>
          <w:rFonts w:cs="Calibri"/>
          <w:lang w:val="en-US"/>
        </w:rPr>
        <w:t>.</w:t>
      </w:r>
    </w:p>
    <w:p w14:paraId="7023325E" w14:textId="46326594" w:rsidR="00FB19D0" w:rsidRDefault="00B71978">
      <w:pPr>
        <w:jc w:val="both"/>
      </w:pPr>
      <w:r>
        <w:rPr>
          <w:rFonts w:cs="Calibri"/>
          <w:lang w:val="en-US"/>
        </w:rPr>
        <w:t xml:space="preserve">Modularity is often referred to as a </w:t>
      </w:r>
      <w:del w:id="1073" w:author="Ginot, Samuel" w:date="2024-02-14T17:28:00Z">
        <w:r w:rsidDel="000A4713">
          <w:rPr>
            <w:rFonts w:cs="Calibri"/>
            <w:lang w:val="en-US"/>
          </w:rPr>
          <w:delText xml:space="preserve">mechanism </w:delText>
        </w:r>
      </w:del>
      <w:ins w:id="1074" w:author="Ginot, Samuel" w:date="2024-02-14T17:28:00Z">
        <w:r w:rsidR="000A4713">
          <w:rPr>
            <w:rFonts w:cs="Calibri"/>
            <w:lang w:val="en-US"/>
          </w:rPr>
          <w:t xml:space="preserve">property </w:t>
        </w:r>
      </w:ins>
      <w:r>
        <w:rPr>
          <w:rFonts w:cs="Calibri"/>
          <w:lang w:val="en-US"/>
        </w:rPr>
        <w:t xml:space="preserve">which </w:t>
      </w:r>
      <w:del w:id="1075" w:author="Ginot, Samuel" w:date="2024-02-14T17:28:00Z">
        <w:r w:rsidDel="000A4713">
          <w:rPr>
            <w:rFonts w:cs="Calibri"/>
            <w:lang w:val="en-US"/>
          </w:rPr>
          <w:delText xml:space="preserve">allows </w:delText>
        </w:r>
      </w:del>
      <w:ins w:id="1076" w:author="Ginot, Samuel" w:date="2024-02-14T17:28:00Z">
        <w:r w:rsidR="000A4713">
          <w:rPr>
            <w:rFonts w:cs="Calibri"/>
            <w:lang w:val="en-US"/>
          </w:rPr>
          <w:t xml:space="preserve">favors </w:t>
        </w:r>
      </w:ins>
      <w:r>
        <w:rPr>
          <w:rFonts w:cs="Calibri"/>
          <w:lang w:val="en-US"/>
        </w:rPr>
        <w:t xml:space="preserve">phenotypic diversification by allowing different anatomical parts to evolve in relative independence </w:t>
      </w:r>
      <w:bookmarkStart w:id="1077" w:name="ZOTERO_BREF_fNMP0XcL0IAR"/>
      <w:ins w:id="1078" w:author="Ginot, Samuel" w:date="2024-02-14T17:28:00Z">
        <w:r w:rsidR="000A4713">
          <w:rPr>
            <w:rFonts w:cs="Calibri"/>
            <w:lang w:val="en-US"/>
          </w:rPr>
          <w:t xml:space="preserve">by reducing pleiotropic effects between them </w:t>
        </w:r>
      </w:ins>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1077"/>
      <w:r>
        <w:t xml:space="preserve">. Our results constitute some of the first evidence that modularity may </w:t>
      </w:r>
      <w:del w:id="1079" w:author="Ginot, Samuel" w:date="2024-02-14T17:28:00Z">
        <w:r w:rsidDel="000A4713">
          <w:delText xml:space="preserve">indeed </w:delText>
        </w:r>
      </w:del>
      <w:r>
        <w:t xml:space="preserve">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1080" w:name="ZOTERO_BREF_lnt6l2WUGdp6"/>
      <w:r>
        <w:rPr>
          <w:rFonts w:cs="Calibri"/>
        </w:rPr>
        <w:t>(Churchill et al., 2019)</w:t>
      </w:r>
      <w:bookmarkEnd w:id="1080"/>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1081" w:name="ZOTERO_BREF_JqTV4awXSRai"/>
      <w:r>
        <w:rPr>
          <w:rFonts w:cs="Calibri"/>
        </w:rPr>
        <w:t>(Parr et al., 2016)</w:t>
      </w:r>
      <w:bookmarkEnd w:id="1081"/>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1082" w:name="ZOTERO_BREF_YlZm9QtxawrT"/>
      <w:r>
        <w:rPr>
          <w:rFonts w:cs="Calibri"/>
        </w:rPr>
        <w:t>(Palmer, 1996, 2004)</w:t>
      </w:r>
      <w:bookmarkEnd w:id="1082"/>
      <w:r>
        <w:rPr>
          <w:rFonts w:cs="Calibri"/>
          <w:lang w:val="en-US"/>
        </w:rPr>
        <w:t xml:space="preserve"> as another avenue for appearance of conspicuous asymmetry, which would not necessarily require modularity.</w:t>
      </w:r>
    </w:p>
    <w:p w14:paraId="11502BC0" w14:textId="3EA807D6" w:rsidR="00FB19D0" w:rsidRDefault="00B71978">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underexplored, aspect of phenotypic diversification</w:t>
      </w:r>
      <w:r>
        <w:rPr>
          <w:lang w:val="en-US"/>
        </w:rPr>
        <w:t xml:space="preserve"> </w:t>
      </w:r>
      <w:bookmarkStart w:id="1083" w:name="ZOTERO_BREF_xAXZTU3NLFdd"/>
      <w:r>
        <w:rPr>
          <w:rFonts w:cs="Calibri"/>
        </w:rPr>
        <w:t>(Palmer, 1996)</w:t>
      </w:r>
      <w:bookmarkEnd w:id="1083"/>
      <w:r>
        <w:t>. Second, conspicuous asymmetries, which constitute a kind of "internal" diversification of homologous structures, would be a good model to test the idea that modularity is key in phenotypic diversification. This could be tested in at least three complementary ways: (</w:t>
      </w:r>
      <w:proofErr w:type="spellStart"/>
      <w:r>
        <w:t>i</w:t>
      </w:r>
      <w:proofErr w:type="spellEnd"/>
      <w:r>
        <w:t xml:space="preserve">) By comparing </w:t>
      </w:r>
      <w:del w:id="1084" w:author="Ginot, Samuel" w:date="2024-02-14T17:30:00Z">
        <w:r w:rsidDel="000A4713">
          <w:delText>modularity levels</w:delText>
        </w:r>
      </w:del>
      <w:ins w:id="1085" w:author="Ginot, Samuel" w:date="2024-02-14T17:30:00Z">
        <w:r w:rsidR="000A4713">
          <w:t>covariation patterns</w:t>
        </w:r>
      </w:ins>
      <w:r>
        <w:t xml:space="preserve"> of the same structures between related species either showing conspicuous asymmetry or not, with the expectation that "asymmetric species" should show </w:t>
      </w:r>
      <w:del w:id="1086" w:author="Ginot, Samuel" w:date="2024-02-14T17:31:00Z">
        <w:r w:rsidDel="000A4713">
          <w:delText xml:space="preserve">stronger left-right </w:delText>
        </w:r>
      </w:del>
      <w:ins w:id="1087" w:author="Ginot, Samuel" w:date="2024-02-14T17:33:00Z">
        <w:r w:rsidR="000A4713">
          <w:t xml:space="preserve">significant variational </w:t>
        </w:r>
      </w:ins>
      <w:r>
        <w:t>modularity</w:t>
      </w:r>
      <w:ins w:id="1088" w:author="Ginot, Samuel" w:date="2024-02-15T12:18:00Z">
        <w:r>
          <w:t xml:space="preserve"> </w:t>
        </w:r>
      </w:ins>
      <w:ins w:id="1089" w:author="Ginot, Samuel" w:date="2024-02-14T17:31:00Z">
        <w:r w:rsidR="000A4713">
          <w:t>between left</w:t>
        </w:r>
      </w:ins>
      <w:ins w:id="1090" w:author="Ginot, Samuel" w:date="2024-02-14T17:32:00Z">
        <w:r w:rsidR="000A4713">
          <w:t xml:space="preserve">-right structures </w:t>
        </w:r>
      </w:ins>
      <w:r>
        <w:t xml:space="preserve">as well as </w:t>
      </w:r>
      <w:del w:id="1091" w:author="Ginot, Samuel" w:date="2024-02-14T17:32:00Z">
        <w:r w:rsidDel="000A4713">
          <w:delText xml:space="preserve">stronger modularity </w:delText>
        </w:r>
      </w:del>
      <w:r>
        <w:t>between symmetrical and asymmetrical structures</w:t>
      </w:r>
      <w:del w:id="1092" w:author="Ginot, Samuel" w:date="2024-02-14T17:33:00Z">
        <w:r w:rsidDel="000A4713">
          <w:delText>, compared to "symmetric species"</w:delText>
        </w:r>
      </w:del>
      <w:r>
        <w:t>. (ii) In species which have serially homologous structures, some of which are conspicuously asymmetric while others not (</w:t>
      </w:r>
      <w:proofErr w:type="gramStart"/>
      <w:r>
        <w:t>e.g.</w:t>
      </w:r>
      <w:proofErr w:type="gramEnd"/>
      <w:r>
        <w:t xml:space="preserve"> arthropod appendages), with the expectation that the asymmetrical structures would have stronger </w:t>
      </w:r>
      <w:del w:id="1093" w:author="Ginot, Samuel" w:date="2024-02-14T17:34:00Z">
        <w:r w:rsidDel="00335D69">
          <w:delText>left-right modularity</w:delText>
        </w:r>
      </w:del>
      <w:ins w:id="1094" w:author="Ginot, Samuel" w:date="2024-02-14T17:34:00Z">
        <w:r w:rsidR="00335D69">
          <w:t xml:space="preserve">within-side </w:t>
        </w:r>
      </w:ins>
      <w:ins w:id="1095" w:author="Ginot, Samuel" w:date="2024-02-14T17:35:00Z">
        <w:r w:rsidR="00E62DCB">
          <w:t>covariation, and weaker between-side covariation,</w:t>
        </w:r>
      </w:ins>
      <w:r>
        <w:t xml:space="preserve"> compared to their symmetrical serial homologs</w:t>
      </w:r>
      <w:del w:id="1096" w:author="Ginot, Samuel" w:date="2024-02-15T12:18:00Z">
        <w:r>
          <w:delText>.</w:delText>
        </w:r>
      </w:del>
      <w:ins w:id="1097" w:author="Ginot, Samuel" w:date="2024-02-14T17:35:00Z">
        <w:r w:rsidR="00E62DCB">
          <w:t xml:space="preserve"> (with the possible exception of appendage</w:t>
        </w:r>
      </w:ins>
      <w:ins w:id="1098" w:author="Ginot, Samuel" w:date="2024-02-14T17:36:00Z">
        <w:r w:rsidR="00E62DCB">
          <w:t>s</w:t>
        </w:r>
      </w:ins>
      <w:ins w:id="1099" w:author="Ginot, Samuel" w:date="2024-02-14T17:35:00Z">
        <w:r w:rsidR="00E62DCB">
          <w:t xml:space="preserve"> like the mandible</w:t>
        </w:r>
      </w:ins>
      <w:ins w:id="1100" w:author="Ginot, Samuel" w:date="2024-02-14T17:36:00Z">
        <w:r w:rsidR="00C97D16">
          <w:t>s</w:t>
        </w:r>
      </w:ins>
      <w:ins w:id="1101" w:author="Ginot, Samuel" w:date="2024-02-14T17:35:00Z">
        <w:r w:rsidR="00E62DCB">
          <w:t xml:space="preserve"> which achieve a common function)</w:t>
        </w:r>
      </w:ins>
      <w:ins w:id="1102" w:author="Ginot, Samuel" w:date="2024-02-15T12:18:00Z">
        <w:r>
          <w:t>.</w:t>
        </w:r>
      </w:ins>
      <w:r>
        <w:t xml:space="preserve"> (iii) Across clades and across structures, the </w:t>
      </w:r>
      <w:del w:id="1103" w:author="Ginot, Samuel" w:date="2024-02-14T17:36:00Z">
        <w:r w:rsidDel="00C97D16">
          <w:delText xml:space="preserve">strongest </w:delText>
        </w:r>
      </w:del>
      <w:ins w:id="1104" w:author="Ginot, Samuel" w:date="2024-02-14T17:36:00Z">
        <w:r w:rsidR="00C97D16">
          <w:t xml:space="preserve">weakest </w:t>
        </w:r>
      </w:ins>
      <w:r>
        <w:t xml:space="preserve">left-right </w:t>
      </w:r>
      <w:del w:id="1105" w:author="Ginot, Samuel" w:date="2024-02-14T17:36:00Z">
        <w:r w:rsidDel="00C97D16">
          <w:delText xml:space="preserve">modularity </w:delText>
        </w:r>
      </w:del>
      <w:ins w:id="1106" w:author="Ginot, Samuel" w:date="2024-02-14T17:36:00Z">
        <w:r w:rsidR="00C97D16">
          <w:t xml:space="preserve">covariation </w:t>
        </w:r>
      </w:ins>
      <w:r>
        <w:t xml:space="preserve">should be found in structures in which the left and right sides achieve different functions, intermediate </w:t>
      </w:r>
      <w:del w:id="1107" w:author="Ginot, Samuel" w:date="2024-02-14T17:36:00Z">
        <w:r w:rsidDel="00C97D16">
          <w:delText xml:space="preserve">modularity </w:delText>
        </w:r>
      </w:del>
      <w:ins w:id="1108" w:author="Ginot, Samuel" w:date="2024-02-14T17:36:00Z">
        <w:r w:rsidR="00C97D16">
          <w:t xml:space="preserve">covariation </w:t>
        </w:r>
      </w:ins>
      <w:r>
        <w:t>should be found in structures showing left-right differences allowing them to achieve a common function</w:t>
      </w:r>
      <w:del w:id="1109" w:author="Ginot, Samuel" w:date="2024-02-15T12:18:00Z">
        <w:r>
          <w:delText>,</w:delText>
        </w:r>
      </w:del>
      <w:ins w:id="1110" w:author="Ginot, Samuel" w:date="2024-02-14T17:37:00Z">
        <w:r w:rsidR="00C97D16">
          <w:t xml:space="preserve"> (such as our study)</w:t>
        </w:r>
      </w:ins>
      <w:ins w:id="1111" w:author="Ginot, Samuel" w:date="2024-02-15T12:18:00Z">
        <w:r>
          <w:t>,</w:t>
        </w:r>
      </w:ins>
      <w:r>
        <w:t xml:space="preserve"> and </w:t>
      </w:r>
      <w:r>
        <w:lastRenderedPageBreak/>
        <w:t xml:space="preserve">the </w:t>
      </w:r>
      <w:del w:id="1112" w:author="Ginot, Samuel" w:date="2024-02-14T17:38:00Z">
        <w:r w:rsidDel="00C97D16">
          <w:delText xml:space="preserve">lowest </w:delText>
        </w:r>
      </w:del>
      <w:ins w:id="1113" w:author="Ginot, Samuel" w:date="2024-02-14T17:38:00Z">
        <w:r w:rsidR="00C97D16">
          <w:t xml:space="preserve">highest </w:t>
        </w:r>
      </w:ins>
      <w:r>
        <w:t xml:space="preserve">left-right </w:t>
      </w:r>
      <w:del w:id="1114" w:author="Ginot, Samuel" w:date="2024-02-14T17:38:00Z">
        <w:r w:rsidDel="00C97D16">
          <w:delText xml:space="preserve">modularity </w:delText>
        </w:r>
      </w:del>
      <w:ins w:id="1115" w:author="Ginot, Samuel" w:date="2024-02-14T17:38:00Z">
        <w:r w:rsidR="00C97D16">
          <w:t xml:space="preserve">covariation </w:t>
        </w:r>
      </w:ins>
      <w:r>
        <w:t>may be found in structures in which the left and right sides are physically tightly connected.</w:t>
      </w:r>
      <w:r>
        <w:br w:type="page"/>
      </w:r>
    </w:p>
    <w:p w14:paraId="4BAB11EE" w14:textId="77777777" w:rsidR="00FB19D0" w:rsidRDefault="00B71978">
      <w:pPr>
        <w:jc w:val="both"/>
        <w:rPr>
          <w:b/>
          <w:bCs/>
        </w:rPr>
      </w:pPr>
      <w:r>
        <w:rPr>
          <w:b/>
          <w:bCs/>
        </w:rPr>
        <w:lastRenderedPageBreak/>
        <w:t>Figure legends</w:t>
      </w:r>
    </w:p>
    <w:p w14:paraId="7CDBC59A" w14:textId="77777777" w:rsidR="00FB19D0" w:rsidRDefault="00B71978">
      <w:pPr>
        <w:jc w:val="both"/>
        <w:rPr>
          <w:b/>
          <w:bCs/>
        </w:rPr>
      </w:pPr>
      <w:r>
        <w:rPr>
          <w:b/>
          <w:bCs/>
        </w:rPr>
        <w:t xml:space="preserve">Figure 1. </w:t>
      </w:r>
      <w:r>
        <w:t>A.-B., G.-I.</w:t>
      </w:r>
      <w:r>
        <w:rPr>
          <w:b/>
          <w:bCs/>
        </w:rPr>
        <w:t xml:space="preserve"> </w:t>
      </w:r>
      <w: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77777777" w:rsidR="00FB19D0" w:rsidRDefault="00B71978">
      <w:pPr>
        <w:jc w:val="both"/>
        <w:rPr>
          <w:b/>
          <w:bCs/>
        </w:rPr>
      </w:pPr>
      <w:r>
        <w:rPr>
          <w:b/>
          <w:bCs/>
        </w:rPr>
        <w:t>Figure 2.</w:t>
      </w:r>
      <w:r>
        <w:t xml:space="preserve"> The various modularity partitions of landmarks tested and compared in this study. Dots represent landmarks, shown in frontal view</w:t>
      </w:r>
      <w:del w:id="1116" w:author="XXX" w:date="2024-02-15T10:38:00Z">
        <w:r>
          <w:delText>, as reminded in A</w:delText>
        </w:r>
      </w:del>
      <w:r>
        <w:t>. by the underlaid picture of the grasshopper head. Landmark colours do not have any specific meaning, but distinguish between each individual module. White landmarks in F. are excluded from any module.</w:t>
      </w:r>
    </w:p>
    <w:p w14:paraId="1635B3C7" w14:textId="77777777" w:rsidR="00FB19D0" w:rsidRDefault="00B71978">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53EA0ED" w14:textId="77777777" w:rsidR="00FB19D0" w:rsidRDefault="00B71978">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w:t>
      </w:r>
      <w:proofErr w:type="gramStart"/>
      <w:r>
        <w:t>i.e.</w:t>
      </w:r>
      <w:proofErr w:type="gramEnd"/>
      <w:r>
        <w:t xml:space="preserv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6EB07072" w14:textId="77777777" w:rsidR="00FB19D0" w:rsidRDefault="00B71978">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w:t>
      </w:r>
      <w:proofErr w:type="gramStart"/>
      <w:r>
        <w:rPr>
          <w:rFonts w:eastAsia="Calibri"/>
        </w:rPr>
        <w:t>i.e.</w:t>
      </w:r>
      <w:proofErr w:type="gramEnd"/>
      <w:r>
        <w:rPr>
          <w:rFonts w:eastAsia="Calibri"/>
        </w:rPr>
        <w:t xml:space="preserv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01D6C924" w14:textId="77777777" w:rsidR="00FB19D0" w:rsidRDefault="00B71978">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27EF2A25" w14:textId="77777777" w:rsidR="00FB19D0" w:rsidRDefault="00B71978">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1D308C89" w14:textId="63EE0F29" w:rsidR="00FB19D0" w:rsidRDefault="00B71978">
      <w:pPr>
        <w:jc w:val="both"/>
      </w:pPr>
      <w:r>
        <w:lastRenderedPageBreak/>
        <w:t xml:space="preserve">Table 1. Results from the bilateral object symmetry shape </w:t>
      </w:r>
      <w:del w:id="1117" w:author="Ginot, Samuel" w:date="2024-02-15T12:18:00Z">
        <w:r>
          <w:delText>ANOVA</w:delText>
        </w:r>
      </w:del>
      <w:ins w:id="1118" w:author="Ginot, Samuel" w:date="2024-02-15T12:18:00Z">
        <w:r>
          <w:t>ANOVA</w:t>
        </w:r>
      </w:ins>
      <w:ins w:id="1119" w:author="Ginot, Samuel" w:date="2024-02-15T10:07:00Z">
        <w:r w:rsidR="00DE6535">
          <w:t>s</w:t>
        </w:r>
      </w:ins>
      <w:r>
        <w:t xml:space="preserve">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3"/>
        <w:gridCol w:w="1184"/>
        <w:gridCol w:w="1138"/>
        <w:gridCol w:w="1414"/>
        <w:gridCol w:w="1199"/>
        <w:gridCol w:w="1062"/>
      </w:tblGrid>
      <w:tr w:rsidR="00FB19D0" w14:paraId="362E310B" w14:textId="77777777">
        <w:trPr>
          <w:trHeight w:val="256"/>
          <w:del w:id="1120" w:author="Ginot, Samuel" w:date="2024-02-15T12:18:00Z"/>
        </w:trPr>
        <w:tc>
          <w:tcPr>
            <w:tcW w:w="1078" w:type="dxa"/>
            <w:vAlign w:val="center"/>
          </w:tcPr>
          <w:p w14:paraId="6A8C2C00" w14:textId="77777777" w:rsidR="00FB19D0" w:rsidRDefault="00FB19D0">
            <w:pPr>
              <w:widowControl w:val="0"/>
              <w:jc w:val="center"/>
              <w:rPr>
                <w:del w:id="1121" w:author="Ginot, Samuel" w:date="2024-02-15T12:18:00Z"/>
              </w:rPr>
            </w:pPr>
          </w:p>
        </w:tc>
        <w:tc>
          <w:tcPr>
            <w:tcW w:w="676" w:type="dxa"/>
            <w:vAlign w:val="center"/>
          </w:tcPr>
          <w:p w14:paraId="1E80D9BD" w14:textId="77777777" w:rsidR="00FB19D0" w:rsidRDefault="00B71978">
            <w:pPr>
              <w:widowControl w:val="0"/>
              <w:jc w:val="center"/>
              <w:rPr>
                <w:del w:id="1122" w:author="Ginot, Samuel" w:date="2024-02-15T12:18:00Z"/>
              </w:rPr>
            </w:pPr>
            <w:del w:id="1123" w:author="Ginot, Samuel" w:date="2024-02-15T12:18:00Z">
              <w:r>
                <w:delText>Df</w:delText>
              </w:r>
            </w:del>
          </w:p>
        </w:tc>
        <w:tc>
          <w:tcPr>
            <w:tcW w:w="1143" w:type="dxa"/>
            <w:vAlign w:val="center"/>
          </w:tcPr>
          <w:p w14:paraId="502DE40D" w14:textId="77777777" w:rsidR="00FB19D0" w:rsidRDefault="00B71978">
            <w:pPr>
              <w:widowControl w:val="0"/>
              <w:jc w:val="center"/>
              <w:rPr>
                <w:del w:id="1124" w:author="Ginot, Samuel" w:date="2024-02-15T12:18:00Z"/>
              </w:rPr>
            </w:pPr>
            <w:del w:id="1125" w:author="Ginot, Samuel" w:date="2024-02-15T12:18:00Z">
              <w:r>
                <w:delText>SS</w:delText>
              </w:r>
            </w:del>
          </w:p>
        </w:tc>
        <w:tc>
          <w:tcPr>
            <w:tcW w:w="1184" w:type="dxa"/>
            <w:vAlign w:val="center"/>
          </w:tcPr>
          <w:p w14:paraId="0B92B000" w14:textId="77777777" w:rsidR="00FB19D0" w:rsidRDefault="00B71978">
            <w:pPr>
              <w:widowControl w:val="0"/>
              <w:jc w:val="center"/>
              <w:rPr>
                <w:del w:id="1126" w:author="Ginot, Samuel" w:date="2024-02-15T12:18:00Z"/>
              </w:rPr>
            </w:pPr>
            <w:del w:id="1127" w:author="Ginot, Samuel" w:date="2024-02-15T12:18:00Z">
              <w:r>
                <w:delText>MS</w:delText>
              </w:r>
            </w:del>
          </w:p>
        </w:tc>
        <w:tc>
          <w:tcPr>
            <w:tcW w:w="1138" w:type="dxa"/>
            <w:vAlign w:val="center"/>
          </w:tcPr>
          <w:p w14:paraId="1576AB59" w14:textId="77777777" w:rsidR="00FB19D0" w:rsidRDefault="00B71978">
            <w:pPr>
              <w:widowControl w:val="0"/>
              <w:jc w:val="center"/>
              <w:rPr>
                <w:del w:id="1128" w:author="Ginot, Samuel" w:date="2024-02-15T12:18:00Z"/>
              </w:rPr>
            </w:pPr>
            <w:del w:id="1129" w:author="Ginot, Samuel" w:date="2024-02-15T12:18:00Z">
              <w:r>
                <w:delText>Rsq</w:delText>
              </w:r>
            </w:del>
          </w:p>
        </w:tc>
        <w:tc>
          <w:tcPr>
            <w:tcW w:w="1414" w:type="dxa"/>
            <w:vAlign w:val="center"/>
          </w:tcPr>
          <w:p w14:paraId="0498236B" w14:textId="77777777" w:rsidR="00FB19D0" w:rsidRDefault="00B71978">
            <w:pPr>
              <w:widowControl w:val="0"/>
              <w:jc w:val="center"/>
              <w:rPr>
                <w:del w:id="1130" w:author="Ginot, Samuel" w:date="2024-02-15T12:18:00Z"/>
              </w:rPr>
            </w:pPr>
            <w:del w:id="1131" w:author="Ginot, Samuel" w:date="2024-02-15T12:18:00Z">
              <w:r>
                <w:delText>F</w:delText>
              </w:r>
            </w:del>
          </w:p>
        </w:tc>
        <w:tc>
          <w:tcPr>
            <w:tcW w:w="1199" w:type="dxa"/>
            <w:vAlign w:val="center"/>
          </w:tcPr>
          <w:p w14:paraId="5B93682E" w14:textId="77777777" w:rsidR="00FB19D0" w:rsidRDefault="00B71978">
            <w:pPr>
              <w:widowControl w:val="0"/>
              <w:jc w:val="center"/>
              <w:rPr>
                <w:del w:id="1132" w:author="Ginot, Samuel" w:date="2024-02-15T12:18:00Z"/>
              </w:rPr>
            </w:pPr>
            <w:del w:id="1133" w:author="Ginot, Samuel" w:date="2024-02-15T12:18:00Z">
              <w:r>
                <w:delText>Z</w:delText>
              </w:r>
            </w:del>
          </w:p>
        </w:tc>
        <w:tc>
          <w:tcPr>
            <w:tcW w:w="1062" w:type="dxa"/>
            <w:vAlign w:val="center"/>
          </w:tcPr>
          <w:p w14:paraId="4110A246" w14:textId="77777777" w:rsidR="00FB19D0" w:rsidRDefault="00B71978">
            <w:pPr>
              <w:widowControl w:val="0"/>
              <w:jc w:val="center"/>
              <w:rPr>
                <w:del w:id="1134" w:author="Ginot, Samuel" w:date="2024-02-15T12:18:00Z"/>
              </w:rPr>
            </w:pPr>
            <w:del w:id="1135" w:author="Ginot, Samuel" w:date="2024-02-15T12:18:00Z">
              <w:r>
                <w:delText>Pr..F.</w:delText>
              </w:r>
            </w:del>
          </w:p>
        </w:tc>
      </w:tr>
      <w:tr w:rsidR="00FB19D0" w14:paraId="1310F5F2" w14:textId="77777777">
        <w:trPr>
          <w:trHeight w:val="256"/>
          <w:del w:id="1136" w:author="Ginot, Samuel" w:date="2024-02-15T12:18:00Z"/>
        </w:trPr>
        <w:tc>
          <w:tcPr>
            <w:tcW w:w="1078" w:type="dxa"/>
            <w:vAlign w:val="center"/>
          </w:tcPr>
          <w:p w14:paraId="251C5621" w14:textId="77777777" w:rsidR="00FB19D0" w:rsidRDefault="00B71978">
            <w:pPr>
              <w:widowControl w:val="0"/>
              <w:jc w:val="center"/>
              <w:rPr>
                <w:del w:id="1137" w:author="Ginot, Samuel" w:date="2024-02-15T12:18:00Z"/>
              </w:rPr>
            </w:pPr>
            <w:del w:id="1138" w:author="Ginot, Samuel" w:date="2024-02-15T12:18:00Z">
              <w:r>
                <w:delText>ind</w:delText>
              </w:r>
            </w:del>
          </w:p>
        </w:tc>
        <w:tc>
          <w:tcPr>
            <w:tcW w:w="676" w:type="dxa"/>
            <w:vAlign w:val="center"/>
          </w:tcPr>
          <w:p w14:paraId="4B20EF61" w14:textId="77777777" w:rsidR="00FB19D0" w:rsidRDefault="00B71978">
            <w:pPr>
              <w:widowControl w:val="0"/>
              <w:jc w:val="center"/>
              <w:rPr>
                <w:del w:id="1139" w:author="Ginot, Samuel" w:date="2024-02-15T12:18:00Z"/>
              </w:rPr>
            </w:pPr>
            <w:del w:id="1140" w:author="Ginot, Samuel" w:date="2024-02-15T12:18:00Z">
              <w:r>
                <w:delText>48</w:delText>
              </w:r>
            </w:del>
          </w:p>
        </w:tc>
        <w:tc>
          <w:tcPr>
            <w:tcW w:w="1143" w:type="dxa"/>
            <w:vAlign w:val="center"/>
          </w:tcPr>
          <w:p w14:paraId="498C2957" w14:textId="77777777" w:rsidR="00FB19D0" w:rsidRDefault="00B71978">
            <w:pPr>
              <w:widowControl w:val="0"/>
              <w:jc w:val="center"/>
              <w:rPr>
                <w:del w:id="1141" w:author="Ginot, Samuel" w:date="2024-02-15T12:18:00Z"/>
              </w:rPr>
            </w:pPr>
            <w:del w:id="1142" w:author="Ginot, Samuel" w:date="2024-02-15T12:18:00Z">
              <w:r>
                <w:delText>0.14689</w:delText>
              </w:r>
            </w:del>
          </w:p>
        </w:tc>
        <w:tc>
          <w:tcPr>
            <w:tcW w:w="1184" w:type="dxa"/>
            <w:vAlign w:val="center"/>
          </w:tcPr>
          <w:p w14:paraId="211AC4ED" w14:textId="77777777" w:rsidR="00FB19D0" w:rsidRDefault="00B71978">
            <w:pPr>
              <w:widowControl w:val="0"/>
              <w:jc w:val="center"/>
              <w:rPr>
                <w:del w:id="1143" w:author="Ginot, Samuel" w:date="2024-02-15T12:18:00Z"/>
              </w:rPr>
            </w:pPr>
            <w:del w:id="1144" w:author="Ginot, Samuel" w:date="2024-02-15T12:18:00Z">
              <w:r>
                <w:delText>0.00306</w:delText>
              </w:r>
            </w:del>
          </w:p>
        </w:tc>
        <w:tc>
          <w:tcPr>
            <w:tcW w:w="1138" w:type="dxa"/>
            <w:vAlign w:val="center"/>
          </w:tcPr>
          <w:p w14:paraId="1B01752B" w14:textId="77777777" w:rsidR="00FB19D0" w:rsidRDefault="00B71978">
            <w:pPr>
              <w:widowControl w:val="0"/>
              <w:jc w:val="center"/>
              <w:rPr>
                <w:del w:id="1145" w:author="Ginot, Samuel" w:date="2024-02-15T12:18:00Z"/>
              </w:rPr>
            </w:pPr>
            <w:del w:id="1146" w:author="Ginot, Samuel" w:date="2024-02-15T12:18:00Z">
              <w:r>
                <w:delText>0.24838</w:delText>
              </w:r>
            </w:del>
          </w:p>
        </w:tc>
        <w:tc>
          <w:tcPr>
            <w:tcW w:w="1414" w:type="dxa"/>
            <w:vAlign w:val="center"/>
          </w:tcPr>
          <w:p w14:paraId="21F8A786" w14:textId="77777777" w:rsidR="00FB19D0" w:rsidRDefault="00B71978">
            <w:pPr>
              <w:widowControl w:val="0"/>
              <w:jc w:val="center"/>
              <w:rPr>
                <w:del w:id="1147" w:author="Ginot, Samuel" w:date="2024-02-15T12:18:00Z"/>
              </w:rPr>
            </w:pPr>
            <w:del w:id="1148" w:author="Ginot, Samuel" w:date="2024-02-15T12:18:00Z">
              <w:r>
                <w:delText>2.6422</w:delText>
              </w:r>
            </w:del>
          </w:p>
        </w:tc>
        <w:tc>
          <w:tcPr>
            <w:tcW w:w="1199" w:type="dxa"/>
            <w:vAlign w:val="center"/>
          </w:tcPr>
          <w:p w14:paraId="5B3F7C4C" w14:textId="77777777" w:rsidR="00FB19D0" w:rsidRDefault="00B71978">
            <w:pPr>
              <w:widowControl w:val="0"/>
              <w:jc w:val="center"/>
              <w:rPr>
                <w:del w:id="1149" w:author="Ginot, Samuel" w:date="2024-02-15T12:18:00Z"/>
              </w:rPr>
            </w:pPr>
            <w:del w:id="1150" w:author="Ginot, Samuel" w:date="2024-02-15T12:18:00Z">
              <w:r>
                <w:delText>-7.25098</w:delText>
              </w:r>
            </w:del>
          </w:p>
        </w:tc>
        <w:tc>
          <w:tcPr>
            <w:tcW w:w="1062" w:type="dxa"/>
            <w:vAlign w:val="center"/>
          </w:tcPr>
          <w:p w14:paraId="2D90476D" w14:textId="77777777" w:rsidR="00FB19D0" w:rsidRDefault="00B71978">
            <w:pPr>
              <w:widowControl w:val="0"/>
              <w:jc w:val="center"/>
              <w:rPr>
                <w:del w:id="1151" w:author="Ginot, Samuel" w:date="2024-02-15T12:18:00Z"/>
              </w:rPr>
            </w:pPr>
            <w:del w:id="1152" w:author="Ginot, Samuel" w:date="2024-02-15T12:18:00Z">
              <w:r>
                <w:delText>1</w:delText>
              </w:r>
            </w:del>
          </w:p>
        </w:tc>
      </w:tr>
      <w:tr w:rsidR="00FB19D0" w14:paraId="37FFD13F" w14:textId="77777777">
        <w:trPr>
          <w:trHeight w:val="256"/>
          <w:del w:id="1153" w:author="Ginot, Samuel" w:date="2024-02-15T12:18:00Z"/>
        </w:trPr>
        <w:tc>
          <w:tcPr>
            <w:tcW w:w="1078" w:type="dxa"/>
            <w:vAlign w:val="center"/>
          </w:tcPr>
          <w:p w14:paraId="0CB7F41F" w14:textId="77777777" w:rsidR="00FB19D0" w:rsidRDefault="00B71978">
            <w:pPr>
              <w:widowControl w:val="0"/>
              <w:jc w:val="center"/>
              <w:rPr>
                <w:del w:id="1154" w:author="Ginot, Samuel" w:date="2024-02-15T12:18:00Z"/>
              </w:rPr>
            </w:pPr>
            <w:del w:id="1155" w:author="Ginot, Samuel" w:date="2024-02-15T12:18:00Z">
              <w:r>
                <w:delText>side</w:delText>
              </w:r>
            </w:del>
          </w:p>
        </w:tc>
        <w:tc>
          <w:tcPr>
            <w:tcW w:w="676" w:type="dxa"/>
            <w:vAlign w:val="center"/>
          </w:tcPr>
          <w:p w14:paraId="081D0D60" w14:textId="77777777" w:rsidR="00FB19D0" w:rsidRDefault="00B71978">
            <w:pPr>
              <w:widowControl w:val="0"/>
              <w:jc w:val="center"/>
              <w:rPr>
                <w:del w:id="1156" w:author="Ginot, Samuel" w:date="2024-02-15T12:18:00Z"/>
              </w:rPr>
            </w:pPr>
            <w:del w:id="1157" w:author="Ginot, Samuel" w:date="2024-02-15T12:18:00Z">
              <w:r>
                <w:delText>1</w:delText>
              </w:r>
            </w:del>
          </w:p>
        </w:tc>
        <w:tc>
          <w:tcPr>
            <w:tcW w:w="1143" w:type="dxa"/>
            <w:vAlign w:val="center"/>
          </w:tcPr>
          <w:p w14:paraId="5D96D39F" w14:textId="77777777" w:rsidR="00FB19D0" w:rsidRDefault="00B71978">
            <w:pPr>
              <w:widowControl w:val="0"/>
              <w:jc w:val="center"/>
              <w:rPr>
                <w:del w:id="1158" w:author="Ginot, Samuel" w:date="2024-02-15T12:18:00Z"/>
              </w:rPr>
            </w:pPr>
            <w:del w:id="1159" w:author="Ginot, Samuel" w:date="2024-02-15T12:18:00Z">
              <w:r>
                <w:delText>0.3648</w:delText>
              </w:r>
            </w:del>
          </w:p>
        </w:tc>
        <w:tc>
          <w:tcPr>
            <w:tcW w:w="1184" w:type="dxa"/>
            <w:vAlign w:val="center"/>
          </w:tcPr>
          <w:p w14:paraId="7E4159FE" w14:textId="77777777" w:rsidR="00FB19D0" w:rsidRDefault="00B71978">
            <w:pPr>
              <w:widowControl w:val="0"/>
              <w:jc w:val="center"/>
              <w:rPr>
                <w:del w:id="1160" w:author="Ginot, Samuel" w:date="2024-02-15T12:18:00Z"/>
              </w:rPr>
            </w:pPr>
            <w:del w:id="1161" w:author="Ginot, Samuel" w:date="2024-02-15T12:18:00Z">
              <w:r>
                <w:delText>0.3648</w:delText>
              </w:r>
            </w:del>
          </w:p>
        </w:tc>
        <w:tc>
          <w:tcPr>
            <w:tcW w:w="1138" w:type="dxa"/>
            <w:vAlign w:val="center"/>
          </w:tcPr>
          <w:p w14:paraId="2C26604F" w14:textId="77777777" w:rsidR="00FB19D0" w:rsidRDefault="00B71978">
            <w:pPr>
              <w:widowControl w:val="0"/>
              <w:jc w:val="center"/>
              <w:rPr>
                <w:del w:id="1162" w:author="Ginot, Samuel" w:date="2024-02-15T12:18:00Z"/>
              </w:rPr>
            </w:pPr>
            <w:del w:id="1163" w:author="Ginot, Samuel" w:date="2024-02-15T12:18:00Z">
              <w:r>
                <w:delText>0.61686</w:delText>
              </w:r>
            </w:del>
          </w:p>
        </w:tc>
        <w:tc>
          <w:tcPr>
            <w:tcW w:w="1414" w:type="dxa"/>
            <w:vAlign w:val="center"/>
          </w:tcPr>
          <w:p w14:paraId="57497410" w14:textId="77777777" w:rsidR="00FB19D0" w:rsidRDefault="00B71978">
            <w:pPr>
              <w:widowControl w:val="0"/>
              <w:jc w:val="center"/>
              <w:rPr>
                <w:del w:id="1164" w:author="Ginot, Samuel" w:date="2024-02-15T12:18:00Z"/>
              </w:rPr>
            </w:pPr>
            <w:del w:id="1165" w:author="Ginot, Samuel" w:date="2024-02-15T12:18:00Z">
              <w:r>
                <w:delText>314.97456</w:delText>
              </w:r>
            </w:del>
          </w:p>
        </w:tc>
        <w:tc>
          <w:tcPr>
            <w:tcW w:w="1199" w:type="dxa"/>
            <w:vAlign w:val="center"/>
          </w:tcPr>
          <w:p w14:paraId="37F680F3" w14:textId="77777777" w:rsidR="00FB19D0" w:rsidRDefault="00B71978">
            <w:pPr>
              <w:widowControl w:val="0"/>
              <w:jc w:val="center"/>
              <w:rPr>
                <w:del w:id="1166" w:author="Ginot, Samuel" w:date="2024-02-15T12:18:00Z"/>
              </w:rPr>
            </w:pPr>
            <w:del w:id="1167" w:author="Ginot, Samuel" w:date="2024-02-15T12:18:00Z">
              <w:r>
                <w:delText>3.36624</w:delText>
              </w:r>
            </w:del>
          </w:p>
        </w:tc>
        <w:tc>
          <w:tcPr>
            <w:tcW w:w="1062" w:type="dxa"/>
            <w:vAlign w:val="center"/>
          </w:tcPr>
          <w:p w14:paraId="06BDBCC7" w14:textId="77777777" w:rsidR="00FB19D0" w:rsidRDefault="00B71978">
            <w:pPr>
              <w:widowControl w:val="0"/>
              <w:jc w:val="center"/>
              <w:rPr>
                <w:del w:id="1168" w:author="Ginot, Samuel" w:date="2024-02-15T12:18:00Z"/>
              </w:rPr>
            </w:pPr>
            <w:del w:id="1169" w:author="Ginot, Samuel" w:date="2024-02-15T12:18:00Z">
              <w:r>
                <w:delText>0.001</w:delText>
              </w:r>
            </w:del>
          </w:p>
        </w:tc>
      </w:tr>
      <w:tr w:rsidR="00FB19D0" w14:paraId="0CD4E922" w14:textId="77777777">
        <w:trPr>
          <w:trHeight w:val="256"/>
          <w:del w:id="1170" w:author="Ginot, Samuel" w:date="2024-02-15T12:18:00Z"/>
        </w:trPr>
        <w:tc>
          <w:tcPr>
            <w:tcW w:w="1078" w:type="dxa"/>
            <w:vAlign w:val="center"/>
          </w:tcPr>
          <w:p w14:paraId="6C0B2524" w14:textId="77777777" w:rsidR="00FB19D0" w:rsidRDefault="00B71978">
            <w:pPr>
              <w:widowControl w:val="0"/>
              <w:jc w:val="center"/>
              <w:rPr>
                <w:del w:id="1171" w:author="Ginot, Samuel" w:date="2024-02-15T12:18:00Z"/>
              </w:rPr>
            </w:pPr>
            <w:del w:id="1172" w:author="Ginot, Samuel" w:date="2024-02-15T12:18:00Z">
              <w:r>
                <w:delText>ind:side</w:delText>
              </w:r>
            </w:del>
          </w:p>
        </w:tc>
        <w:tc>
          <w:tcPr>
            <w:tcW w:w="676" w:type="dxa"/>
            <w:vAlign w:val="center"/>
          </w:tcPr>
          <w:p w14:paraId="029CCC52" w14:textId="77777777" w:rsidR="00FB19D0" w:rsidRDefault="00B71978">
            <w:pPr>
              <w:widowControl w:val="0"/>
              <w:jc w:val="center"/>
              <w:rPr>
                <w:del w:id="1173" w:author="Ginot, Samuel" w:date="2024-02-15T12:18:00Z"/>
              </w:rPr>
            </w:pPr>
            <w:del w:id="1174" w:author="Ginot, Samuel" w:date="2024-02-15T12:18:00Z">
              <w:r>
                <w:delText>48</w:delText>
              </w:r>
            </w:del>
          </w:p>
        </w:tc>
        <w:tc>
          <w:tcPr>
            <w:tcW w:w="1143" w:type="dxa"/>
            <w:vAlign w:val="center"/>
          </w:tcPr>
          <w:p w14:paraId="54570B2D" w14:textId="77777777" w:rsidR="00FB19D0" w:rsidRDefault="00B71978">
            <w:pPr>
              <w:widowControl w:val="0"/>
              <w:jc w:val="center"/>
              <w:rPr>
                <w:del w:id="1175" w:author="Ginot, Samuel" w:date="2024-02-15T12:18:00Z"/>
              </w:rPr>
            </w:pPr>
            <w:del w:id="1176" w:author="Ginot, Samuel" w:date="2024-02-15T12:18:00Z">
              <w:r>
                <w:delText>0.05559</w:delText>
              </w:r>
            </w:del>
          </w:p>
        </w:tc>
        <w:tc>
          <w:tcPr>
            <w:tcW w:w="1184" w:type="dxa"/>
            <w:vAlign w:val="center"/>
          </w:tcPr>
          <w:p w14:paraId="2A54AFB1" w14:textId="77777777" w:rsidR="00FB19D0" w:rsidRDefault="00B71978">
            <w:pPr>
              <w:widowControl w:val="0"/>
              <w:jc w:val="center"/>
              <w:rPr>
                <w:del w:id="1177" w:author="Ginot, Samuel" w:date="2024-02-15T12:18:00Z"/>
              </w:rPr>
            </w:pPr>
            <w:del w:id="1178" w:author="Ginot, Samuel" w:date="2024-02-15T12:18:00Z">
              <w:r>
                <w:delText>0.00116</w:delText>
              </w:r>
            </w:del>
          </w:p>
        </w:tc>
        <w:tc>
          <w:tcPr>
            <w:tcW w:w="1138" w:type="dxa"/>
            <w:vAlign w:val="center"/>
          </w:tcPr>
          <w:p w14:paraId="0DE4EAD3" w14:textId="77777777" w:rsidR="00FB19D0" w:rsidRDefault="00B71978">
            <w:pPr>
              <w:widowControl w:val="0"/>
              <w:jc w:val="center"/>
              <w:rPr>
                <w:del w:id="1179" w:author="Ginot, Samuel" w:date="2024-02-15T12:18:00Z"/>
              </w:rPr>
            </w:pPr>
            <w:del w:id="1180" w:author="Ginot, Samuel" w:date="2024-02-15T12:18:00Z">
              <w:r>
                <w:delText>0.09401</w:delText>
              </w:r>
            </w:del>
          </w:p>
        </w:tc>
        <w:tc>
          <w:tcPr>
            <w:tcW w:w="1414" w:type="dxa"/>
            <w:vAlign w:val="center"/>
          </w:tcPr>
          <w:p w14:paraId="22116C1B" w14:textId="77777777" w:rsidR="00FB19D0" w:rsidRDefault="00B71978">
            <w:pPr>
              <w:widowControl w:val="0"/>
              <w:jc w:val="center"/>
              <w:rPr>
                <w:del w:id="1181" w:author="Ginot, Samuel" w:date="2024-02-15T12:18:00Z"/>
              </w:rPr>
            </w:pPr>
            <w:del w:id="1182" w:author="Ginot, Samuel" w:date="2024-02-15T12:18:00Z">
              <w:r>
                <w:delText>4.70964</w:delText>
              </w:r>
            </w:del>
          </w:p>
        </w:tc>
        <w:tc>
          <w:tcPr>
            <w:tcW w:w="1199" w:type="dxa"/>
            <w:vAlign w:val="center"/>
          </w:tcPr>
          <w:p w14:paraId="116D1E47" w14:textId="77777777" w:rsidR="00FB19D0" w:rsidRDefault="00B71978">
            <w:pPr>
              <w:widowControl w:val="0"/>
              <w:jc w:val="center"/>
              <w:rPr>
                <w:del w:id="1183" w:author="Ginot, Samuel" w:date="2024-02-15T12:18:00Z"/>
              </w:rPr>
            </w:pPr>
            <w:del w:id="1184" w:author="Ginot, Samuel" w:date="2024-02-15T12:18:00Z">
              <w:r>
                <w:delText>14.47838</w:delText>
              </w:r>
            </w:del>
          </w:p>
        </w:tc>
        <w:tc>
          <w:tcPr>
            <w:tcW w:w="1062" w:type="dxa"/>
            <w:vAlign w:val="center"/>
          </w:tcPr>
          <w:p w14:paraId="222F54CC" w14:textId="77777777" w:rsidR="00FB19D0" w:rsidRDefault="00B71978">
            <w:pPr>
              <w:widowControl w:val="0"/>
              <w:jc w:val="center"/>
              <w:rPr>
                <w:del w:id="1185" w:author="Ginot, Samuel" w:date="2024-02-15T12:18:00Z"/>
              </w:rPr>
            </w:pPr>
            <w:del w:id="1186" w:author="Ginot, Samuel" w:date="2024-02-15T12:18:00Z">
              <w:r>
                <w:delText>0.001</w:delText>
              </w:r>
            </w:del>
          </w:p>
        </w:tc>
      </w:tr>
      <w:tr w:rsidR="00FB19D0" w14:paraId="0221F6F1" w14:textId="77777777">
        <w:trPr>
          <w:trHeight w:val="256"/>
          <w:del w:id="1187" w:author="Ginot, Samuel" w:date="2024-02-15T12:18:00Z"/>
        </w:trPr>
        <w:tc>
          <w:tcPr>
            <w:tcW w:w="1078" w:type="dxa"/>
            <w:vAlign w:val="center"/>
          </w:tcPr>
          <w:p w14:paraId="5F007AB7" w14:textId="77777777" w:rsidR="00FB19D0" w:rsidRDefault="00B71978">
            <w:pPr>
              <w:widowControl w:val="0"/>
              <w:jc w:val="center"/>
              <w:rPr>
                <w:del w:id="1188" w:author="Ginot, Samuel" w:date="2024-02-15T12:18:00Z"/>
              </w:rPr>
            </w:pPr>
            <w:del w:id="1189" w:author="Ginot, Samuel" w:date="2024-02-15T12:18:00Z">
              <w:r>
                <w:delText>ind:side:replicate</w:delText>
              </w:r>
            </w:del>
          </w:p>
        </w:tc>
        <w:tc>
          <w:tcPr>
            <w:tcW w:w="676" w:type="dxa"/>
            <w:vAlign w:val="center"/>
          </w:tcPr>
          <w:p w14:paraId="3070B59E" w14:textId="77777777" w:rsidR="00FB19D0" w:rsidRDefault="00B71978">
            <w:pPr>
              <w:widowControl w:val="0"/>
              <w:jc w:val="center"/>
              <w:rPr>
                <w:del w:id="1190" w:author="Ginot, Samuel" w:date="2024-02-15T12:18:00Z"/>
              </w:rPr>
            </w:pPr>
            <w:del w:id="1191" w:author="Ginot, Samuel" w:date="2024-02-15T12:18:00Z">
              <w:r>
                <w:delText>98</w:delText>
              </w:r>
            </w:del>
          </w:p>
        </w:tc>
        <w:tc>
          <w:tcPr>
            <w:tcW w:w="1143" w:type="dxa"/>
            <w:vAlign w:val="center"/>
          </w:tcPr>
          <w:p w14:paraId="6EF440E4" w14:textId="77777777" w:rsidR="00FB19D0" w:rsidRDefault="00B71978">
            <w:pPr>
              <w:widowControl w:val="0"/>
              <w:jc w:val="center"/>
              <w:rPr>
                <w:del w:id="1192" w:author="Ginot, Samuel" w:date="2024-02-15T12:18:00Z"/>
              </w:rPr>
            </w:pPr>
            <w:del w:id="1193" w:author="Ginot, Samuel" w:date="2024-02-15T12:18:00Z">
              <w:r>
                <w:delText>0.0241</w:delText>
              </w:r>
            </w:del>
          </w:p>
        </w:tc>
        <w:tc>
          <w:tcPr>
            <w:tcW w:w="1184" w:type="dxa"/>
            <w:vAlign w:val="center"/>
          </w:tcPr>
          <w:p w14:paraId="2B6A6A82" w14:textId="77777777" w:rsidR="00FB19D0" w:rsidRDefault="00B71978">
            <w:pPr>
              <w:widowControl w:val="0"/>
              <w:jc w:val="center"/>
              <w:rPr>
                <w:del w:id="1194" w:author="Ginot, Samuel" w:date="2024-02-15T12:18:00Z"/>
              </w:rPr>
            </w:pPr>
            <w:del w:id="1195" w:author="Ginot, Samuel" w:date="2024-02-15T12:18:00Z">
              <w:r>
                <w:delText>0.00025</w:delText>
              </w:r>
            </w:del>
          </w:p>
        </w:tc>
        <w:tc>
          <w:tcPr>
            <w:tcW w:w="1138" w:type="dxa"/>
            <w:vAlign w:val="center"/>
          </w:tcPr>
          <w:p w14:paraId="2C84C47C" w14:textId="77777777" w:rsidR="00FB19D0" w:rsidRDefault="00B71978">
            <w:pPr>
              <w:widowControl w:val="0"/>
              <w:jc w:val="center"/>
              <w:rPr>
                <w:del w:id="1196" w:author="Ginot, Samuel" w:date="2024-02-15T12:18:00Z"/>
              </w:rPr>
            </w:pPr>
            <w:del w:id="1197" w:author="Ginot, Samuel" w:date="2024-02-15T12:18:00Z">
              <w:r>
                <w:delText>0.04075</w:delText>
              </w:r>
            </w:del>
          </w:p>
        </w:tc>
        <w:tc>
          <w:tcPr>
            <w:tcW w:w="1414" w:type="dxa"/>
            <w:vAlign w:val="center"/>
          </w:tcPr>
          <w:p w14:paraId="7C7298EB" w14:textId="77777777" w:rsidR="00FB19D0" w:rsidRDefault="00FB19D0">
            <w:pPr>
              <w:widowControl w:val="0"/>
              <w:jc w:val="center"/>
              <w:rPr>
                <w:del w:id="1198" w:author="Ginot, Samuel" w:date="2024-02-15T12:18:00Z"/>
              </w:rPr>
            </w:pPr>
          </w:p>
        </w:tc>
        <w:tc>
          <w:tcPr>
            <w:tcW w:w="1199" w:type="dxa"/>
            <w:vAlign w:val="center"/>
          </w:tcPr>
          <w:p w14:paraId="53616156" w14:textId="77777777" w:rsidR="00FB19D0" w:rsidRDefault="00FB19D0">
            <w:pPr>
              <w:widowControl w:val="0"/>
              <w:jc w:val="center"/>
              <w:rPr>
                <w:del w:id="1199" w:author="Ginot, Samuel" w:date="2024-02-15T12:18:00Z"/>
              </w:rPr>
            </w:pPr>
          </w:p>
        </w:tc>
        <w:tc>
          <w:tcPr>
            <w:tcW w:w="1062" w:type="dxa"/>
            <w:vAlign w:val="center"/>
          </w:tcPr>
          <w:p w14:paraId="59E004B8" w14:textId="77777777" w:rsidR="00FB19D0" w:rsidRDefault="00FB19D0">
            <w:pPr>
              <w:widowControl w:val="0"/>
              <w:jc w:val="center"/>
              <w:rPr>
                <w:del w:id="1200" w:author="Ginot, Samuel" w:date="2024-02-15T12:18:00Z"/>
              </w:rPr>
            </w:pPr>
          </w:p>
        </w:tc>
      </w:tr>
      <w:tr w:rsidR="00FB19D0" w14:paraId="19AFA12E" w14:textId="77777777">
        <w:trPr>
          <w:trHeight w:val="256"/>
          <w:del w:id="1201" w:author="Ginot, Samuel" w:date="2024-02-15T12:18:00Z"/>
        </w:trPr>
        <w:tc>
          <w:tcPr>
            <w:tcW w:w="1078" w:type="dxa"/>
            <w:vAlign w:val="center"/>
          </w:tcPr>
          <w:p w14:paraId="6C0B24D5" w14:textId="77777777" w:rsidR="00FB19D0" w:rsidRDefault="00B71978">
            <w:pPr>
              <w:widowControl w:val="0"/>
              <w:jc w:val="center"/>
              <w:rPr>
                <w:del w:id="1202" w:author="Ginot, Samuel" w:date="2024-02-15T12:18:00Z"/>
              </w:rPr>
            </w:pPr>
            <w:del w:id="1203" w:author="Ginot, Samuel" w:date="2024-02-15T12:18:00Z">
              <w:r>
                <w:delText>Total</w:delText>
              </w:r>
            </w:del>
          </w:p>
        </w:tc>
        <w:tc>
          <w:tcPr>
            <w:tcW w:w="676" w:type="dxa"/>
            <w:vAlign w:val="center"/>
          </w:tcPr>
          <w:p w14:paraId="029102CF" w14:textId="77777777" w:rsidR="00FB19D0" w:rsidRDefault="00B71978">
            <w:pPr>
              <w:widowControl w:val="0"/>
              <w:jc w:val="center"/>
              <w:rPr>
                <w:del w:id="1204" w:author="Ginot, Samuel" w:date="2024-02-15T12:18:00Z"/>
              </w:rPr>
            </w:pPr>
            <w:del w:id="1205" w:author="Ginot, Samuel" w:date="2024-02-15T12:18:00Z">
              <w:r>
                <w:delText>195</w:delText>
              </w:r>
            </w:del>
          </w:p>
        </w:tc>
        <w:tc>
          <w:tcPr>
            <w:tcW w:w="1143" w:type="dxa"/>
            <w:vAlign w:val="center"/>
          </w:tcPr>
          <w:p w14:paraId="10257A52" w14:textId="77777777" w:rsidR="00FB19D0" w:rsidRDefault="00B71978">
            <w:pPr>
              <w:widowControl w:val="0"/>
              <w:jc w:val="center"/>
              <w:rPr>
                <w:del w:id="1206" w:author="Ginot, Samuel" w:date="2024-02-15T12:18:00Z"/>
              </w:rPr>
            </w:pPr>
            <w:del w:id="1207" w:author="Ginot, Samuel" w:date="2024-02-15T12:18:00Z">
              <w:r>
                <w:delText>0.59138</w:delText>
              </w:r>
            </w:del>
          </w:p>
        </w:tc>
        <w:tc>
          <w:tcPr>
            <w:tcW w:w="1184" w:type="dxa"/>
            <w:vAlign w:val="center"/>
          </w:tcPr>
          <w:p w14:paraId="08D25B56" w14:textId="77777777" w:rsidR="00FB19D0" w:rsidRDefault="00FB19D0">
            <w:pPr>
              <w:widowControl w:val="0"/>
              <w:jc w:val="center"/>
              <w:rPr>
                <w:del w:id="1208" w:author="Ginot, Samuel" w:date="2024-02-15T12:18:00Z"/>
              </w:rPr>
            </w:pPr>
          </w:p>
        </w:tc>
        <w:tc>
          <w:tcPr>
            <w:tcW w:w="1138" w:type="dxa"/>
            <w:vAlign w:val="center"/>
          </w:tcPr>
          <w:p w14:paraId="0906978F" w14:textId="77777777" w:rsidR="00FB19D0" w:rsidRDefault="00FB19D0">
            <w:pPr>
              <w:widowControl w:val="0"/>
              <w:jc w:val="center"/>
              <w:rPr>
                <w:del w:id="1209" w:author="Ginot, Samuel" w:date="2024-02-15T12:18:00Z"/>
              </w:rPr>
            </w:pPr>
          </w:p>
        </w:tc>
        <w:tc>
          <w:tcPr>
            <w:tcW w:w="1414" w:type="dxa"/>
            <w:vAlign w:val="center"/>
          </w:tcPr>
          <w:p w14:paraId="5CF10DF5" w14:textId="77777777" w:rsidR="00FB19D0" w:rsidRDefault="00FB19D0">
            <w:pPr>
              <w:widowControl w:val="0"/>
              <w:jc w:val="center"/>
              <w:rPr>
                <w:del w:id="1210" w:author="Ginot, Samuel" w:date="2024-02-15T12:18:00Z"/>
              </w:rPr>
            </w:pPr>
          </w:p>
        </w:tc>
        <w:tc>
          <w:tcPr>
            <w:tcW w:w="1199" w:type="dxa"/>
            <w:vAlign w:val="center"/>
          </w:tcPr>
          <w:p w14:paraId="26B15502" w14:textId="77777777" w:rsidR="00FB19D0" w:rsidRDefault="00FB19D0">
            <w:pPr>
              <w:widowControl w:val="0"/>
              <w:jc w:val="center"/>
              <w:rPr>
                <w:del w:id="1211" w:author="Ginot, Samuel" w:date="2024-02-15T12:18:00Z"/>
              </w:rPr>
            </w:pPr>
          </w:p>
        </w:tc>
        <w:tc>
          <w:tcPr>
            <w:tcW w:w="1062" w:type="dxa"/>
            <w:vAlign w:val="center"/>
          </w:tcPr>
          <w:p w14:paraId="7C1701DE" w14:textId="77777777" w:rsidR="00FB19D0" w:rsidRDefault="00FB19D0">
            <w:pPr>
              <w:widowControl w:val="0"/>
              <w:jc w:val="center"/>
              <w:rPr>
                <w:del w:id="1212" w:author="Ginot, Samuel" w:date="2024-02-15T12:18:00Z"/>
              </w:rPr>
            </w:pPr>
          </w:p>
        </w:tc>
      </w:tr>
    </w:tbl>
    <w:p w14:paraId="01C71B2F" w14:textId="77777777" w:rsidR="00FB19D0" w:rsidRDefault="00FB19D0">
      <w:pPr>
        <w:rPr>
          <w:lang w:val="en-US"/>
        </w:rPr>
      </w:pPr>
    </w:p>
    <w:tbl>
      <w:tblPr>
        <w:tblStyle w:val="TableGrid"/>
        <w:tblW w:w="0" w:type="auto"/>
        <w:jc w:val="center"/>
        <w:shd w:val="clear" w:color="auto" w:fill="FFFFFF" w:themeFill="background1"/>
        <w:tblLook w:val="04A0" w:firstRow="1" w:lastRow="0" w:firstColumn="1" w:lastColumn="0" w:noHBand="0" w:noVBand="1"/>
        <w:tblPrChange w:id="1213" w:author="Ginot, Samuel" w:date="2024-02-15T10:25:00Z">
          <w:tblPr>
            <w:tblStyle w:val="TableGrid"/>
            <w:tblW w:w="0" w:type="auto"/>
            <w:tblLook w:val="04A0" w:firstRow="1" w:lastRow="0" w:firstColumn="1" w:lastColumn="0" w:noHBand="0" w:noVBand="1"/>
          </w:tblPr>
        </w:tblPrChange>
      </w:tblPr>
      <w:tblGrid>
        <w:gridCol w:w="1478"/>
        <w:gridCol w:w="1105"/>
        <w:gridCol w:w="1106"/>
        <w:gridCol w:w="1111"/>
        <w:gridCol w:w="1114"/>
        <w:gridCol w:w="1099"/>
        <w:gridCol w:w="1100"/>
        <w:gridCol w:w="1129"/>
        <w:tblGridChange w:id="1214">
          <w:tblGrid>
            <w:gridCol w:w="1478"/>
            <w:gridCol w:w="1105"/>
            <w:gridCol w:w="1106"/>
            <w:gridCol w:w="1111"/>
            <w:gridCol w:w="1114"/>
            <w:gridCol w:w="1099"/>
            <w:gridCol w:w="1100"/>
            <w:gridCol w:w="1129"/>
          </w:tblGrid>
        </w:tblGridChange>
      </w:tblGrid>
      <w:tr w:rsidR="00DE6535" w14:paraId="65B6DFBD" w14:textId="77777777" w:rsidTr="00CE34B2">
        <w:trPr>
          <w:jc w:val="center"/>
          <w:ins w:id="1215" w:author="Ginot, Samuel" w:date="2024-02-15T10:09:00Z"/>
        </w:trPr>
        <w:tc>
          <w:tcPr>
            <w:tcW w:w="1478" w:type="dxa"/>
            <w:shd w:val="clear" w:color="auto" w:fill="FFFFFF" w:themeFill="background1"/>
            <w:tcPrChange w:id="1216" w:author="Ginot, Samuel" w:date="2024-02-15T10:25:00Z">
              <w:tcPr>
                <w:tcW w:w="1478" w:type="dxa"/>
              </w:tcPr>
            </w:tcPrChange>
          </w:tcPr>
          <w:p w14:paraId="1FEA049D" w14:textId="77777777" w:rsidR="00DE6535" w:rsidRDefault="00DE6535">
            <w:pPr>
              <w:jc w:val="both"/>
              <w:rPr>
                <w:ins w:id="1217" w:author="Ginot, Samuel" w:date="2024-02-15T10:09:00Z"/>
              </w:rPr>
            </w:pPr>
          </w:p>
        </w:tc>
        <w:tc>
          <w:tcPr>
            <w:tcW w:w="1105" w:type="dxa"/>
            <w:shd w:val="clear" w:color="auto" w:fill="FFFFFF" w:themeFill="background1"/>
            <w:tcPrChange w:id="1218" w:author="Ginot, Samuel" w:date="2024-02-15T10:25:00Z">
              <w:tcPr>
                <w:tcW w:w="1105" w:type="dxa"/>
              </w:tcPr>
            </w:tcPrChange>
          </w:tcPr>
          <w:p w14:paraId="6FBFC330" w14:textId="7790AF40" w:rsidR="00DE6535" w:rsidRDefault="00DE6535">
            <w:pPr>
              <w:jc w:val="both"/>
              <w:rPr>
                <w:ins w:id="1219" w:author="Ginot, Samuel" w:date="2024-02-15T10:09:00Z"/>
              </w:rPr>
            </w:pPr>
            <w:ins w:id="1220" w:author="Ginot, Samuel" w:date="2024-02-15T10:09:00Z">
              <w:r>
                <w:t>Df</w:t>
              </w:r>
            </w:ins>
          </w:p>
        </w:tc>
        <w:tc>
          <w:tcPr>
            <w:tcW w:w="1106" w:type="dxa"/>
            <w:shd w:val="clear" w:color="auto" w:fill="FFFFFF" w:themeFill="background1"/>
            <w:tcPrChange w:id="1221" w:author="Ginot, Samuel" w:date="2024-02-15T10:25:00Z">
              <w:tcPr>
                <w:tcW w:w="1106" w:type="dxa"/>
              </w:tcPr>
            </w:tcPrChange>
          </w:tcPr>
          <w:p w14:paraId="2AB00592" w14:textId="1249B83D" w:rsidR="00DE6535" w:rsidRDefault="00DE6535">
            <w:pPr>
              <w:jc w:val="both"/>
              <w:rPr>
                <w:ins w:id="1222" w:author="Ginot, Samuel" w:date="2024-02-15T10:09:00Z"/>
              </w:rPr>
            </w:pPr>
            <w:ins w:id="1223" w:author="Ginot, Samuel" w:date="2024-02-15T10:09:00Z">
              <w:r>
                <w:t>SS</w:t>
              </w:r>
            </w:ins>
          </w:p>
        </w:tc>
        <w:tc>
          <w:tcPr>
            <w:tcW w:w="1111" w:type="dxa"/>
            <w:shd w:val="clear" w:color="auto" w:fill="FFFFFF" w:themeFill="background1"/>
            <w:tcPrChange w:id="1224" w:author="Ginot, Samuel" w:date="2024-02-15T10:25:00Z">
              <w:tcPr>
                <w:tcW w:w="1111" w:type="dxa"/>
              </w:tcPr>
            </w:tcPrChange>
          </w:tcPr>
          <w:p w14:paraId="3DD272B4" w14:textId="06B25AF8" w:rsidR="00DE6535" w:rsidRDefault="00DE6535">
            <w:pPr>
              <w:jc w:val="both"/>
              <w:rPr>
                <w:ins w:id="1225" w:author="Ginot, Samuel" w:date="2024-02-15T10:09:00Z"/>
              </w:rPr>
            </w:pPr>
            <w:ins w:id="1226" w:author="Ginot, Samuel" w:date="2024-02-15T10:09:00Z">
              <w:r>
                <w:t>MS</w:t>
              </w:r>
            </w:ins>
          </w:p>
        </w:tc>
        <w:tc>
          <w:tcPr>
            <w:tcW w:w="1114" w:type="dxa"/>
            <w:shd w:val="clear" w:color="auto" w:fill="FFFFFF" w:themeFill="background1"/>
            <w:tcPrChange w:id="1227" w:author="Ginot, Samuel" w:date="2024-02-15T10:25:00Z">
              <w:tcPr>
                <w:tcW w:w="1114" w:type="dxa"/>
              </w:tcPr>
            </w:tcPrChange>
          </w:tcPr>
          <w:p w14:paraId="4D8733DD" w14:textId="515C8739" w:rsidR="00DE6535" w:rsidRDefault="00DE6535">
            <w:pPr>
              <w:jc w:val="both"/>
              <w:rPr>
                <w:ins w:id="1228" w:author="Ginot, Samuel" w:date="2024-02-15T10:09:00Z"/>
              </w:rPr>
            </w:pPr>
            <w:proofErr w:type="spellStart"/>
            <w:ins w:id="1229" w:author="Ginot, Samuel" w:date="2024-02-15T10:09:00Z">
              <w:r>
                <w:t>Rsq</w:t>
              </w:r>
              <w:proofErr w:type="spellEnd"/>
            </w:ins>
          </w:p>
        </w:tc>
        <w:tc>
          <w:tcPr>
            <w:tcW w:w="1099" w:type="dxa"/>
            <w:shd w:val="clear" w:color="auto" w:fill="FFFFFF" w:themeFill="background1"/>
            <w:tcPrChange w:id="1230" w:author="Ginot, Samuel" w:date="2024-02-15T10:25:00Z">
              <w:tcPr>
                <w:tcW w:w="1099" w:type="dxa"/>
              </w:tcPr>
            </w:tcPrChange>
          </w:tcPr>
          <w:p w14:paraId="56DD8245" w14:textId="42DBD06F" w:rsidR="00DE6535" w:rsidRDefault="00DE6535">
            <w:pPr>
              <w:jc w:val="both"/>
              <w:rPr>
                <w:ins w:id="1231" w:author="Ginot, Samuel" w:date="2024-02-15T10:09:00Z"/>
              </w:rPr>
            </w:pPr>
            <w:ins w:id="1232" w:author="Ginot, Samuel" w:date="2024-02-15T10:09:00Z">
              <w:r>
                <w:t>F</w:t>
              </w:r>
            </w:ins>
          </w:p>
        </w:tc>
        <w:tc>
          <w:tcPr>
            <w:tcW w:w="1100" w:type="dxa"/>
            <w:shd w:val="clear" w:color="auto" w:fill="FFFFFF" w:themeFill="background1"/>
            <w:tcPrChange w:id="1233" w:author="Ginot, Samuel" w:date="2024-02-15T10:25:00Z">
              <w:tcPr>
                <w:tcW w:w="1100" w:type="dxa"/>
              </w:tcPr>
            </w:tcPrChange>
          </w:tcPr>
          <w:p w14:paraId="0ADB7ADE" w14:textId="31AF182E" w:rsidR="00DE6535" w:rsidRDefault="00DE6535">
            <w:pPr>
              <w:jc w:val="both"/>
              <w:rPr>
                <w:ins w:id="1234" w:author="Ginot, Samuel" w:date="2024-02-15T10:09:00Z"/>
              </w:rPr>
            </w:pPr>
            <w:ins w:id="1235" w:author="Ginot, Samuel" w:date="2024-02-15T10:09:00Z">
              <w:r>
                <w:t>Z</w:t>
              </w:r>
            </w:ins>
          </w:p>
        </w:tc>
        <w:tc>
          <w:tcPr>
            <w:tcW w:w="1129" w:type="dxa"/>
            <w:shd w:val="clear" w:color="auto" w:fill="FFFFFF" w:themeFill="background1"/>
            <w:tcPrChange w:id="1236" w:author="Ginot, Samuel" w:date="2024-02-15T10:25:00Z">
              <w:tcPr>
                <w:tcW w:w="1129" w:type="dxa"/>
              </w:tcPr>
            </w:tcPrChange>
          </w:tcPr>
          <w:p w14:paraId="21055C69" w14:textId="796CC497" w:rsidR="00DE6535" w:rsidRDefault="00DE6535">
            <w:pPr>
              <w:jc w:val="both"/>
              <w:rPr>
                <w:ins w:id="1237" w:author="Ginot, Samuel" w:date="2024-02-15T10:09:00Z"/>
              </w:rPr>
            </w:pPr>
            <w:proofErr w:type="spellStart"/>
            <w:ins w:id="1238" w:author="Ginot, Samuel" w:date="2024-02-15T10:09:00Z">
              <w:r>
                <w:t>Pr</w:t>
              </w:r>
              <w:proofErr w:type="spellEnd"/>
              <w:r>
                <w:t>(&gt;F)</w:t>
              </w:r>
            </w:ins>
          </w:p>
        </w:tc>
      </w:tr>
      <w:tr w:rsidR="00DE6535" w14:paraId="2D1EC755" w14:textId="77777777" w:rsidTr="00CE34B2">
        <w:trPr>
          <w:jc w:val="center"/>
          <w:ins w:id="1239" w:author="Ginot, Samuel" w:date="2024-02-15T10:09:00Z"/>
        </w:trPr>
        <w:tc>
          <w:tcPr>
            <w:tcW w:w="9242" w:type="dxa"/>
            <w:gridSpan w:val="8"/>
            <w:shd w:val="clear" w:color="auto" w:fill="FFFFFF" w:themeFill="background1"/>
            <w:tcPrChange w:id="1240" w:author="Ginot, Samuel" w:date="2024-02-15T10:25:00Z">
              <w:tcPr>
                <w:tcW w:w="9242" w:type="dxa"/>
                <w:gridSpan w:val="8"/>
              </w:tcPr>
            </w:tcPrChange>
          </w:tcPr>
          <w:p w14:paraId="06956A61" w14:textId="57C32278" w:rsidR="00DE6535" w:rsidRDefault="00DE6535">
            <w:pPr>
              <w:jc w:val="both"/>
              <w:rPr>
                <w:ins w:id="1241" w:author="Ginot, Samuel" w:date="2024-02-15T10:09:00Z"/>
              </w:rPr>
            </w:pPr>
            <w:ins w:id="1242" w:author="Ginot, Samuel" w:date="2024-02-15T10:11:00Z">
              <w:r>
                <w:t xml:space="preserve">A. Head </w:t>
              </w:r>
            </w:ins>
            <w:ins w:id="1243" w:author="Ginot, Samuel" w:date="2024-02-15T10:12:00Z">
              <w:r>
                <w:t>s</w:t>
              </w:r>
            </w:ins>
            <w:ins w:id="1244" w:author="Ginot, Samuel" w:date="2024-02-15T10:11:00Z">
              <w:r>
                <w:t xml:space="preserve">hape </w:t>
              </w:r>
            </w:ins>
            <w:ins w:id="1245" w:author="Ginot, Samuel" w:date="2024-02-15T10:12:00Z">
              <w:r>
                <w:t xml:space="preserve">asymmetry </w:t>
              </w:r>
            </w:ins>
            <w:ins w:id="1246" w:author="Ginot, Samuel" w:date="2024-02-15T10:11:00Z">
              <w:r>
                <w:t>ANOVA</w:t>
              </w:r>
            </w:ins>
          </w:p>
        </w:tc>
      </w:tr>
      <w:tr w:rsidR="00DE6535" w14:paraId="1A79A572" w14:textId="77777777" w:rsidTr="00CE34B2">
        <w:trPr>
          <w:jc w:val="center"/>
          <w:ins w:id="1247" w:author="Ginot, Samuel" w:date="2024-02-15T10:09:00Z"/>
        </w:trPr>
        <w:tc>
          <w:tcPr>
            <w:tcW w:w="1478" w:type="dxa"/>
            <w:shd w:val="clear" w:color="auto" w:fill="FFFFFF" w:themeFill="background1"/>
            <w:tcPrChange w:id="1248" w:author="Ginot, Samuel" w:date="2024-02-15T10:25:00Z">
              <w:tcPr>
                <w:tcW w:w="1478" w:type="dxa"/>
              </w:tcPr>
            </w:tcPrChange>
          </w:tcPr>
          <w:p w14:paraId="10D1D548" w14:textId="178E497B" w:rsidR="00DE6535" w:rsidRDefault="00DE6535" w:rsidP="00DE6535">
            <w:pPr>
              <w:jc w:val="both"/>
              <w:rPr>
                <w:ins w:id="1249" w:author="Ginot, Samuel" w:date="2024-02-15T10:09:00Z"/>
              </w:rPr>
            </w:pPr>
            <w:ins w:id="1250" w:author="Ginot, Samuel" w:date="2024-02-15T10:12:00Z">
              <w:r>
                <w:t>Ind</w:t>
              </w:r>
            </w:ins>
          </w:p>
        </w:tc>
        <w:tc>
          <w:tcPr>
            <w:tcW w:w="1105" w:type="dxa"/>
            <w:shd w:val="clear" w:color="auto" w:fill="FFFFFF" w:themeFill="background1"/>
            <w:tcPrChange w:id="1251" w:author="Ginot, Samuel" w:date="2024-02-15T10:25:00Z">
              <w:tcPr>
                <w:tcW w:w="1105" w:type="dxa"/>
              </w:tcPr>
            </w:tcPrChange>
          </w:tcPr>
          <w:p w14:paraId="5CEFF6FB" w14:textId="1730A5F8" w:rsidR="00DE6535" w:rsidRDefault="006A47BE" w:rsidP="00DE6535">
            <w:pPr>
              <w:jc w:val="both"/>
              <w:rPr>
                <w:ins w:id="1252" w:author="Ginot, Samuel" w:date="2024-02-15T10:09:00Z"/>
              </w:rPr>
            </w:pPr>
            <w:ins w:id="1253" w:author="Ginot, Samuel" w:date="2024-02-15T10:14:00Z">
              <w:r>
                <w:t>48</w:t>
              </w:r>
            </w:ins>
          </w:p>
        </w:tc>
        <w:tc>
          <w:tcPr>
            <w:tcW w:w="1106" w:type="dxa"/>
            <w:shd w:val="clear" w:color="auto" w:fill="FFFFFF" w:themeFill="background1"/>
            <w:tcPrChange w:id="1254" w:author="Ginot, Samuel" w:date="2024-02-15T10:25:00Z">
              <w:tcPr>
                <w:tcW w:w="1106" w:type="dxa"/>
              </w:tcPr>
            </w:tcPrChange>
          </w:tcPr>
          <w:p w14:paraId="7CE2F47D" w14:textId="08DE714C" w:rsidR="00DE6535" w:rsidRDefault="006A47BE" w:rsidP="00DE6535">
            <w:pPr>
              <w:jc w:val="both"/>
              <w:rPr>
                <w:ins w:id="1255" w:author="Ginot, Samuel" w:date="2024-02-15T10:09:00Z"/>
              </w:rPr>
            </w:pPr>
            <w:ins w:id="1256" w:author="Ginot, Samuel" w:date="2024-02-15T10:22:00Z">
              <w:r w:rsidRPr="006A47BE">
                <w:t>0.133798</w:t>
              </w:r>
            </w:ins>
          </w:p>
        </w:tc>
        <w:tc>
          <w:tcPr>
            <w:tcW w:w="1111" w:type="dxa"/>
            <w:shd w:val="clear" w:color="auto" w:fill="FFFFFF" w:themeFill="background1"/>
            <w:tcPrChange w:id="1257" w:author="Ginot, Samuel" w:date="2024-02-15T10:25:00Z">
              <w:tcPr>
                <w:tcW w:w="1111" w:type="dxa"/>
              </w:tcPr>
            </w:tcPrChange>
          </w:tcPr>
          <w:p w14:paraId="29CA6289" w14:textId="60D49EE0" w:rsidR="00DE6535" w:rsidRDefault="006A47BE" w:rsidP="00DE6535">
            <w:pPr>
              <w:jc w:val="both"/>
              <w:rPr>
                <w:ins w:id="1258" w:author="Ginot, Samuel" w:date="2024-02-15T10:09:00Z"/>
              </w:rPr>
            </w:pPr>
            <w:ins w:id="1259" w:author="Ginot, Samuel" w:date="2024-02-15T10:22:00Z">
              <w:r w:rsidRPr="006A47BE">
                <w:t>0.002787</w:t>
              </w:r>
            </w:ins>
          </w:p>
        </w:tc>
        <w:tc>
          <w:tcPr>
            <w:tcW w:w="1114" w:type="dxa"/>
            <w:shd w:val="clear" w:color="auto" w:fill="FFFFFF" w:themeFill="background1"/>
            <w:tcPrChange w:id="1260" w:author="Ginot, Samuel" w:date="2024-02-15T10:25:00Z">
              <w:tcPr>
                <w:tcW w:w="1114" w:type="dxa"/>
              </w:tcPr>
            </w:tcPrChange>
          </w:tcPr>
          <w:p w14:paraId="5432F6D0" w14:textId="7C13F6FF" w:rsidR="00DE6535" w:rsidRDefault="006A47BE" w:rsidP="00DE6535">
            <w:pPr>
              <w:jc w:val="both"/>
              <w:rPr>
                <w:ins w:id="1261" w:author="Ginot, Samuel" w:date="2024-02-15T10:09:00Z"/>
              </w:rPr>
            </w:pPr>
            <w:ins w:id="1262" w:author="Ginot, Samuel" w:date="2024-02-15T10:22:00Z">
              <w:r w:rsidRPr="006A47BE">
                <w:t>0.46374</w:t>
              </w:r>
            </w:ins>
          </w:p>
        </w:tc>
        <w:tc>
          <w:tcPr>
            <w:tcW w:w="1099" w:type="dxa"/>
            <w:shd w:val="clear" w:color="auto" w:fill="FFFFFF" w:themeFill="background1"/>
            <w:tcPrChange w:id="1263" w:author="Ginot, Samuel" w:date="2024-02-15T10:25:00Z">
              <w:tcPr>
                <w:tcW w:w="1099" w:type="dxa"/>
              </w:tcPr>
            </w:tcPrChange>
          </w:tcPr>
          <w:p w14:paraId="4233699F" w14:textId="68A2114E" w:rsidR="00DE6535" w:rsidRDefault="006A47BE" w:rsidP="00DE6535">
            <w:pPr>
              <w:jc w:val="both"/>
              <w:rPr>
                <w:ins w:id="1264" w:author="Ginot, Samuel" w:date="2024-02-15T10:09:00Z"/>
              </w:rPr>
            </w:pPr>
            <w:ins w:id="1265" w:author="Ginot, Samuel" w:date="2024-02-15T10:23:00Z">
              <w:r w:rsidRPr="006A47BE">
                <w:t>2.7635</w:t>
              </w:r>
            </w:ins>
          </w:p>
        </w:tc>
        <w:tc>
          <w:tcPr>
            <w:tcW w:w="1100" w:type="dxa"/>
            <w:shd w:val="clear" w:color="auto" w:fill="FFFFFF" w:themeFill="background1"/>
            <w:tcPrChange w:id="1266" w:author="Ginot, Samuel" w:date="2024-02-15T10:25:00Z">
              <w:tcPr>
                <w:tcW w:w="1100" w:type="dxa"/>
              </w:tcPr>
            </w:tcPrChange>
          </w:tcPr>
          <w:p w14:paraId="4967CD5B" w14:textId="1D5049D0" w:rsidR="00DE6535" w:rsidRDefault="006A47BE" w:rsidP="00DE6535">
            <w:pPr>
              <w:jc w:val="both"/>
              <w:rPr>
                <w:ins w:id="1267" w:author="Ginot, Samuel" w:date="2024-02-15T10:09:00Z"/>
              </w:rPr>
            </w:pPr>
            <w:ins w:id="1268" w:author="Ginot, Samuel" w:date="2024-02-15T10:23:00Z">
              <w:r w:rsidRPr="006A47BE">
                <w:t>-3.1724</w:t>
              </w:r>
            </w:ins>
          </w:p>
        </w:tc>
        <w:tc>
          <w:tcPr>
            <w:tcW w:w="1129" w:type="dxa"/>
            <w:shd w:val="clear" w:color="auto" w:fill="FFFFFF" w:themeFill="background1"/>
            <w:tcPrChange w:id="1269" w:author="Ginot, Samuel" w:date="2024-02-15T10:25:00Z">
              <w:tcPr>
                <w:tcW w:w="1129" w:type="dxa"/>
              </w:tcPr>
            </w:tcPrChange>
          </w:tcPr>
          <w:p w14:paraId="2E3DF8AC" w14:textId="69D047E8" w:rsidR="00DE6535" w:rsidRDefault="006A47BE" w:rsidP="00DE6535">
            <w:pPr>
              <w:jc w:val="both"/>
              <w:rPr>
                <w:ins w:id="1270" w:author="Ginot, Samuel" w:date="2024-02-15T10:09:00Z"/>
              </w:rPr>
            </w:pPr>
            <w:ins w:id="1271" w:author="Ginot, Samuel" w:date="2024-02-15T10:23:00Z">
              <w:r w:rsidRPr="006A47BE">
                <w:t>1.000</w:t>
              </w:r>
            </w:ins>
          </w:p>
        </w:tc>
      </w:tr>
      <w:tr w:rsidR="00DE6535" w14:paraId="39725567" w14:textId="77777777" w:rsidTr="00CE34B2">
        <w:trPr>
          <w:jc w:val="center"/>
          <w:ins w:id="1272" w:author="Ginot, Samuel" w:date="2024-02-15T10:09:00Z"/>
        </w:trPr>
        <w:tc>
          <w:tcPr>
            <w:tcW w:w="1478" w:type="dxa"/>
            <w:shd w:val="clear" w:color="auto" w:fill="FFFFFF" w:themeFill="background1"/>
            <w:tcPrChange w:id="1273" w:author="Ginot, Samuel" w:date="2024-02-15T10:25:00Z">
              <w:tcPr>
                <w:tcW w:w="1478" w:type="dxa"/>
              </w:tcPr>
            </w:tcPrChange>
          </w:tcPr>
          <w:p w14:paraId="47CCBA6A" w14:textId="5A4B23B0" w:rsidR="00DE6535" w:rsidRDefault="00DE6535" w:rsidP="00DE6535">
            <w:pPr>
              <w:jc w:val="both"/>
              <w:rPr>
                <w:ins w:id="1274" w:author="Ginot, Samuel" w:date="2024-02-15T10:09:00Z"/>
              </w:rPr>
            </w:pPr>
            <w:ins w:id="1275" w:author="Ginot, Samuel" w:date="2024-02-15T10:12:00Z">
              <w:r>
                <w:t>Side</w:t>
              </w:r>
            </w:ins>
          </w:p>
        </w:tc>
        <w:tc>
          <w:tcPr>
            <w:tcW w:w="1105" w:type="dxa"/>
            <w:shd w:val="clear" w:color="auto" w:fill="FFFFFF" w:themeFill="background1"/>
            <w:tcPrChange w:id="1276" w:author="Ginot, Samuel" w:date="2024-02-15T10:25:00Z">
              <w:tcPr>
                <w:tcW w:w="1105" w:type="dxa"/>
              </w:tcPr>
            </w:tcPrChange>
          </w:tcPr>
          <w:p w14:paraId="14185099" w14:textId="405BE01A" w:rsidR="00DE6535" w:rsidRDefault="006A47BE" w:rsidP="00DE6535">
            <w:pPr>
              <w:jc w:val="both"/>
              <w:rPr>
                <w:ins w:id="1277" w:author="Ginot, Samuel" w:date="2024-02-15T10:09:00Z"/>
              </w:rPr>
            </w:pPr>
            <w:ins w:id="1278" w:author="Ginot, Samuel" w:date="2024-02-15T10:14:00Z">
              <w:r>
                <w:t>1</w:t>
              </w:r>
            </w:ins>
          </w:p>
        </w:tc>
        <w:tc>
          <w:tcPr>
            <w:tcW w:w="1106" w:type="dxa"/>
            <w:shd w:val="clear" w:color="auto" w:fill="FFFFFF" w:themeFill="background1"/>
            <w:tcPrChange w:id="1279" w:author="Ginot, Samuel" w:date="2024-02-15T10:25:00Z">
              <w:tcPr>
                <w:tcW w:w="1106" w:type="dxa"/>
              </w:tcPr>
            </w:tcPrChange>
          </w:tcPr>
          <w:p w14:paraId="03D8BA21" w14:textId="4CBDBE58" w:rsidR="00DE6535" w:rsidRDefault="006A47BE" w:rsidP="00DE6535">
            <w:pPr>
              <w:jc w:val="both"/>
              <w:rPr>
                <w:ins w:id="1280" w:author="Ginot, Samuel" w:date="2024-02-15T10:09:00Z"/>
              </w:rPr>
            </w:pPr>
            <w:ins w:id="1281" w:author="Ginot, Samuel" w:date="2024-02-15T10:22:00Z">
              <w:r w:rsidRPr="006A47BE">
                <w:t>0.071382</w:t>
              </w:r>
            </w:ins>
          </w:p>
        </w:tc>
        <w:tc>
          <w:tcPr>
            <w:tcW w:w="1111" w:type="dxa"/>
            <w:shd w:val="clear" w:color="auto" w:fill="FFFFFF" w:themeFill="background1"/>
            <w:tcPrChange w:id="1282" w:author="Ginot, Samuel" w:date="2024-02-15T10:25:00Z">
              <w:tcPr>
                <w:tcW w:w="1111" w:type="dxa"/>
              </w:tcPr>
            </w:tcPrChange>
          </w:tcPr>
          <w:p w14:paraId="2C692E79" w14:textId="63B3CEDE" w:rsidR="00DE6535" w:rsidRDefault="006A47BE" w:rsidP="00DE6535">
            <w:pPr>
              <w:jc w:val="both"/>
              <w:rPr>
                <w:ins w:id="1283" w:author="Ginot, Samuel" w:date="2024-02-15T10:09:00Z"/>
              </w:rPr>
            </w:pPr>
            <w:ins w:id="1284" w:author="Ginot, Samuel" w:date="2024-02-15T10:22:00Z">
              <w:r w:rsidRPr="006A47BE">
                <w:t>0.071382</w:t>
              </w:r>
            </w:ins>
          </w:p>
        </w:tc>
        <w:tc>
          <w:tcPr>
            <w:tcW w:w="1114" w:type="dxa"/>
            <w:shd w:val="clear" w:color="auto" w:fill="FFFFFF" w:themeFill="background1"/>
            <w:tcPrChange w:id="1285" w:author="Ginot, Samuel" w:date="2024-02-15T10:25:00Z">
              <w:tcPr>
                <w:tcW w:w="1114" w:type="dxa"/>
              </w:tcPr>
            </w:tcPrChange>
          </w:tcPr>
          <w:p w14:paraId="5A28B16C" w14:textId="1578ACB1" w:rsidR="00DE6535" w:rsidRDefault="006A47BE" w:rsidP="00DE6535">
            <w:pPr>
              <w:jc w:val="both"/>
              <w:rPr>
                <w:ins w:id="1286" w:author="Ginot, Samuel" w:date="2024-02-15T10:09:00Z"/>
              </w:rPr>
            </w:pPr>
            <w:ins w:id="1287" w:author="Ginot, Samuel" w:date="2024-02-15T10:23:00Z">
              <w:r w:rsidRPr="006A47BE">
                <w:t>0.24741</w:t>
              </w:r>
            </w:ins>
          </w:p>
        </w:tc>
        <w:tc>
          <w:tcPr>
            <w:tcW w:w="1099" w:type="dxa"/>
            <w:shd w:val="clear" w:color="auto" w:fill="FFFFFF" w:themeFill="background1"/>
            <w:tcPrChange w:id="1288" w:author="Ginot, Samuel" w:date="2024-02-15T10:25:00Z">
              <w:tcPr>
                <w:tcW w:w="1099" w:type="dxa"/>
              </w:tcPr>
            </w:tcPrChange>
          </w:tcPr>
          <w:p w14:paraId="662B516D" w14:textId="00FB7D1A" w:rsidR="00DE6535" w:rsidRDefault="006A47BE" w:rsidP="00DE6535">
            <w:pPr>
              <w:jc w:val="both"/>
              <w:rPr>
                <w:ins w:id="1289" w:author="Ginot, Samuel" w:date="2024-02-15T10:09:00Z"/>
              </w:rPr>
            </w:pPr>
            <w:ins w:id="1290" w:author="Ginot, Samuel" w:date="2024-02-15T10:23:00Z">
              <w:r w:rsidRPr="006A47BE">
                <w:t>70.7676</w:t>
              </w:r>
            </w:ins>
          </w:p>
        </w:tc>
        <w:tc>
          <w:tcPr>
            <w:tcW w:w="1100" w:type="dxa"/>
            <w:shd w:val="clear" w:color="auto" w:fill="FFFFFF" w:themeFill="background1"/>
            <w:tcPrChange w:id="1291" w:author="Ginot, Samuel" w:date="2024-02-15T10:25:00Z">
              <w:tcPr>
                <w:tcW w:w="1100" w:type="dxa"/>
              </w:tcPr>
            </w:tcPrChange>
          </w:tcPr>
          <w:p w14:paraId="26DFB098" w14:textId="05B6C547" w:rsidR="00DE6535" w:rsidRDefault="006A47BE" w:rsidP="00DE6535">
            <w:pPr>
              <w:jc w:val="both"/>
              <w:rPr>
                <w:ins w:id="1292" w:author="Ginot, Samuel" w:date="2024-02-15T10:09:00Z"/>
              </w:rPr>
            </w:pPr>
            <w:ins w:id="1293" w:author="Ginot, Samuel" w:date="2024-02-15T10:23:00Z">
              <w:r w:rsidRPr="006A47BE">
                <w:t>4.1427</w:t>
              </w:r>
            </w:ins>
          </w:p>
        </w:tc>
        <w:tc>
          <w:tcPr>
            <w:tcW w:w="1129" w:type="dxa"/>
            <w:shd w:val="clear" w:color="auto" w:fill="FFFFFF" w:themeFill="background1"/>
            <w:tcPrChange w:id="1294" w:author="Ginot, Samuel" w:date="2024-02-15T10:25:00Z">
              <w:tcPr>
                <w:tcW w:w="1129" w:type="dxa"/>
              </w:tcPr>
            </w:tcPrChange>
          </w:tcPr>
          <w:p w14:paraId="6E868391" w14:textId="1F760859" w:rsidR="00DE6535" w:rsidRDefault="006A47BE" w:rsidP="00DE6535">
            <w:pPr>
              <w:jc w:val="both"/>
              <w:rPr>
                <w:ins w:id="1295" w:author="Ginot, Samuel" w:date="2024-02-15T10:09:00Z"/>
              </w:rPr>
            </w:pPr>
            <w:ins w:id="1296" w:author="Ginot, Samuel" w:date="2024-02-15T10:23:00Z">
              <w:r w:rsidRPr="006A47BE">
                <w:t>0.001 **</w:t>
              </w:r>
            </w:ins>
          </w:p>
        </w:tc>
      </w:tr>
      <w:tr w:rsidR="00DE6535" w14:paraId="5E36BDC9" w14:textId="77777777" w:rsidTr="00CE34B2">
        <w:trPr>
          <w:jc w:val="center"/>
          <w:ins w:id="1297" w:author="Ginot, Samuel" w:date="2024-02-15T10:09:00Z"/>
        </w:trPr>
        <w:tc>
          <w:tcPr>
            <w:tcW w:w="1478" w:type="dxa"/>
            <w:shd w:val="clear" w:color="auto" w:fill="FFFFFF" w:themeFill="background1"/>
            <w:tcPrChange w:id="1298" w:author="Ginot, Samuel" w:date="2024-02-15T10:25:00Z">
              <w:tcPr>
                <w:tcW w:w="1478" w:type="dxa"/>
              </w:tcPr>
            </w:tcPrChange>
          </w:tcPr>
          <w:p w14:paraId="7243107B" w14:textId="562CA78B" w:rsidR="00DE6535" w:rsidRDefault="00DE6535" w:rsidP="00DE6535">
            <w:pPr>
              <w:jc w:val="both"/>
              <w:rPr>
                <w:ins w:id="1299" w:author="Ginot, Samuel" w:date="2024-02-15T10:09:00Z"/>
              </w:rPr>
            </w:pPr>
            <w:proofErr w:type="spellStart"/>
            <w:proofErr w:type="gramStart"/>
            <w:ins w:id="1300" w:author="Ginot, Samuel" w:date="2024-02-15T10:12:00Z">
              <w:r>
                <w:t>Ind:side</w:t>
              </w:r>
            </w:ins>
            <w:proofErr w:type="spellEnd"/>
            <w:proofErr w:type="gramEnd"/>
          </w:p>
        </w:tc>
        <w:tc>
          <w:tcPr>
            <w:tcW w:w="1105" w:type="dxa"/>
            <w:shd w:val="clear" w:color="auto" w:fill="FFFFFF" w:themeFill="background1"/>
            <w:tcPrChange w:id="1301" w:author="Ginot, Samuel" w:date="2024-02-15T10:25:00Z">
              <w:tcPr>
                <w:tcW w:w="1105" w:type="dxa"/>
              </w:tcPr>
            </w:tcPrChange>
          </w:tcPr>
          <w:p w14:paraId="11DC2424" w14:textId="6AB651EB" w:rsidR="00DE6535" w:rsidRDefault="006A47BE" w:rsidP="00DE6535">
            <w:pPr>
              <w:jc w:val="both"/>
              <w:rPr>
                <w:ins w:id="1302" w:author="Ginot, Samuel" w:date="2024-02-15T10:09:00Z"/>
              </w:rPr>
            </w:pPr>
            <w:ins w:id="1303" w:author="Ginot, Samuel" w:date="2024-02-15T10:14:00Z">
              <w:r>
                <w:t>48</w:t>
              </w:r>
            </w:ins>
          </w:p>
        </w:tc>
        <w:tc>
          <w:tcPr>
            <w:tcW w:w="1106" w:type="dxa"/>
            <w:shd w:val="clear" w:color="auto" w:fill="FFFFFF" w:themeFill="background1"/>
            <w:tcPrChange w:id="1304" w:author="Ginot, Samuel" w:date="2024-02-15T10:25:00Z">
              <w:tcPr>
                <w:tcW w:w="1106" w:type="dxa"/>
              </w:tcPr>
            </w:tcPrChange>
          </w:tcPr>
          <w:p w14:paraId="45632A75" w14:textId="7760334A" w:rsidR="00DE6535" w:rsidRDefault="006A47BE" w:rsidP="00DE6535">
            <w:pPr>
              <w:jc w:val="both"/>
              <w:rPr>
                <w:ins w:id="1305" w:author="Ginot, Samuel" w:date="2024-02-15T10:09:00Z"/>
              </w:rPr>
            </w:pPr>
            <w:ins w:id="1306" w:author="Ginot, Samuel" w:date="2024-02-15T10:22:00Z">
              <w:r w:rsidRPr="006A47BE">
                <w:t>0.048417</w:t>
              </w:r>
            </w:ins>
          </w:p>
        </w:tc>
        <w:tc>
          <w:tcPr>
            <w:tcW w:w="1111" w:type="dxa"/>
            <w:shd w:val="clear" w:color="auto" w:fill="FFFFFF" w:themeFill="background1"/>
            <w:tcPrChange w:id="1307" w:author="Ginot, Samuel" w:date="2024-02-15T10:25:00Z">
              <w:tcPr>
                <w:tcW w:w="1111" w:type="dxa"/>
              </w:tcPr>
            </w:tcPrChange>
          </w:tcPr>
          <w:p w14:paraId="086098E2" w14:textId="756044F7" w:rsidR="00DE6535" w:rsidRDefault="006A47BE" w:rsidP="00DE6535">
            <w:pPr>
              <w:jc w:val="both"/>
              <w:rPr>
                <w:ins w:id="1308" w:author="Ginot, Samuel" w:date="2024-02-15T10:09:00Z"/>
              </w:rPr>
            </w:pPr>
            <w:ins w:id="1309" w:author="Ginot, Samuel" w:date="2024-02-15T10:22:00Z">
              <w:r w:rsidRPr="006A47BE">
                <w:t>0.001009</w:t>
              </w:r>
            </w:ins>
          </w:p>
        </w:tc>
        <w:tc>
          <w:tcPr>
            <w:tcW w:w="1114" w:type="dxa"/>
            <w:shd w:val="clear" w:color="auto" w:fill="FFFFFF" w:themeFill="background1"/>
            <w:tcPrChange w:id="1310" w:author="Ginot, Samuel" w:date="2024-02-15T10:25:00Z">
              <w:tcPr>
                <w:tcW w:w="1114" w:type="dxa"/>
              </w:tcPr>
            </w:tcPrChange>
          </w:tcPr>
          <w:p w14:paraId="7CD5C96D" w14:textId="4053295E" w:rsidR="00DE6535" w:rsidRDefault="006A47BE" w:rsidP="00DE6535">
            <w:pPr>
              <w:jc w:val="both"/>
              <w:rPr>
                <w:ins w:id="1311" w:author="Ginot, Samuel" w:date="2024-02-15T10:09:00Z"/>
              </w:rPr>
            </w:pPr>
            <w:ins w:id="1312" w:author="Ginot, Samuel" w:date="2024-02-15T10:23:00Z">
              <w:r w:rsidRPr="006A47BE">
                <w:t>0.16781</w:t>
              </w:r>
            </w:ins>
          </w:p>
        </w:tc>
        <w:tc>
          <w:tcPr>
            <w:tcW w:w="1099" w:type="dxa"/>
            <w:shd w:val="clear" w:color="auto" w:fill="FFFFFF" w:themeFill="background1"/>
            <w:tcPrChange w:id="1313" w:author="Ginot, Samuel" w:date="2024-02-15T10:25:00Z">
              <w:tcPr>
                <w:tcW w:w="1099" w:type="dxa"/>
              </w:tcPr>
            </w:tcPrChange>
          </w:tcPr>
          <w:p w14:paraId="309D44B3" w14:textId="1FFCCE78" w:rsidR="00DE6535" w:rsidRDefault="006A47BE" w:rsidP="00DE6535">
            <w:pPr>
              <w:jc w:val="both"/>
              <w:rPr>
                <w:ins w:id="1314" w:author="Ginot, Samuel" w:date="2024-02-15T10:09:00Z"/>
              </w:rPr>
            </w:pPr>
            <w:ins w:id="1315" w:author="Ginot, Samuel" w:date="2024-02-15T10:23:00Z">
              <w:r w:rsidRPr="006A47BE">
                <w:t>2.8304</w:t>
              </w:r>
            </w:ins>
          </w:p>
        </w:tc>
        <w:tc>
          <w:tcPr>
            <w:tcW w:w="1100" w:type="dxa"/>
            <w:shd w:val="clear" w:color="auto" w:fill="FFFFFF" w:themeFill="background1"/>
            <w:tcPrChange w:id="1316" w:author="Ginot, Samuel" w:date="2024-02-15T10:25:00Z">
              <w:tcPr>
                <w:tcW w:w="1100" w:type="dxa"/>
              </w:tcPr>
            </w:tcPrChange>
          </w:tcPr>
          <w:p w14:paraId="1C61424C" w14:textId="67E91300" w:rsidR="00DE6535" w:rsidRDefault="006A47BE" w:rsidP="00DE6535">
            <w:pPr>
              <w:jc w:val="both"/>
              <w:rPr>
                <w:ins w:id="1317" w:author="Ginot, Samuel" w:date="2024-02-15T10:09:00Z"/>
              </w:rPr>
            </w:pPr>
            <w:ins w:id="1318" w:author="Ginot, Samuel" w:date="2024-02-15T10:23:00Z">
              <w:r w:rsidRPr="006A47BE">
                <w:t>13.4276</w:t>
              </w:r>
            </w:ins>
          </w:p>
        </w:tc>
        <w:tc>
          <w:tcPr>
            <w:tcW w:w="1129" w:type="dxa"/>
            <w:shd w:val="clear" w:color="auto" w:fill="FFFFFF" w:themeFill="background1"/>
            <w:tcPrChange w:id="1319" w:author="Ginot, Samuel" w:date="2024-02-15T10:25:00Z">
              <w:tcPr>
                <w:tcW w:w="1129" w:type="dxa"/>
              </w:tcPr>
            </w:tcPrChange>
          </w:tcPr>
          <w:p w14:paraId="5A392B15" w14:textId="5701516E" w:rsidR="00DE6535" w:rsidRDefault="006A47BE" w:rsidP="00DE6535">
            <w:pPr>
              <w:jc w:val="both"/>
              <w:rPr>
                <w:ins w:id="1320" w:author="Ginot, Samuel" w:date="2024-02-15T10:09:00Z"/>
              </w:rPr>
            </w:pPr>
            <w:ins w:id="1321" w:author="Ginot, Samuel" w:date="2024-02-15T10:23:00Z">
              <w:r w:rsidRPr="006A47BE">
                <w:t>0.001 **</w:t>
              </w:r>
            </w:ins>
          </w:p>
        </w:tc>
      </w:tr>
      <w:tr w:rsidR="00DE6535" w14:paraId="134342E3" w14:textId="77777777" w:rsidTr="00CE34B2">
        <w:trPr>
          <w:jc w:val="center"/>
          <w:ins w:id="1322" w:author="Ginot, Samuel" w:date="2024-02-15T10:09:00Z"/>
        </w:trPr>
        <w:tc>
          <w:tcPr>
            <w:tcW w:w="1478" w:type="dxa"/>
            <w:shd w:val="clear" w:color="auto" w:fill="FFFFFF" w:themeFill="background1"/>
            <w:tcPrChange w:id="1323" w:author="Ginot, Samuel" w:date="2024-02-15T10:25:00Z">
              <w:tcPr>
                <w:tcW w:w="1478" w:type="dxa"/>
              </w:tcPr>
            </w:tcPrChange>
          </w:tcPr>
          <w:p w14:paraId="751BBD34" w14:textId="7883ECB8" w:rsidR="00DE6535" w:rsidRDefault="00DE6535" w:rsidP="00DE6535">
            <w:pPr>
              <w:jc w:val="both"/>
              <w:rPr>
                <w:ins w:id="1324" w:author="Ginot, Samuel" w:date="2024-02-15T10:09:00Z"/>
              </w:rPr>
            </w:pPr>
            <w:proofErr w:type="spellStart"/>
            <w:proofErr w:type="gramStart"/>
            <w:ins w:id="1325" w:author="Ginot, Samuel" w:date="2024-02-15T10:12:00Z">
              <w:r>
                <w:t>Ind:side</w:t>
              </w:r>
              <w:proofErr w:type="gramEnd"/>
              <w:r>
                <w:t>:replic</w:t>
              </w:r>
            </w:ins>
            <w:proofErr w:type="spellEnd"/>
          </w:p>
        </w:tc>
        <w:tc>
          <w:tcPr>
            <w:tcW w:w="1105" w:type="dxa"/>
            <w:shd w:val="clear" w:color="auto" w:fill="FFFFFF" w:themeFill="background1"/>
            <w:tcPrChange w:id="1326" w:author="Ginot, Samuel" w:date="2024-02-15T10:25:00Z">
              <w:tcPr>
                <w:tcW w:w="1105" w:type="dxa"/>
              </w:tcPr>
            </w:tcPrChange>
          </w:tcPr>
          <w:p w14:paraId="44367764" w14:textId="75A98E3C" w:rsidR="00DE6535" w:rsidRDefault="006A47BE" w:rsidP="00DE6535">
            <w:pPr>
              <w:jc w:val="both"/>
              <w:rPr>
                <w:ins w:id="1327" w:author="Ginot, Samuel" w:date="2024-02-15T10:09:00Z"/>
              </w:rPr>
            </w:pPr>
            <w:ins w:id="1328" w:author="Ginot, Samuel" w:date="2024-02-15T10:14:00Z">
              <w:r>
                <w:t>98</w:t>
              </w:r>
            </w:ins>
          </w:p>
        </w:tc>
        <w:tc>
          <w:tcPr>
            <w:tcW w:w="1106" w:type="dxa"/>
            <w:shd w:val="clear" w:color="auto" w:fill="FFFFFF" w:themeFill="background1"/>
            <w:tcPrChange w:id="1329" w:author="Ginot, Samuel" w:date="2024-02-15T10:25:00Z">
              <w:tcPr>
                <w:tcW w:w="1106" w:type="dxa"/>
              </w:tcPr>
            </w:tcPrChange>
          </w:tcPr>
          <w:p w14:paraId="788F08C6" w14:textId="74ADBE6A" w:rsidR="00DE6535" w:rsidRDefault="006A47BE" w:rsidP="00DE6535">
            <w:pPr>
              <w:jc w:val="both"/>
              <w:rPr>
                <w:ins w:id="1330" w:author="Ginot, Samuel" w:date="2024-02-15T10:09:00Z"/>
              </w:rPr>
            </w:pPr>
            <w:ins w:id="1331" w:author="Ginot, Samuel" w:date="2024-02-15T10:22:00Z">
              <w:r w:rsidRPr="006A47BE">
                <w:t>0.034925</w:t>
              </w:r>
            </w:ins>
          </w:p>
        </w:tc>
        <w:tc>
          <w:tcPr>
            <w:tcW w:w="1111" w:type="dxa"/>
            <w:shd w:val="clear" w:color="auto" w:fill="FFFFFF" w:themeFill="background1"/>
            <w:tcPrChange w:id="1332" w:author="Ginot, Samuel" w:date="2024-02-15T10:25:00Z">
              <w:tcPr>
                <w:tcW w:w="1111" w:type="dxa"/>
              </w:tcPr>
            </w:tcPrChange>
          </w:tcPr>
          <w:p w14:paraId="22507EC8" w14:textId="06C95229" w:rsidR="00DE6535" w:rsidRDefault="006A47BE" w:rsidP="00DE6535">
            <w:pPr>
              <w:jc w:val="both"/>
              <w:rPr>
                <w:ins w:id="1333" w:author="Ginot, Samuel" w:date="2024-02-15T10:09:00Z"/>
              </w:rPr>
            </w:pPr>
            <w:ins w:id="1334" w:author="Ginot, Samuel" w:date="2024-02-15T10:22:00Z">
              <w:r w:rsidRPr="006A47BE">
                <w:t>0.000356</w:t>
              </w:r>
            </w:ins>
          </w:p>
        </w:tc>
        <w:tc>
          <w:tcPr>
            <w:tcW w:w="1114" w:type="dxa"/>
            <w:shd w:val="clear" w:color="auto" w:fill="FFFFFF" w:themeFill="background1"/>
            <w:tcPrChange w:id="1335" w:author="Ginot, Samuel" w:date="2024-02-15T10:25:00Z">
              <w:tcPr>
                <w:tcW w:w="1114" w:type="dxa"/>
              </w:tcPr>
            </w:tcPrChange>
          </w:tcPr>
          <w:p w14:paraId="051C7309" w14:textId="1428085A" w:rsidR="00DE6535" w:rsidRDefault="006A47BE" w:rsidP="00DE6535">
            <w:pPr>
              <w:jc w:val="both"/>
              <w:rPr>
                <w:ins w:id="1336" w:author="Ginot, Samuel" w:date="2024-02-15T10:09:00Z"/>
              </w:rPr>
            </w:pPr>
            <w:ins w:id="1337" w:author="Ginot, Samuel" w:date="2024-02-15T10:23:00Z">
              <w:r w:rsidRPr="006A47BE">
                <w:t>0.12105</w:t>
              </w:r>
            </w:ins>
          </w:p>
        </w:tc>
        <w:tc>
          <w:tcPr>
            <w:tcW w:w="1099" w:type="dxa"/>
            <w:shd w:val="clear" w:color="auto" w:fill="FFFFFF" w:themeFill="background1"/>
            <w:tcPrChange w:id="1338" w:author="Ginot, Samuel" w:date="2024-02-15T10:25:00Z">
              <w:tcPr>
                <w:tcW w:w="1099" w:type="dxa"/>
              </w:tcPr>
            </w:tcPrChange>
          </w:tcPr>
          <w:p w14:paraId="2F75D279" w14:textId="77777777" w:rsidR="00DE6535" w:rsidRDefault="00DE6535" w:rsidP="00DE6535">
            <w:pPr>
              <w:jc w:val="both"/>
              <w:rPr>
                <w:ins w:id="1339" w:author="Ginot, Samuel" w:date="2024-02-15T10:09:00Z"/>
              </w:rPr>
            </w:pPr>
          </w:p>
        </w:tc>
        <w:tc>
          <w:tcPr>
            <w:tcW w:w="1100" w:type="dxa"/>
            <w:shd w:val="clear" w:color="auto" w:fill="FFFFFF" w:themeFill="background1"/>
            <w:tcPrChange w:id="1340" w:author="Ginot, Samuel" w:date="2024-02-15T10:25:00Z">
              <w:tcPr>
                <w:tcW w:w="1100" w:type="dxa"/>
              </w:tcPr>
            </w:tcPrChange>
          </w:tcPr>
          <w:p w14:paraId="56183A42" w14:textId="77777777" w:rsidR="00DE6535" w:rsidRDefault="00DE6535" w:rsidP="00DE6535">
            <w:pPr>
              <w:jc w:val="both"/>
              <w:rPr>
                <w:ins w:id="1341" w:author="Ginot, Samuel" w:date="2024-02-15T10:09:00Z"/>
              </w:rPr>
            </w:pPr>
          </w:p>
        </w:tc>
        <w:tc>
          <w:tcPr>
            <w:tcW w:w="1129" w:type="dxa"/>
            <w:shd w:val="clear" w:color="auto" w:fill="FFFFFF" w:themeFill="background1"/>
            <w:tcPrChange w:id="1342" w:author="Ginot, Samuel" w:date="2024-02-15T10:25:00Z">
              <w:tcPr>
                <w:tcW w:w="1129" w:type="dxa"/>
              </w:tcPr>
            </w:tcPrChange>
          </w:tcPr>
          <w:p w14:paraId="7A7FC8B2" w14:textId="77777777" w:rsidR="00DE6535" w:rsidRDefault="00DE6535" w:rsidP="00DE6535">
            <w:pPr>
              <w:jc w:val="both"/>
              <w:rPr>
                <w:ins w:id="1343" w:author="Ginot, Samuel" w:date="2024-02-15T10:09:00Z"/>
              </w:rPr>
            </w:pPr>
          </w:p>
        </w:tc>
      </w:tr>
      <w:tr w:rsidR="00DE6535" w14:paraId="01A439EF" w14:textId="77777777" w:rsidTr="00CE34B2">
        <w:trPr>
          <w:jc w:val="center"/>
          <w:ins w:id="1344" w:author="Ginot, Samuel" w:date="2024-02-15T10:09:00Z"/>
        </w:trPr>
        <w:tc>
          <w:tcPr>
            <w:tcW w:w="1478" w:type="dxa"/>
            <w:shd w:val="clear" w:color="auto" w:fill="FFFFFF" w:themeFill="background1"/>
            <w:tcPrChange w:id="1345" w:author="Ginot, Samuel" w:date="2024-02-15T10:25:00Z">
              <w:tcPr>
                <w:tcW w:w="1478" w:type="dxa"/>
              </w:tcPr>
            </w:tcPrChange>
          </w:tcPr>
          <w:p w14:paraId="1669B970" w14:textId="186B45BA" w:rsidR="00DE6535" w:rsidRDefault="00DE6535" w:rsidP="00DE6535">
            <w:pPr>
              <w:jc w:val="both"/>
              <w:rPr>
                <w:ins w:id="1346" w:author="Ginot, Samuel" w:date="2024-02-15T10:09:00Z"/>
              </w:rPr>
            </w:pPr>
            <w:ins w:id="1347" w:author="Ginot, Samuel" w:date="2024-02-15T10:12:00Z">
              <w:r>
                <w:t>Total</w:t>
              </w:r>
            </w:ins>
          </w:p>
        </w:tc>
        <w:tc>
          <w:tcPr>
            <w:tcW w:w="1105" w:type="dxa"/>
            <w:shd w:val="clear" w:color="auto" w:fill="FFFFFF" w:themeFill="background1"/>
            <w:tcPrChange w:id="1348" w:author="Ginot, Samuel" w:date="2024-02-15T10:25:00Z">
              <w:tcPr>
                <w:tcW w:w="1105" w:type="dxa"/>
              </w:tcPr>
            </w:tcPrChange>
          </w:tcPr>
          <w:p w14:paraId="70FBAF4A" w14:textId="2BD48727" w:rsidR="00DE6535" w:rsidRDefault="006A47BE" w:rsidP="00DE6535">
            <w:pPr>
              <w:jc w:val="both"/>
              <w:rPr>
                <w:ins w:id="1349" w:author="Ginot, Samuel" w:date="2024-02-15T10:09:00Z"/>
              </w:rPr>
            </w:pPr>
            <w:ins w:id="1350" w:author="Ginot, Samuel" w:date="2024-02-15T10:14:00Z">
              <w:r>
                <w:t>195</w:t>
              </w:r>
            </w:ins>
          </w:p>
        </w:tc>
        <w:tc>
          <w:tcPr>
            <w:tcW w:w="1106" w:type="dxa"/>
            <w:shd w:val="clear" w:color="auto" w:fill="FFFFFF" w:themeFill="background1"/>
            <w:tcPrChange w:id="1351" w:author="Ginot, Samuel" w:date="2024-02-15T10:25:00Z">
              <w:tcPr>
                <w:tcW w:w="1106" w:type="dxa"/>
              </w:tcPr>
            </w:tcPrChange>
          </w:tcPr>
          <w:p w14:paraId="02808D2B" w14:textId="561EFAA5" w:rsidR="00DE6535" w:rsidRDefault="006A47BE" w:rsidP="00DE6535">
            <w:pPr>
              <w:jc w:val="both"/>
              <w:rPr>
                <w:ins w:id="1352" w:author="Ginot, Samuel" w:date="2024-02-15T10:09:00Z"/>
              </w:rPr>
            </w:pPr>
            <w:ins w:id="1353" w:author="Ginot, Samuel" w:date="2024-02-15T10:22:00Z">
              <w:r w:rsidRPr="006A47BE">
                <w:t>0.288521</w:t>
              </w:r>
            </w:ins>
          </w:p>
        </w:tc>
        <w:tc>
          <w:tcPr>
            <w:tcW w:w="1111" w:type="dxa"/>
            <w:shd w:val="clear" w:color="auto" w:fill="FFFFFF" w:themeFill="background1"/>
            <w:tcPrChange w:id="1354" w:author="Ginot, Samuel" w:date="2024-02-15T10:25:00Z">
              <w:tcPr>
                <w:tcW w:w="1111" w:type="dxa"/>
              </w:tcPr>
            </w:tcPrChange>
          </w:tcPr>
          <w:p w14:paraId="18B451A9" w14:textId="77777777" w:rsidR="00DE6535" w:rsidRDefault="00DE6535" w:rsidP="00DE6535">
            <w:pPr>
              <w:jc w:val="both"/>
              <w:rPr>
                <w:ins w:id="1355" w:author="Ginot, Samuel" w:date="2024-02-15T10:09:00Z"/>
              </w:rPr>
            </w:pPr>
          </w:p>
        </w:tc>
        <w:tc>
          <w:tcPr>
            <w:tcW w:w="1114" w:type="dxa"/>
            <w:shd w:val="clear" w:color="auto" w:fill="FFFFFF" w:themeFill="background1"/>
            <w:tcPrChange w:id="1356" w:author="Ginot, Samuel" w:date="2024-02-15T10:25:00Z">
              <w:tcPr>
                <w:tcW w:w="1114" w:type="dxa"/>
              </w:tcPr>
            </w:tcPrChange>
          </w:tcPr>
          <w:p w14:paraId="58AD8C39" w14:textId="77777777" w:rsidR="00DE6535" w:rsidRDefault="00DE6535" w:rsidP="00DE6535">
            <w:pPr>
              <w:jc w:val="both"/>
              <w:rPr>
                <w:ins w:id="1357" w:author="Ginot, Samuel" w:date="2024-02-15T10:09:00Z"/>
              </w:rPr>
            </w:pPr>
          </w:p>
        </w:tc>
        <w:tc>
          <w:tcPr>
            <w:tcW w:w="1099" w:type="dxa"/>
            <w:shd w:val="clear" w:color="auto" w:fill="FFFFFF" w:themeFill="background1"/>
            <w:tcPrChange w:id="1358" w:author="Ginot, Samuel" w:date="2024-02-15T10:25:00Z">
              <w:tcPr>
                <w:tcW w:w="1099" w:type="dxa"/>
              </w:tcPr>
            </w:tcPrChange>
          </w:tcPr>
          <w:p w14:paraId="14E950A9" w14:textId="77777777" w:rsidR="00DE6535" w:rsidRDefault="00DE6535" w:rsidP="00DE6535">
            <w:pPr>
              <w:jc w:val="both"/>
              <w:rPr>
                <w:ins w:id="1359" w:author="Ginot, Samuel" w:date="2024-02-15T10:09:00Z"/>
              </w:rPr>
            </w:pPr>
          </w:p>
        </w:tc>
        <w:tc>
          <w:tcPr>
            <w:tcW w:w="1100" w:type="dxa"/>
            <w:shd w:val="clear" w:color="auto" w:fill="FFFFFF" w:themeFill="background1"/>
            <w:tcPrChange w:id="1360" w:author="Ginot, Samuel" w:date="2024-02-15T10:25:00Z">
              <w:tcPr>
                <w:tcW w:w="1100" w:type="dxa"/>
              </w:tcPr>
            </w:tcPrChange>
          </w:tcPr>
          <w:p w14:paraId="55C810BA" w14:textId="77777777" w:rsidR="00DE6535" w:rsidRDefault="00DE6535" w:rsidP="00DE6535">
            <w:pPr>
              <w:jc w:val="both"/>
              <w:rPr>
                <w:ins w:id="1361" w:author="Ginot, Samuel" w:date="2024-02-15T10:09:00Z"/>
              </w:rPr>
            </w:pPr>
          </w:p>
        </w:tc>
        <w:tc>
          <w:tcPr>
            <w:tcW w:w="1129" w:type="dxa"/>
            <w:shd w:val="clear" w:color="auto" w:fill="FFFFFF" w:themeFill="background1"/>
            <w:tcPrChange w:id="1362" w:author="Ginot, Samuel" w:date="2024-02-15T10:25:00Z">
              <w:tcPr>
                <w:tcW w:w="1129" w:type="dxa"/>
              </w:tcPr>
            </w:tcPrChange>
          </w:tcPr>
          <w:p w14:paraId="77368549" w14:textId="77777777" w:rsidR="00DE6535" w:rsidRDefault="00DE6535" w:rsidP="00DE6535">
            <w:pPr>
              <w:jc w:val="both"/>
              <w:rPr>
                <w:ins w:id="1363" w:author="Ginot, Samuel" w:date="2024-02-15T10:09:00Z"/>
              </w:rPr>
            </w:pPr>
          </w:p>
        </w:tc>
      </w:tr>
      <w:tr w:rsidR="00DE6535" w14:paraId="49417186" w14:textId="77777777" w:rsidTr="00CE34B2">
        <w:trPr>
          <w:jc w:val="center"/>
          <w:ins w:id="1364" w:author="Ginot, Samuel" w:date="2024-02-15T10:09:00Z"/>
        </w:trPr>
        <w:tc>
          <w:tcPr>
            <w:tcW w:w="9242" w:type="dxa"/>
            <w:gridSpan w:val="8"/>
            <w:shd w:val="clear" w:color="auto" w:fill="FFFFFF" w:themeFill="background1"/>
            <w:tcPrChange w:id="1365" w:author="Ginot, Samuel" w:date="2024-02-15T10:25:00Z">
              <w:tcPr>
                <w:tcW w:w="9242" w:type="dxa"/>
                <w:gridSpan w:val="8"/>
              </w:tcPr>
            </w:tcPrChange>
          </w:tcPr>
          <w:p w14:paraId="20110D8C" w14:textId="0BFFE7D7" w:rsidR="00DE6535" w:rsidRDefault="00DE6535">
            <w:pPr>
              <w:jc w:val="both"/>
              <w:rPr>
                <w:ins w:id="1366" w:author="Ginot, Samuel" w:date="2024-02-15T10:09:00Z"/>
              </w:rPr>
            </w:pPr>
            <w:ins w:id="1367" w:author="Ginot, Samuel" w:date="2024-02-15T10:11:00Z">
              <w:r>
                <w:t xml:space="preserve">B. Mandible </w:t>
              </w:r>
            </w:ins>
            <w:ins w:id="1368" w:author="Ginot, Samuel" w:date="2024-02-15T10:12:00Z">
              <w:r>
                <w:t>s</w:t>
              </w:r>
            </w:ins>
            <w:ins w:id="1369" w:author="Ginot, Samuel" w:date="2024-02-15T10:11:00Z">
              <w:r>
                <w:t xml:space="preserve">hape </w:t>
              </w:r>
            </w:ins>
            <w:ins w:id="1370" w:author="Ginot, Samuel" w:date="2024-02-15T10:12:00Z">
              <w:r>
                <w:t xml:space="preserve">asymmetry </w:t>
              </w:r>
            </w:ins>
            <w:ins w:id="1371" w:author="Ginot, Samuel" w:date="2024-02-15T10:11:00Z">
              <w:r>
                <w:t>ANOVA</w:t>
              </w:r>
            </w:ins>
          </w:p>
        </w:tc>
      </w:tr>
      <w:tr w:rsidR="006A47BE" w14:paraId="1DCD57A3" w14:textId="77777777" w:rsidTr="00CE34B2">
        <w:trPr>
          <w:jc w:val="center"/>
          <w:ins w:id="1372" w:author="Ginot, Samuel" w:date="2024-02-15T10:09:00Z"/>
        </w:trPr>
        <w:tc>
          <w:tcPr>
            <w:tcW w:w="1478" w:type="dxa"/>
            <w:shd w:val="clear" w:color="auto" w:fill="FFFFFF" w:themeFill="background1"/>
            <w:tcPrChange w:id="1373" w:author="Ginot, Samuel" w:date="2024-02-15T10:25:00Z">
              <w:tcPr>
                <w:tcW w:w="1478" w:type="dxa"/>
              </w:tcPr>
            </w:tcPrChange>
          </w:tcPr>
          <w:p w14:paraId="6EAD0E53" w14:textId="764EA848" w:rsidR="006A47BE" w:rsidRDefault="006A47BE" w:rsidP="006A47BE">
            <w:pPr>
              <w:jc w:val="both"/>
              <w:rPr>
                <w:ins w:id="1374" w:author="Ginot, Samuel" w:date="2024-02-15T10:09:00Z"/>
              </w:rPr>
            </w:pPr>
            <w:ins w:id="1375" w:author="Ginot, Samuel" w:date="2024-02-15T10:12:00Z">
              <w:r>
                <w:t>Ind</w:t>
              </w:r>
            </w:ins>
          </w:p>
        </w:tc>
        <w:tc>
          <w:tcPr>
            <w:tcW w:w="1105" w:type="dxa"/>
            <w:shd w:val="clear" w:color="auto" w:fill="FFFFFF" w:themeFill="background1"/>
            <w:tcPrChange w:id="1376" w:author="Ginot, Samuel" w:date="2024-02-15T10:25:00Z">
              <w:tcPr>
                <w:tcW w:w="1105" w:type="dxa"/>
              </w:tcPr>
            </w:tcPrChange>
          </w:tcPr>
          <w:p w14:paraId="000B6E88" w14:textId="3E34F0C8" w:rsidR="006A47BE" w:rsidRDefault="006A47BE" w:rsidP="006A47BE">
            <w:pPr>
              <w:jc w:val="both"/>
              <w:rPr>
                <w:ins w:id="1377" w:author="Ginot, Samuel" w:date="2024-02-15T10:09:00Z"/>
              </w:rPr>
            </w:pPr>
            <w:ins w:id="1378" w:author="Ginot, Samuel" w:date="2024-02-15T10:14:00Z">
              <w:r>
                <w:t>48</w:t>
              </w:r>
            </w:ins>
          </w:p>
        </w:tc>
        <w:tc>
          <w:tcPr>
            <w:tcW w:w="1106" w:type="dxa"/>
            <w:shd w:val="clear" w:color="auto" w:fill="FFFFFF" w:themeFill="background1"/>
            <w:tcPrChange w:id="1379" w:author="Ginot, Samuel" w:date="2024-02-15T10:25:00Z">
              <w:tcPr>
                <w:tcW w:w="1106" w:type="dxa"/>
              </w:tcPr>
            </w:tcPrChange>
          </w:tcPr>
          <w:p w14:paraId="519C0BEE" w14:textId="02E8A215" w:rsidR="006A47BE" w:rsidRDefault="006A47BE" w:rsidP="006A47BE">
            <w:pPr>
              <w:jc w:val="both"/>
              <w:rPr>
                <w:ins w:id="1380" w:author="Ginot, Samuel" w:date="2024-02-15T10:09:00Z"/>
              </w:rPr>
            </w:pPr>
            <w:ins w:id="1381" w:author="Ginot, Samuel" w:date="2024-02-15T10:18:00Z">
              <w:r w:rsidRPr="006A47BE">
                <w:t>0.09468</w:t>
              </w:r>
            </w:ins>
          </w:p>
        </w:tc>
        <w:tc>
          <w:tcPr>
            <w:tcW w:w="1111" w:type="dxa"/>
            <w:shd w:val="clear" w:color="auto" w:fill="FFFFFF" w:themeFill="background1"/>
            <w:tcPrChange w:id="1382" w:author="Ginot, Samuel" w:date="2024-02-15T10:25:00Z">
              <w:tcPr>
                <w:tcW w:w="1111" w:type="dxa"/>
              </w:tcPr>
            </w:tcPrChange>
          </w:tcPr>
          <w:p w14:paraId="6A828FF6" w14:textId="319EA0D3" w:rsidR="006A47BE" w:rsidRDefault="006A47BE" w:rsidP="006A47BE">
            <w:pPr>
              <w:jc w:val="both"/>
              <w:rPr>
                <w:ins w:id="1383" w:author="Ginot, Samuel" w:date="2024-02-15T10:09:00Z"/>
              </w:rPr>
            </w:pPr>
            <w:ins w:id="1384" w:author="Ginot, Samuel" w:date="2024-02-15T10:18:00Z">
              <w:r w:rsidRPr="006A47BE">
                <w:t>0.001973</w:t>
              </w:r>
            </w:ins>
          </w:p>
        </w:tc>
        <w:tc>
          <w:tcPr>
            <w:tcW w:w="1114" w:type="dxa"/>
            <w:shd w:val="clear" w:color="auto" w:fill="FFFFFF" w:themeFill="background1"/>
            <w:tcPrChange w:id="1385" w:author="Ginot, Samuel" w:date="2024-02-15T10:25:00Z">
              <w:tcPr>
                <w:tcW w:w="1114" w:type="dxa"/>
              </w:tcPr>
            </w:tcPrChange>
          </w:tcPr>
          <w:p w14:paraId="2DD9CA6D" w14:textId="2D8C840A" w:rsidR="006A47BE" w:rsidRDefault="006A47BE" w:rsidP="006A47BE">
            <w:pPr>
              <w:jc w:val="both"/>
              <w:rPr>
                <w:ins w:id="1386" w:author="Ginot, Samuel" w:date="2024-02-15T10:09:00Z"/>
              </w:rPr>
            </w:pPr>
            <w:ins w:id="1387" w:author="Ginot, Samuel" w:date="2024-02-15T10:18:00Z">
              <w:r w:rsidRPr="006A47BE">
                <w:t>0.23351</w:t>
              </w:r>
            </w:ins>
          </w:p>
        </w:tc>
        <w:tc>
          <w:tcPr>
            <w:tcW w:w="1099" w:type="dxa"/>
            <w:shd w:val="clear" w:color="auto" w:fill="FFFFFF" w:themeFill="background1"/>
            <w:tcPrChange w:id="1388" w:author="Ginot, Samuel" w:date="2024-02-15T10:25:00Z">
              <w:tcPr>
                <w:tcW w:w="1099" w:type="dxa"/>
              </w:tcPr>
            </w:tcPrChange>
          </w:tcPr>
          <w:p w14:paraId="17378D52" w14:textId="02B245C2" w:rsidR="006A47BE" w:rsidRDefault="006A47BE" w:rsidP="006A47BE">
            <w:pPr>
              <w:jc w:val="both"/>
              <w:rPr>
                <w:ins w:id="1389" w:author="Ginot, Samuel" w:date="2024-02-15T10:09:00Z"/>
              </w:rPr>
            </w:pPr>
            <w:ins w:id="1390" w:author="Ginot, Samuel" w:date="2024-02-15T10:18:00Z">
              <w:r w:rsidRPr="006A47BE">
                <w:t>2.5681</w:t>
              </w:r>
            </w:ins>
          </w:p>
        </w:tc>
        <w:tc>
          <w:tcPr>
            <w:tcW w:w="1100" w:type="dxa"/>
            <w:shd w:val="clear" w:color="auto" w:fill="FFFFFF" w:themeFill="background1"/>
            <w:tcPrChange w:id="1391" w:author="Ginot, Samuel" w:date="2024-02-15T10:25:00Z">
              <w:tcPr>
                <w:tcW w:w="1100" w:type="dxa"/>
              </w:tcPr>
            </w:tcPrChange>
          </w:tcPr>
          <w:p w14:paraId="49352E79" w14:textId="0C2AD9F4" w:rsidR="006A47BE" w:rsidRDefault="006A47BE" w:rsidP="006A47BE">
            <w:pPr>
              <w:jc w:val="both"/>
              <w:rPr>
                <w:ins w:id="1392" w:author="Ginot, Samuel" w:date="2024-02-15T10:09:00Z"/>
              </w:rPr>
            </w:pPr>
            <w:ins w:id="1393" w:author="Ginot, Samuel" w:date="2024-02-15T10:18:00Z">
              <w:r>
                <w:t>-</w:t>
              </w:r>
              <w:r w:rsidRPr="006A47BE">
                <w:t>5.1380</w:t>
              </w:r>
            </w:ins>
          </w:p>
        </w:tc>
        <w:tc>
          <w:tcPr>
            <w:tcW w:w="1129" w:type="dxa"/>
            <w:shd w:val="clear" w:color="auto" w:fill="FFFFFF" w:themeFill="background1"/>
            <w:tcPrChange w:id="1394" w:author="Ginot, Samuel" w:date="2024-02-15T10:25:00Z">
              <w:tcPr>
                <w:tcW w:w="1129" w:type="dxa"/>
              </w:tcPr>
            </w:tcPrChange>
          </w:tcPr>
          <w:p w14:paraId="1844ADD4" w14:textId="62F81B24" w:rsidR="006A47BE" w:rsidRDefault="006A47BE" w:rsidP="006A47BE">
            <w:pPr>
              <w:jc w:val="both"/>
              <w:rPr>
                <w:ins w:id="1395" w:author="Ginot, Samuel" w:date="2024-02-15T10:09:00Z"/>
              </w:rPr>
            </w:pPr>
            <w:ins w:id="1396" w:author="Ginot, Samuel" w:date="2024-02-15T10:18:00Z">
              <w:r>
                <w:t>1.000</w:t>
              </w:r>
            </w:ins>
          </w:p>
        </w:tc>
      </w:tr>
      <w:tr w:rsidR="006A47BE" w14:paraId="570095C1" w14:textId="77777777" w:rsidTr="00CE34B2">
        <w:trPr>
          <w:jc w:val="center"/>
          <w:ins w:id="1397" w:author="Ginot, Samuel" w:date="2024-02-15T10:09:00Z"/>
        </w:trPr>
        <w:tc>
          <w:tcPr>
            <w:tcW w:w="1478" w:type="dxa"/>
            <w:shd w:val="clear" w:color="auto" w:fill="FFFFFF" w:themeFill="background1"/>
            <w:tcPrChange w:id="1398" w:author="Ginot, Samuel" w:date="2024-02-15T10:25:00Z">
              <w:tcPr>
                <w:tcW w:w="1478" w:type="dxa"/>
              </w:tcPr>
            </w:tcPrChange>
          </w:tcPr>
          <w:p w14:paraId="69A7D5D7" w14:textId="429AD1AF" w:rsidR="006A47BE" w:rsidRDefault="006A47BE" w:rsidP="006A47BE">
            <w:pPr>
              <w:jc w:val="both"/>
              <w:rPr>
                <w:ins w:id="1399" w:author="Ginot, Samuel" w:date="2024-02-15T10:09:00Z"/>
              </w:rPr>
            </w:pPr>
            <w:ins w:id="1400" w:author="Ginot, Samuel" w:date="2024-02-15T10:12:00Z">
              <w:r>
                <w:t>Side</w:t>
              </w:r>
            </w:ins>
          </w:p>
        </w:tc>
        <w:tc>
          <w:tcPr>
            <w:tcW w:w="1105" w:type="dxa"/>
            <w:shd w:val="clear" w:color="auto" w:fill="FFFFFF" w:themeFill="background1"/>
            <w:tcPrChange w:id="1401" w:author="Ginot, Samuel" w:date="2024-02-15T10:25:00Z">
              <w:tcPr>
                <w:tcW w:w="1105" w:type="dxa"/>
              </w:tcPr>
            </w:tcPrChange>
          </w:tcPr>
          <w:p w14:paraId="66C379D6" w14:textId="1006106F" w:rsidR="006A47BE" w:rsidRDefault="006A47BE" w:rsidP="006A47BE">
            <w:pPr>
              <w:jc w:val="both"/>
              <w:rPr>
                <w:ins w:id="1402" w:author="Ginot, Samuel" w:date="2024-02-15T10:09:00Z"/>
              </w:rPr>
            </w:pPr>
            <w:ins w:id="1403" w:author="Ginot, Samuel" w:date="2024-02-15T10:14:00Z">
              <w:r>
                <w:t>1</w:t>
              </w:r>
            </w:ins>
          </w:p>
        </w:tc>
        <w:tc>
          <w:tcPr>
            <w:tcW w:w="1106" w:type="dxa"/>
            <w:shd w:val="clear" w:color="auto" w:fill="FFFFFF" w:themeFill="background1"/>
            <w:tcPrChange w:id="1404" w:author="Ginot, Samuel" w:date="2024-02-15T10:25:00Z">
              <w:tcPr>
                <w:tcW w:w="1106" w:type="dxa"/>
              </w:tcPr>
            </w:tcPrChange>
          </w:tcPr>
          <w:p w14:paraId="7425F3AF" w14:textId="63361912" w:rsidR="006A47BE" w:rsidRDefault="006A47BE" w:rsidP="006A47BE">
            <w:pPr>
              <w:jc w:val="both"/>
              <w:rPr>
                <w:ins w:id="1405" w:author="Ginot, Samuel" w:date="2024-02-15T10:09:00Z"/>
              </w:rPr>
            </w:pPr>
            <w:ins w:id="1406" w:author="Ginot, Samuel" w:date="2024-02-15T10:18:00Z">
              <w:r w:rsidRPr="006A47BE">
                <w:t>0.24425</w:t>
              </w:r>
            </w:ins>
          </w:p>
        </w:tc>
        <w:tc>
          <w:tcPr>
            <w:tcW w:w="1111" w:type="dxa"/>
            <w:shd w:val="clear" w:color="auto" w:fill="FFFFFF" w:themeFill="background1"/>
            <w:tcPrChange w:id="1407" w:author="Ginot, Samuel" w:date="2024-02-15T10:25:00Z">
              <w:tcPr>
                <w:tcW w:w="1111" w:type="dxa"/>
              </w:tcPr>
            </w:tcPrChange>
          </w:tcPr>
          <w:p w14:paraId="6F0284D2" w14:textId="2D6CB2C3" w:rsidR="006A47BE" w:rsidRDefault="006A47BE" w:rsidP="006A47BE">
            <w:pPr>
              <w:jc w:val="both"/>
              <w:rPr>
                <w:ins w:id="1408" w:author="Ginot, Samuel" w:date="2024-02-15T10:09:00Z"/>
              </w:rPr>
            </w:pPr>
            <w:ins w:id="1409" w:author="Ginot, Samuel" w:date="2024-02-15T10:18:00Z">
              <w:r w:rsidRPr="006A47BE">
                <w:t>0.244246</w:t>
              </w:r>
            </w:ins>
          </w:p>
        </w:tc>
        <w:tc>
          <w:tcPr>
            <w:tcW w:w="1114" w:type="dxa"/>
            <w:shd w:val="clear" w:color="auto" w:fill="FFFFFF" w:themeFill="background1"/>
            <w:tcPrChange w:id="1410" w:author="Ginot, Samuel" w:date="2024-02-15T10:25:00Z">
              <w:tcPr>
                <w:tcW w:w="1114" w:type="dxa"/>
              </w:tcPr>
            </w:tcPrChange>
          </w:tcPr>
          <w:p w14:paraId="4EAE5D0E" w14:textId="3E12B9E8" w:rsidR="006A47BE" w:rsidRDefault="006A47BE" w:rsidP="006A47BE">
            <w:pPr>
              <w:jc w:val="both"/>
              <w:rPr>
                <w:ins w:id="1411" w:author="Ginot, Samuel" w:date="2024-02-15T10:09:00Z"/>
              </w:rPr>
            </w:pPr>
            <w:ins w:id="1412" w:author="Ginot, Samuel" w:date="2024-02-15T10:18:00Z">
              <w:r w:rsidRPr="006A47BE">
                <w:t>0.60239</w:t>
              </w:r>
            </w:ins>
          </w:p>
        </w:tc>
        <w:tc>
          <w:tcPr>
            <w:tcW w:w="1099" w:type="dxa"/>
            <w:shd w:val="clear" w:color="auto" w:fill="FFFFFF" w:themeFill="background1"/>
            <w:tcPrChange w:id="1413" w:author="Ginot, Samuel" w:date="2024-02-15T10:25:00Z">
              <w:tcPr>
                <w:tcW w:w="1099" w:type="dxa"/>
              </w:tcPr>
            </w:tcPrChange>
          </w:tcPr>
          <w:p w14:paraId="1234CA2A" w14:textId="6F72D5AA" w:rsidR="006A47BE" w:rsidRDefault="006A47BE" w:rsidP="006A47BE">
            <w:pPr>
              <w:jc w:val="both"/>
              <w:rPr>
                <w:ins w:id="1414" w:author="Ginot, Samuel" w:date="2024-02-15T10:09:00Z"/>
              </w:rPr>
            </w:pPr>
            <w:ins w:id="1415" w:author="Ginot, Samuel" w:date="2024-02-15T10:18:00Z">
              <w:r w:rsidRPr="006A47BE">
                <w:t>317.9870</w:t>
              </w:r>
            </w:ins>
          </w:p>
        </w:tc>
        <w:tc>
          <w:tcPr>
            <w:tcW w:w="1100" w:type="dxa"/>
            <w:shd w:val="clear" w:color="auto" w:fill="FFFFFF" w:themeFill="background1"/>
            <w:tcPrChange w:id="1416" w:author="Ginot, Samuel" w:date="2024-02-15T10:25:00Z">
              <w:tcPr>
                <w:tcW w:w="1100" w:type="dxa"/>
              </w:tcPr>
            </w:tcPrChange>
          </w:tcPr>
          <w:p w14:paraId="0E3C6C33" w14:textId="237BD98A" w:rsidR="006A47BE" w:rsidRDefault="006A47BE" w:rsidP="006A47BE">
            <w:pPr>
              <w:jc w:val="both"/>
              <w:rPr>
                <w:ins w:id="1417" w:author="Ginot, Samuel" w:date="2024-02-15T10:09:00Z"/>
              </w:rPr>
            </w:pPr>
            <w:ins w:id="1418" w:author="Ginot, Samuel" w:date="2024-02-15T10:18:00Z">
              <w:r w:rsidRPr="006A47BE">
                <w:t>3.9022</w:t>
              </w:r>
            </w:ins>
          </w:p>
        </w:tc>
        <w:tc>
          <w:tcPr>
            <w:tcW w:w="1129" w:type="dxa"/>
            <w:shd w:val="clear" w:color="auto" w:fill="FFFFFF" w:themeFill="background1"/>
            <w:tcPrChange w:id="1419" w:author="Ginot, Samuel" w:date="2024-02-15T10:25:00Z">
              <w:tcPr>
                <w:tcW w:w="1129" w:type="dxa"/>
              </w:tcPr>
            </w:tcPrChange>
          </w:tcPr>
          <w:p w14:paraId="3F0FAA2F" w14:textId="6155437F" w:rsidR="006A47BE" w:rsidRDefault="006A47BE" w:rsidP="006A47BE">
            <w:pPr>
              <w:jc w:val="both"/>
              <w:rPr>
                <w:ins w:id="1420" w:author="Ginot, Samuel" w:date="2024-02-15T10:09:00Z"/>
              </w:rPr>
            </w:pPr>
            <w:ins w:id="1421" w:author="Ginot, Samuel" w:date="2024-02-15T10:18:00Z">
              <w:r>
                <w:t>0.001 **</w:t>
              </w:r>
            </w:ins>
          </w:p>
        </w:tc>
      </w:tr>
      <w:tr w:rsidR="006A47BE" w14:paraId="6E7ADC36" w14:textId="77777777" w:rsidTr="00CE34B2">
        <w:trPr>
          <w:jc w:val="center"/>
          <w:ins w:id="1422" w:author="Ginot, Samuel" w:date="2024-02-15T10:09:00Z"/>
        </w:trPr>
        <w:tc>
          <w:tcPr>
            <w:tcW w:w="1478" w:type="dxa"/>
            <w:shd w:val="clear" w:color="auto" w:fill="FFFFFF" w:themeFill="background1"/>
            <w:tcPrChange w:id="1423" w:author="Ginot, Samuel" w:date="2024-02-15T10:25:00Z">
              <w:tcPr>
                <w:tcW w:w="1478" w:type="dxa"/>
              </w:tcPr>
            </w:tcPrChange>
          </w:tcPr>
          <w:p w14:paraId="4C7DEE4B" w14:textId="486B0668" w:rsidR="006A47BE" w:rsidRDefault="006A47BE" w:rsidP="006A47BE">
            <w:pPr>
              <w:jc w:val="both"/>
              <w:rPr>
                <w:ins w:id="1424" w:author="Ginot, Samuel" w:date="2024-02-15T10:09:00Z"/>
              </w:rPr>
            </w:pPr>
            <w:proofErr w:type="spellStart"/>
            <w:proofErr w:type="gramStart"/>
            <w:ins w:id="1425" w:author="Ginot, Samuel" w:date="2024-02-15T10:12:00Z">
              <w:r>
                <w:t>Ind:side</w:t>
              </w:r>
            </w:ins>
            <w:proofErr w:type="spellEnd"/>
            <w:proofErr w:type="gramEnd"/>
          </w:p>
        </w:tc>
        <w:tc>
          <w:tcPr>
            <w:tcW w:w="1105" w:type="dxa"/>
            <w:shd w:val="clear" w:color="auto" w:fill="FFFFFF" w:themeFill="background1"/>
            <w:tcPrChange w:id="1426" w:author="Ginot, Samuel" w:date="2024-02-15T10:25:00Z">
              <w:tcPr>
                <w:tcW w:w="1105" w:type="dxa"/>
              </w:tcPr>
            </w:tcPrChange>
          </w:tcPr>
          <w:p w14:paraId="162BA3A4" w14:textId="514E3540" w:rsidR="006A47BE" w:rsidRDefault="006A47BE" w:rsidP="006A47BE">
            <w:pPr>
              <w:jc w:val="both"/>
              <w:rPr>
                <w:ins w:id="1427" w:author="Ginot, Samuel" w:date="2024-02-15T10:09:00Z"/>
              </w:rPr>
            </w:pPr>
            <w:ins w:id="1428" w:author="Ginot, Samuel" w:date="2024-02-15T10:14:00Z">
              <w:r>
                <w:t>48</w:t>
              </w:r>
            </w:ins>
          </w:p>
        </w:tc>
        <w:tc>
          <w:tcPr>
            <w:tcW w:w="1106" w:type="dxa"/>
            <w:shd w:val="clear" w:color="auto" w:fill="FFFFFF" w:themeFill="background1"/>
            <w:tcPrChange w:id="1429" w:author="Ginot, Samuel" w:date="2024-02-15T10:25:00Z">
              <w:tcPr>
                <w:tcW w:w="1106" w:type="dxa"/>
              </w:tcPr>
            </w:tcPrChange>
          </w:tcPr>
          <w:p w14:paraId="23318FBD" w14:textId="1F0B3A1A" w:rsidR="006A47BE" w:rsidRDefault="006A47BE" w:rsidP="006A47BE">
            <w:pPr>
              <w:jc w:val="both"/>
              <w:rPr>
                <w:ins w:id="1430" w:author="Ginot, Samuel" w:date="2024-02-15T10:09:00Z"/>
              </w:rPr>
            </w:pPr>
            <w:ins w:id="1431" w:author="Ginot, Samuel" w:date="2024-02-15T10:18:00Z">
              <w:r w:rsidRPr="006A47BE">
                <w:t>0.03687</w:t>
              </w:r>
            </w:ins>
          </w:p>
        </w:tc>
        <w:tc>
          <w:tcPr>
            <w:tcW w:w="1111" w:type="dxa"/>
            <w:shd w:val="clear" w:color="auto" w:fill="FFFFFF" w:themeFill="background1"/>
            <w:tcPrChange w:id="1432" w:author="Ginot, Samuel" w:date="2024-02-15T10:25:00Z">
              <w:tcPr>
                <w:tcW w:w="1111" w:type="dxa"/>
              </w:tcPr>
            </w:tcPrChange>
          </w:tcPr>
          <w:p w14:paraId="3F64123D" w14:textId="0CC0BE8E" w:rsidR="006A47BE" w:rsidRDefault="006A47BE" w:rsidP="006A47BE">
            <w:pPr>
              <w:jc w:val="both"/>
              <w:rPr>
                <w:ins w:id="1433" w:author="Ginot, Samuel" w:date="2024-02-15T10:09:00Z"/>
              </w:rPr>
            </w:pPr>
            <w:ins w:id="1434" w:author="Ginot, Samuel" w:date="2024-02-15T10:18:00Z">
              <w:r w:rsidRPr="006A47BE">
                <w:t>0.000768</w:t>
              </w:r>
            </w:ins>
          </w:p>
        </w:tc>
        <w:tc>
          <w:tcPr>
            <w:tcW w:w="1114" w:type="dxa"/>
            <w:shd w:val="clear" w:color="auto" w:fill="FFFFFF" w:themeFill="background1"/>
            <w:tcPrChange w:id="1435" w:author="Ginot, Samuel" w:date="2024-02-15T10:25:00Z">
              <w:tcPr>
                <w:tcW w:w="1114" w:type="dxa"/>
              </w:tcPr>
            </w:tcPrChange>
          </w:tcPr>
          <w:p w14:paraId="7D1C7A0F" w14:textId="595B0F86" w:rsidR="006A47BE" w:rsidRDefault="006A47BE" w:rsidP="006A47BE">
            <w:pPr>
              <w:jc w:val="both"/>
              <w:rPr>
                <w:ins w:id="1436" w:author="Ginot, Samuel" w:date="2024-02-15T10:09:00Z"/>
              </w:rPr>
            </w:pPr>
            <w:ins w:id="1437" w:author="Ginot, Samuel" w:date="2024-02-15T10:18:00Z">
              <w:r w:rsidRPr="006A47BE">
                <w:t>0.09093</w:t>
              </w:r>
            </w:ins>
          </w:p>
        </w:tc>
        <w:tc>
          <w:tcPr>
            <w:tcW w:w="1099" w:type="dxa"/>
            <w:shd w:val="clear" w:color="auto" w:fill="FFFFFF" w:themeFill="background1"/>
            <w:tcPrChange w:id="1438" w:author="Ginot, Samuel" w:date="2024-02-15T10:25:00Z">
              <w:tcPr>
                <w:tcW w:w="1099" w:type="dxa"/>
              </w:tcPr>
            </w:tcPrChange>
          </w:tcPr>
          <w:p w14:paraId="488391BA" w14:textId="156F5B87" w:rsidR="006A47BE" w:rsidRDefault="006A47BE" w:rsidP="006A47BE">
            <w:pPr>
              <w:jc w:val="both"/>
              <w:rPr>
                <w:ins w:id="1439" w:author="Ginot, Samuel" w:date="2024-02-15T10:09:00Z"/>
              </w:rPr>
            </w:pPr>
            <w:ins w:id="1440" w:author="Ginot, Samuel" w:date="2024-02-15T10:18:00Z">
              <w:r w:rsidRPr="006A47BE">
                <w:t>2.5372</w:t>
              </w:r>
            </w:ins>
          </w:p>
        </w:tc>
        <w:tc>
          <w:tcPr>
            <w:tcW w:w="1100" w:type="dxa"/>
            <w:shd w:val="clear" w:color="auto" w:fill="FFFFFF" w:themeFill="background1"/>
            <w:tcPrChange w:id="1441" w:author="Ginot, Samuel" w:date="2024-02-15T10:25:00Z">
              <w:tcPr>
                <w:tcW w:w="1100" w:type="dxa"/>
              </w:tcPr>
            </w:tcPrChange>
          </w:tcPr>
          <w:p w14:paraId="7A7A6535" w14:textId="6C170755" w:rsidR="006A47BE" w:rsidRDefault="006A47BE" w:rsidP="006A47BE">
            <w:pPr>
              <w:jc w:val="both"/>
              <w:rPr>
                <w:ins w:id="1442" w:author="Ginot, Samuel" w:date="2024-02-15T10:09:00Z"/>
              </w:rPr>
            </w:pPr>
            <w:ins w:id="1443" w:author="Ginot, Samuel" w:date="2024-02-15T10:18:00Z">
              <w:r w:rsidRPr="006A47BE">
                <w:t>10.5743</w:t>
              </w:r>
            </w:ins>
          </w:p>
        </w:tc>
        <w:tc>
          <w:tcPr>
            <w:tcW w:w="1129" w:type="dxa"/>
            <w:shd w:val="clear" w:color="auto" w:fill="FFFFFF" w:themeFill="background1"/>
            <w:tcPrChange w:id="1444" w:author="Ginot, Samuel" w:date="2024-02-15T10:25:00Z">
              <w:tcPr>
                <w:tcW w:w="1129" w:type="dxa"/>
              </w:tcPr>
            </w:tcPrChange>
          </w:tcPr>
          <w:p w14:paraId="44899DE3" w14:textId="4A81380C" w:rsidR="006A47BE" w:rsidRDefault="006A47BE" w:rsidP="006A47BE">
            <w:pPr>
              <w:jc w:val="both"/>
              <w:rPr>
                <w:ins w:id="1445" w:author="Ginot, Samuel" w:date="2024-02-15T10:09:00Z"/>
              </w:rPr>
            </w:pPr>
            <w:ins w:id="1446" w:author="Ginot, Samuel" w:date="2024-02-15T10:18:00Z">
              <w:r>
                <w:t>0.001 **</w:t>
              </w:r>
            </w:ins>
          </w:p>
        </w:tc>
      </w:tr>
      <w:tr w:rsidR="006A47BE" w14:paraId="38737967" w14:textId="77777777" w:rsidTr="00CE34B2">
        <w:trPr>
          <w:jc w:val="center"/>
          <w:ins w:id="1447" w:author="Ginot, Samuel" w:date="2024-02-15T10:09:00Z"/>
        </w:trPr>
        <w:tc>
          <w:tcPr>
            <w:tcW w:w="1478" w:type="dxa"/>
            <w:shd w:val="clear" w:color="auto" w:fill="FFFFFF" w:themeFill="background1"/>
            <w:tcPrChange w:id="1448" w:author="Ginot, Samuel" w:date="2024-02-15T10:25:00Z">
              <w:tcPr>
                <w:tcW w:w="1478" w:type="dxa"/>
              </w:tcPr>
            </w:tcPrChange>
          </w:tcPr>
          <w:p w14:paraId="7A5F0025" w14:textId="4CE1A9D5" w:rsidR="006A47BE" w:rsidRDefault="006A47BE" w:rsidP="006A47BE">
            <w:pPr>
              <w:jc w:val="both"/>
              <w:rPr>
                <w:ins w:id="1449" w:author="Ginot, Samuel" w:date="2024-02-15T10:09:00Z"/>
              </w:rPr>
            </w:pPr>
            <w:proofErr w:type="spellStart"/>
            <w:proofErr w:type="gramStart"/>
            <w:ins w:id="1450" w:author="Ginot, Samuel" w:date="2024-02-15T10:12:00Z">
              <w:r>
                <w:t>Ind:side</w:t>
              </w:r>
              <w:proofErr w:type="gramEnd"/>
              <w:r>
                <w:t>:replic</w:t>
              </w:r>
            </w:ins>
            <w:proofErr w:type="spellEnd"/>
          </w:p>
        </w:tc>
        <w:tc>
          <w:tcPr>
            <w:tcW w:w="1105" w:type="dxa"/>
            <w:shd w:val="clear" w:color="auto" w:fill="FFFFFF" w:themeFill="background1"/>
            <w:tcPrChange w:id="1451" w:author="Ginot, Samuel" w:date="2024-02-15T10:25:00Z">
              <w:tcPr>
                <w:tcW w:w="1105" w:type="dxa"/>
              </w:tcPr>
            </w:tcPrChange>
          </w:tcPr>
          <w:p w14:paraId="29958773" w14:textId="6879EC03" w:rsidR="006A47BE" w:rsidRDefault="006A47BE" w:rsidP="006A47BE">
            <w:pPr>
              <w:jc w:val="both"/>
              <w:rPr>
                <w:ins w:id="1452" w:author="Ginot, Samuel" w:date="2024-02-15T10:09:00Z"/>
              </w:rPr>
            </w:pPr>
            <w:ins w:id="1453" w:author="Ginot, Samuel" w:date="2024-02-15T10:14:00Z">
              <w:r>
                <w:t>98</w:t>
              </w:r>
            </w:ins>
          </w:p>
        </w:tc>
        <w:tc>
          <w:tcPr>
            <w:tcW w:w="1106" w:type="dxa"/>
            <w:shd w:val="clear" w:color="auto" w:fill="FFFFFF" w:themeFill="background1"/>
            <w:tcPrChange w:id="1454" w:author="Ginot, Samuel" w:date="2024-02-15T10:25:00Z">
              <w:tcPr>
                <w:tcW w:w="1106" w:type="dxa"/>
              </w:tcPr>
            </w:tcPrChange>
          </w:tcPr>
          <w:p w14:paraId="687A11EE" w14:textId="5A4FFB0D" w:rsidR="006A47BE" w:rsidRDefault="006A47BE" w:rsidP="006A47BE">
            <w:pPr>
              <w:jc w:val="both"/>
              <w:rPr>
                <w:ins w:id="1455" w:author="Ginot, Samuel" w:date="2024-02-15T10:09:00Z"/>
              </w:rPr>
            </w:pPr>
            <w:ins w:id="1456" w:author="Ginot, Samuel" w:date="2024-02-15T10:18:00Z">
              <w:r w:rsidRPr="006A47BE">
                <w:t>0.02967</w:t>
              </w:r>
            </w:ins>
          </w:p>
        </w:tc>
        <w:tc>
          <w:tcPr>
            <w:tcW w:w="1111" w:type="dxa"/>
            <w:shd w:val="clear" w:color="auto" w:fill="FFFFFF" w:themeFill="background1"/>
            <w:tcPrChange w:id="1457" w:author="Ginot, Samuel" w:date="2024-02-15T10:25:00Z">
              <w:tcPr>
                <w:tcW w:w="1111" w:type="dxa"/>
              </w:tcPr>
            </w:tcPrChange>
          </w:tcPr>
          <w:p w14:paraId="2E0EB86B" w14:textId="495F01A1" w:rsidR="006A47BE" w:rsidRDefault="006A47BE" w:rsidP="006A47BE">
            <w:pPr>
              <w:jc w:val="both"/>
              <w:rPr>
                <w:ins w:id="1458" w:author="Ginot, Samuel" w:date="2024-02-15T10:09:00Z"/>
              </w:rPr>
            </w:pPr>
            <w:ins w:id="1459" w:author="Ginot, Samuel" w:date="2024-02-15T10:18:00Z">
              <w:r w:rsidRPr="006A47BE">
                <w:t>0.000303</w:t>
              </w:r>
            </w:ins>
          </w:p>
        </w:tc>
        <w:tc>
          <w:tcPr>
            <w:tcW w:w="1114" w:type="dxa"/>
            <w:shd w:val="clear" w:color="auto" w:fill="FFFFFF" w:themeFill="background1"/>
            <w:tcPrChange w:id="1460" w:author="Ginot, Samuel" w:date="2024-02-15T10:25:00Z">
              <w:tcPr>
                <w:tcW w:w="1114" w:type="dxa"/>
              </w:tcPr>
            </w:tcPrChange>
          </w:tcPr>
          <w:p w14:paraId="05C5BC5D" w14:textId="5CCE6A82" w:rsidR="006A47BE" w:rsidRDefault="006A47BE" w:rsidP="006A47BE">
            <w:pPr>
              <w:jc w:val="both"/>
              <w:rPr>
                <w:ins w:id="1461" w:author="Ginot, Samuel" w:date="2024-02-15T10:09:00Z"/>
              </w:rPr>
            </w:pPr>
            <w:ins w:id="1462" w:author="Ginot, Samuel" w:date="2024-02-15T10:18:00Z">
              <w:r w:rsidRPr="006A47BE">
                <w:t>0.07317</w:t>
              </w:r>
            </w:ins>
          </w:p>
        </w:tc>
        <w:tc>
          <w:tcPr>
            <w:tcW w:w="1099" w:type="dxa"/>
            <w:shd w:val="clear" w:color="auto" w:fill="FFFFFF" w:themeFill="background1"/>
            <w:tcPrChange w:id="1463" w:author="Ginot, Samuel" w:date="2024-02-15T10:25:00Z">
              <w:tcPr>
                <w:tcW w:w="1099" w:type="dxa"/>
              </w:tcPr>
            </w:tcPrChange>
          </w:tcPr>
          <w:p w14:paraId="0DD7E6F2" w14:textId="77777777" w:rsidR="006A47BE" w:rsidRDefault="006A47BE" w:rsidP="006A47BE">
            <w:pPr>
              <w:jc w:val="both"/>
              <w:rPr>
                <w:ins w:id="1464" w:author="Ginot, Samuel" w:date="2024-02-15T10:09:00Z"/>
              </w:rPr>
            </w:pPr>
          </w:p>
        </w:tc>
        <w:tc>
          <w:tcPr>
            <w:tcW w:w="1100" w:type="dxa"/>
            <w:shd w:val="clear" w:color="auto" w:fill="FFFFFF" w:themeFill="background1"/>
            <w:tcPrChange w:id="1465" w:author="Ginot, Samuel" w:date="2024-02-15T10:25:00Z">
              <w:tcPr>
                <w:tcW w:w="1100" w:type="dxa"/>
              </w:tcPr>
            </w:tcPrChange>
          </w:tcPr>
          <w:p w14:paraId="2EC39D5E" w14:textId="77777777" w:rsidR="006A47BE" w:rsidRDefault="006A47BE" w:rsidP="006A47BE">
            <w:pPr>
              <w:jc w:val="both"/>
              <w:rPr>
                <w:ins w:id="1466" w:author="Ginot, Samuel" w:date="2024-02-15T10:09:00Z"/>
              </w:rPr>
            </w:pPr>
          </w:p>
        </w:tc>
        <w:tc>
          <w:tcPr>
            <w:tcW w:w="1129" w:type="dxa"/>
            <w:shd w:val="clear" w:color="auto" w:fill="FFFFFF" w:themeFill="background1"/>
            <w:tcPrChange w:id="1467" w:author="Ginot, Samuel" w:date="2024-02-15T10:25:00Z">
              <w:tcPr>
                <w:tcW w:w="1129" w:type="dxa"/>
              </w:tcPr>
            </w:tcPrChange>
          </w:tcPr>
          <w:p w14:paraId="2178F59E" w14:textId="77777777" w:rsidR="006A47BE" w:rsidRDefault="006A47BE" w:rsidP="006A47BE">
            <w:pPr>
              <w:jc w:val="both"/>
              <w:rPr>
                <w:ins w:id="1468" w:author="Ginot, Samuel" w:date="2024-02-15T10:09:00Z"/>
              </w:rPr>
            </w:pPr>
          </w:p>
        </w:tc>
      </w:tr>
      <w:tr w:rsidR="006A47BE" w14:paraId="316C732E" w14:textId="77777777" w:rsidTr="00CE34B2">
        <w:trPr>
          <w:jc w:val="center"/>
          <w:ins w:id="1469" w:author="Ginot, Samuel" w:date="2024-02-15T10:09:00Z"/>
        </w:trPr>
        <w:tc>
          <w:tcPr>
            <w:tcW w:w="1478" w:type="dxa"/>
            <w:shd w:val="clear" w:color="auto" w:fill="FFFFFF" w:themeFill="background1"/>
            <w:tcPrChange w:id="1470" w:author="Ginot, Samuel" w:date="2024-02-15T10:25:00Z">
              <w:tcPr>
                <w:tcW w:w="1478" w:type="dxa"/>
              </w:tcPr>
            </w:tcPrChange>
          </w:tcPr>
          <w:p w14:paraId="41053770" w14:textId="083D395B" w:rsidR="006A47BE" w:rsidRDefault="006A47BE" w:rsidP="006A47BE">
            <w:pPr>
              <w:jc w:val="both"/>
              <w:rPr>
                <w:ins w:id="1471" w:author="Ginot, Samuel" w:date="2024-02-15T10:09:00Z"/>
              </w:rPr>
            </w:pPr>
            <w:ins w:id="1472" w:author="Ginot, Samuel" w:date="2024-02-15T10:12:00Z">
              <w:r>
                <w:t>Total</w:t>
              </w:r>
            </w:ins>
          </w:p>
        </w:tc>
        <w:tc>
          <w:tcPr>
            <w:tcW w:w="1105" w:type="dxa"/>
            <w:shd w:val="clear" w:color="auto" w:fill="FFFFFF" w:themeFill="background1"/>
            <w:tcPrChange w:id="1473" w:author="Ginot, Samuel" w:date="2024-02-15T10:25:00Z">
              <w:tcPr>
                <w:tcW w:w="1105" w:type="dxa"/>
              </w:tcPr>
            </w:tcPrChange>
          </w:tcPr>
          <w:p w14:paraId="002CA76C" w14:textId="31AA41B8" w:rsidR="006A47BE" w:rsidRDefault="006A47BE" w:rsidP="006A47BE">
            <w:pPr>
              <w:jc w:val="both"/>
              <w:rPr>
                <w:ins w:id="1474" w:author="Ginot, Samuel" w:date="2024-02-15T10:09:00Z"/>
              </w:rPr>
            </w:pPr>
            <w:ins w:id="1475" w:author="Ginot, Samuel" w:date="2024-02-15T10:14:00Z">
              <w:r>
                <w:t>195</w:t>
              </w:r>
            </w:ins>
          </w:p>
        </w:tc>
        <w:tc>
          <w:tcPr>
            <w:tcW w:w="1106" w:type="dxa"/>
            <w:shd w:val="clear" w:color="auto" w:fill="FFFFFF" w:themeFill="background1"/>
            <w:tcPrChange w:id="1476" w:author="Ginot, Samuel" w:date="2024-02-15T10:25:00Z">
              <w:tcPr>
                <w:tcW w:w="1106" w:type="dxa"/>
              </w:tcPr>
            </w:tcPrChange>
          </w:tcPr>
          <w:p w14:paraId="4C1F84A5" w14:textId="75D8E214" w:rsidR="006A47BE" w:rsidRDefault="006A47BE" w:rsidP="006A47BE">
            <w:pPr>
              <w:jc w:val="both"/>
              <w:rPr>
                <w:ins w:id="1477" w:author="Ginot, Samuel" w:date="2024-02-15T10:09:00Z"/>
              </w:rPr>
            </w:pPr>
            <w:ins w:id="1478" w:author="Ginot, Samuel" w:date="2024-02-15T10:18:00Z">
              <w:r w:rsidRPr="006A47BE">
                <w:t>0.40546</w:t>
              </w:r>
            </w:ins>
          </w:p>
        </w:tc>
        <w:tc>
          <w:tcPr>
            <w:tcW w:w="1111" w:type="dxa"/>
            <w:shd w:val="clear" w:color="auto" w:fill="FFFFFF" w:themeFill="background1"/>
            <w:tcPrChange w:id="1479" w:author="Ginot, Samuel" w:date="2024-02-15T10:25:00Z">
              <w:tcPr>
                <w:tcW w:w="1111" w:type="dxa"/>
              </w:tcPr>
            </w:tcPrChange>
          </w:tcPr>
          <w:p w14:paraId="70308070" w14:textId="77777777" w:rsidR="006A47BE" w:rsidRDefault="006A47BE" w:rsidP="006A47BE">
            <w:pPr>
              <w:jc w:val="both"/>
              <w:rPr>
                <w:ins w:id="1480" w:author="Ginot, Samuel" w:date="2024-02-15T10:09:00Z"/>
              </w:rPr>
            </w:pPr>
          </w:p>
        </w:tc>
        <w:tc>
          <w:tcPr>
            <w:tcW w:w="1114" w:type="dxa"/>
            <w:shd w:val="clear" w:color="auto" w:fill="FFFFFF" w:themeFill="background1"/>
            <w:tcPrChange w:id="1481" w:author="Ginot, Samuel" w:date="2024-02-15T10:25:00Z">
              <w:tcPr>
                <w:tcW w:w="1114" w:type="dxa"/>
              </w:tcPr>
            </w:tcPrChange>
          </w:tcPr>
          <w:p w14:paraId="0FBC3064" w14:textId="77777777" w:rsidR="006A47BE" w:rsidRDefault="006A47BE" w:rsidP="006A47BE">
            <w:pPr>
              <w:jc w:val="both"/>
              <w:rPr>
                <w:ins w:id="1482" w:author="Ginot, Samuel" w:date="2024-02-15T10:09:00Z"/>
              </w:rPr>
            </w:pPr>
          </w:p>
        </w:tc>
        <w:tc>
          <w:tcPr>
            <w:tcW w:w="1099" w:type="dxa"/>
            <w:shd w:val="clear" w:color="auto" w:fill="FFFFFF" w:themeFill="background1"/>
            <w:tcPrChange w:id="1483" w:author="Ginot, Samuel" w:date="2024-02-15T10:25:00Z">
              <w:tcPr>
                <w:tcW w:w="1099" w:type="dxa"/>
              </w:tcPr>
            </w:tcPrChange>
          </w:tcPr>
          <w:p w14:paraId="41992ECA" w14:textId="77777777" w:rsidR="006A47BE" w:rsidRDefault="006A47BE" w:rsidP="006A47BE">
            <w:pPr>
              <w:jc w:val="both"/>
              <w:rPr>
                <w:ins w:id="1484" w:author="Ginot, Samuel" w:date="2024-02-15T10:09:00Z"/>
              </w:rPr>
            </w:pPr>
          </w:p>
        </w:tc>
        <w:tc>
          <w:tcPr>
            <w:tcW w:w="1100" w:type="dxa"/>
            <w:shd w:val="clear" w:color="auto" w:fill="FFFFFF" w:themeFill="background1"/>
            <w:tcPrChange w:id="1485" w:author="Ginot, Samuel" w:date="2024-02-15T10:25:00Z">
              <w:tcPr>
                <w:tcW w:w="1100" w:type="dxa"/>
              </w:tcPr>
            </w:tcPrChange>
          </w:tcPr>
          <w:p w14:paraId="2CA4D9A5" w14:textId="77777777" w:rsidR="006A47BE" w:rsidRDefault="006A47BE" w:rsidP="006A47BE">
            <w:pPr>
              <w:jc w:val="both"/>
              <w:rPr>
                <w:ins w:id="1486" w:author="Ginot, Samuel" w:date="2024-02-15T10:09:00Z"/>
              </w:rPr>
            </w:pPr>
          </w:p>
        </w:tc>
        <w:tc>
          <w:tcPr>
            <w:tcW w:w="1129" w:type="dxa"/>
            <w:shd w:val="clear" w:color="auto" w:fill="FFFFFF" w:themeFill="background1"/>
            <w:tcPrChange w:id="1487" w:author="Ginot, Samuel" w:date="2024-02-15T10:25:00Z">
              <w:tcPr>
                <w:tcW w:w="1129" w:type="dxa"/>
              </w:tcPr>
            </w:tcPrChange>
          </w:tcPr>
          <w:p w14:paraId="4B3E55C0" w14:textId="77777777" w:rsidR="006A47BE" w:rsidRDefault="006A47BE" w:rsidP="006A47BE">
            <w:pPr>
              <w:jc w:val="both"/>
              <w:rPr>
                <w:ins w:id="1488" w:author="Ginot, Samuel" w:date="2024-02-15T10:09:00Z"/>
              </w:rPr>
            </w:pPr>
          </w:p>
        </w:tc>
      </w:tr>
      <w:tr w:rsidR="006A47BE" w14:paraId="1D0CA117" w14:textId="77777777" w:rsidTr="00CE34B2">
        <w:trPr>
          <w:jc w:val="center"/>
          <w:ins w:id="1489" w:author="Ginot, Samuel" w:date="2024-02-15T10:09:00Z"/>
        </w:trPr>
        <w:tc>
          <w:tcPr>
            <w:tcW w:w="9242" w:type="dxa"/>
            <w:gridSpan w:val="8"/>
            <w:shd w:val="clear" w:color="auto" w:fill="FFFFFF" w:themeFill="background1"/>
            <w:tcPrChange w:id="1490" w:author="Ginot, Samuel" w:date="2024-02-15T10:25:00Z">
              <w:tcPr>
                <w:tcW w:w="9242" w:type="dxa"/>
                <w:gridSpan w:val="8"/>
              </w:tcPr>
            </w:tcPrChange>
          </w:tcPr>
          <w:p w14:paraId="04571D53" w14:textId="5F5E2DE8" w:rsidR="006A47BE" w:rsidRDefault="006A47BE" w:rsidP="006A47BE">
            <w:pPr>
              <w:jc w:val="both"/>
              <w:rPr>
                <w:ins w:id="1491" w:author="Ginot, Samuel" w:date="2024-02-15T10:09:00Z"/>
              </w:rPr>
            </w:pPr>
            <w:ins w:id="1492" w:author="Ginot, Samuel" w:date="2024-02-15T10:12:00Z">
              <w:r>
                <w:t>C. Mandible size asymmetry ANOVA</w:t>
              </w:r>
            </w:ins>
          </w:p>
        </w:tc>
      </w:tr>
      <w:tr w:rsidR="006A47BE" w14:paraId="0E403614" w14:textId="77777777" w:rsidTr="00CE34B2">
        <w:trPr>
          <w:jc w:val="center"/>
          <w:ins w:id="1493" w:author="Ginot, Samuel" w:date="2024-02-15T10:09:00Z"/>
        </w:trPr>
        <w:tc>
          <w:tcPr>
            <w:tcW w:w="1478" w:type="dxa"/>
            <w:shd w:val="clear" w:color="auto" w:fill="FFFFFF" w:themeFill="background1"/>
            <w:tcPrChange w:id="1494" w:author="Ginot, Samuel" w:date="2024-02-15T10:25:00Z">
              <w:tcPr>
                <w:tcW w:w="1478" w:type="dxa"/>
              </w:tcPr>
            </w:tcPrChange>
          </w:tcPr>
          <w:p w14:paraId="088CC214" w14:textId="6761B2E3" w:rsidR="006A47BE" w:rsidRDefault="006A47BE" w:rsidP="006A47BE">
            <w:pPr>
              <w:jc w:val="both"/>
              <w:rPr>
                <w:ins w:id="1495" w:author="Ginot, Samuel" w:date="2024-02-15T10:09:00Z"/>
              </w:rPr>
            </w:pPr>
            <w:ins w:id="1496" w:author="Ginot, Samuel" w:date="2024-02-15T10:14:00Z">
              <w:r>
                <w:t>Ind</w:t>
              </w:r>
            </w:ins>
          </w:p>
        </w:tc>
        <w:tc>
          <w:tcPr>
            <w:tcW w:w="1105" w:type="dxa"/>
            <w:shd w:val="clear" w:color="auto" w:fill="FFFFFF" w:themeFill="background1"/>
            <w:tcPrChange w:id="1497" w:author="Ginot, Samuel" w:date="2024-02-15T10:25:00Z">
              <w:tcPr>
                <w:tcW w:w="1105" w:type="dxa"/>
              </w:tcPr>
            </w:tcPrChange>
          </w:tcPr>
          <w:p w14:paraId="1AFE4120" w14:textId="27859BE3" w:rsidR="006A47BE" w:rsidRDefault="006A47BE" w:rsidP="006A47BE">
            <w:pPr>
              <w:jc w:val="both"/>
              <w:rPr>
                <w:ins w:id="1498" w:author="Ginot, Samuel" w:date="2024-02-15T10:09:00Z"/>
              </w:rPr>
            </w:pPr>
            <w:ins w:id="1499" w:author="Ginot, Samuel" w:date="2024-02-15T10:14:00Z">
              <w:r>
                <w:t>48</w:t>
              </w:r>
            </w:ins>
          </w:p>
        </w:tc>
        <w:tc>
          <w:tcPr>
            <w:tcW w:w="1106" w:type="dxa"/>
            <w:shd w:val="clear" w:color="auto" w:fill="FFFFFF" w:themeFill="background1"/>
            <w:tcPrChange w:id="1500" w:author="Ginot, Samuel" w:date="2024-02-15T10:25:00Z">
              <w:tcPr>
                <w:tcW w:w="1106" w:type="dxa"/>
              </w:tcPr>
            </w:tcPrChange>
          </w:tcPr>
          <w:p w14:paraId="27152385" w14:textId="499E4744" w:rsidR="006A47BE" w:rsidRDefault="006A47BE" w:rsidP="006A47BE">
            <w:pPr>
              <w:jc w:val="both"/>
              <w:rPr>
                <w:ins w:id="1501" w:author="Ginot, Samuel" w:date="2024-02-15T10:09:00Z"/>
              </w:rPr>
            </w:pPr>
            <w:ins w:id="1502" w:author="Ginot, Samuel" w:date="2024-02-15T10:18:00Z">
              <w:r w:rsidRPr="006A47BE">
                <w:t>1.2606e-05</w:t>
              </w:r>
            </w:ins>
          </w:p>
        </w:tc>
        <w:tc>
          <w:tcPr>
            <w:tcW w:w="1111" w:type="dxa"/>
            <w:shd w:val="clear" w:color="auto" w:fill="FFFFFF" w:themeFill="background1"/>
            <w:tcPrChange w:id="1503" w:author="Ginot, Samuel" w:date="2024-02-15T10:25:00Z">
              <w:tcPr>
                <w:tcW w:w="1111" w:type="dxa"/>
              </w:tcPr>
            </w:tcPrChange>
          </w:tcPr>
          <w:p w14:paraId="71007650" w14:textId="67C60C97" w:rsidR="006A47BE" w:rsidRDefault="006A47BE" w:rsidP="006A47BE">
            <w:pPr>
              <w:jc w:val="both"/>
              <w:rPr>
                <w:ins w:id="1504" w:author="Ginot, Samuel" w:date="2024-02-15T10:09:00Z"/>
              </w:rPr>
            </w:pPr>
            <w:ins w:id="1505" w:author="Ginot, Samuel" w:date="2024-02-15T10:19:00Z">
              <w:r w:rsidRPr="006A47BE">
                <w:t>2.6263e-07</w:t>
              </w:r>
            </w:ins>
          </w:p>
        </w:tc>
        <w:tc>
          <w:tcPr>
            <w:tcW w:w="1114" w:type="dxa"/>
            <w:shd w:val="clear" w:color="auto" w:fill="FFFFFF" w:themeFill="background1"/>
            <w:tcPrChange w:id="1506" w:author="Ginot, Samuel" w:date="2024-02-15T10:25:00Z">
              <w:tcPr>
                <w:tcW w:w="1114" w:type="dxa"/>
              </w:tcPr>
            </w:tcPrChange>
          </w:tcPr>
          <w:p w14:paraId="39C7C277" w14:textId="58597E86" w:rsidR="006A47BE" w:rsidRDefault="006A47BE" w:rsidP="006A47BE">
            <w:pPr>
              <w:jc w:val="both"/>
              <w:rPr>
                <w:ins w:id="1507" w:author="Ginot, Samuel" w:date="2024-02-15T10:09:00Z"/>
              </w:rPr>
            </w:pPr>
            <w:ins w:id="1508" w:author="Ginot, Samuel" w:date="2024-02-15T10:20:00Z">
              <w:r w:rsidRPr="006A47BE">
                <w:t>0.38319</w:t>
              </w:r>
            </w:ins>
          </w:p>
        </w:tc>
        <w:tc>
          <w:tcPr>
            <w:tcW w:w="1099" w:type="dxa"/>
            <w:shd w:val="clear" w:color="auto" w:fill="FFFFFF" w:themeFill="background1"/>
            <w:tcPrChange w:id="1509" w:author="Ginot, Samuel" w:date="2024-02-15T10:25:00Z">
              <w:tcPr>
                <w:tcW w:w="1099" w:type="dxa"/>
              </w:tcPr>
            </w:tcPrChange>
          </w:tcPr>
          <w:p w14:paraId="3F7C1C2F" w14:textId="55AB6654" w:rsidR="006A47BE" w:rsidRDefault="006A47BE" w:rsidP="006A47BE">
            <w:pPr>
              <w:jc w:val="both"/>
              <w:rPr>
                <w:ins w:id="1510" w:author="Ginot, Samuel" w:date="2024-02-15T10:09:00Z"/>
              </w:rPr>
            </w:pPr>
            <w:ins w:id="1511" w:author="Ginot, Samuel" w:date="2024-02-15T10:20:00Z">
              <w:r w:rsidRPr="006A47BE">
                <w:t>7.5554</w:t>
              </w:r>
            </w:ins>
          </w:p>
        </w:tc>
        <w:tc>
          <w:tcPr>
            <w:tcW w:w="1100" w:type="dxa"/>
            <w:shd w:val="clear" w:color="auto" w:fill="FFFFFF" w:themeFill="background1"/>
            <w:tcPrChange w:id="1512" w:author="Ginot, Samuel" w:date="2024-02-15T10:25:00Z">
              <w:tcPr>
                <w:tcW w:w="1100" w:type="dxa"/>
              </w:tcPr>
            </w:tcPrChange>
          </w:tcPr>
          <w:p w14:paraId="1751FF75" w14:textId="00FB957A" w:rsidR="006A47BE" w:rsidRDefault="006A47BE" w:rsidP="006A47BE">
            <w:pPr>
              <w:jc w:val="both"/>
              <w:rPr>
                <w:ins w:id="1513" w:author="Ginot, Samuel" w:date="2024-02-15T10:09:00Z"/>
              </w:rPr>
            </w:pPr>
            <w:ins w:id="1514" w:author="Ginot, Samuel" w:date="2024-02-15T10:20:00Z">
              <w:r w:rsidRPr="006A47BE">
                <w:t>8.3059</w:t>
              </w:r>
            </w:ins>
          </w:p>
        </w:tc>
        <w:tc>
          <w:tcPr>
            <w:tcW w:w="1129" w:type="dxa"/>
            <w:shd w:val="clear" w:color="auto" w:fill="FFFFFF" w:themeFill="background1"/>
            <w:tcPrChange w:id="1515" w:author="Ginot, Samuel" w:date="2024-02-15T10:25:00Z">
              <w:tcPr>
                <w:tcW w:w="1129" w:type="dxa"/>
              </w:tcPr>
            </w:tcPrChange>
          </w:tcPr>
          <w:p w14:paraId="3FC1F0D0" w14:textId="20F67DB5" w:rsidR="006A47BE" w:rsidRDefault="006A47BE" w:rsidP="006A47BE">
            <w:pPr>
              <w:jc w:val="both"/>
              <w:rPr>
                <w:ins w:id="1516" w:author="Ginot, Samuel" w:date="2024-02-15T10:09:00Z"/>
              </w:rPr>
            </w:pPr>
            <w:ins w:id="1517" w:author="Ginot, Samuel" w:date="2024-02-15T10:21:00Z">
              <w:r w:rsidRPr="006A47BE">
                <w:t>0.001 **</w:t>
              </w:r>
            </w:ins>
          </w:p>
        </w:tc>
      </w:tr>
      <w:tr w:rsidR="006A47BE" w14:paraId="4D94C03F" w14:textId="77777777" w:rsidTr="00CE34B2">
        <w:trPr>
          <w:jc w:val="center"/>
          <w:ins w:id="1518" w:author="Ginot, Samuel" w:date="2024-02-15T10:09:00Z"/>
        </w:trPr>
        <w:tc>
          <w:tcPr>
            <w:tcW w:w="1478" w:type="dxa"/>
            <w:shd w:val="clear" w:color="auto" w:fill="FFFFFF" w:themeFill="background1"/>
            <w:tcPrChange w:id="1519" w:author="Ginot, Samuel" w:date="2024-02-15T10:25:00Z">
              <w:tcPr>
                <w:tcW w:w="1478" w:type="dxa"/>
              </w:tcPr>
            </w:tcPrChange>
          </w:tcPr>
          <w:p w14:paraId="506760ED" w14:textId="7BF1B3A2" w:rsidR="006A47BE" w:rsidRDefault="006A47BE" w:rsidP="006A47BE">
            <w:pPr>
              <w:jc w:val="both"/>
              <w:rPr>
                <w:ins w:id="1520" w:author="Ginot, Samuel" w:date="2024-02-15T10:09:00Z"/>
              </w:rPr>
            </w:pPr>
            <w:ins w:id="1521" w:author="Ginot, Samuel" w:date="2024-02-15T10:14:00Z">
              <w:r>
                <w:t>Side</w:t>
              </w:r>
            </w:ins>
          </w:p>
        </w:tc>
        <w:tc>
          <w:tcPr>
            <w:tcW w:w="1105" w:type="dxa"/>
            <w:shd w:val="clear" w:color="auto" w:fill="FFFFFF" w:themeFill="background1"/>
            <w:tcPrChange w:id="1522" w:author="Ginot, Samuel" w:date="2024-02-15T10:25:00Z">
              <w:tcPr>
                <w:tcW w:w="1105" w:type="dxa"/>
              </w:tcPr>
            </w:tcPrChange>
          </w:tcPr>
          <w:p w14:paraId="28FE3EC3" w14:textId="4BBA201E" w:rsidR="006A47BE" w:rsidRDefault="006A47BE" w:rsidP="006A47BE">
            <w:pPr>
              <w:jc w:val="both"/>
              <w:rPr>
                <w:ins w:id="1523" w:author="Ginot, Samuel" w:date="2024-02-15T10:09:00Z"/>
              </w:rPr>
            </w:pPr>
            <w:ins w:id="1524" w:author="Ginot, Samuel" w:date="2024-02-15T10:14:00Z">
              <w:r>
                <w:t>1</w:t>
              </w:r>
            </w:ins>
          </w:p>
        </w:tc>
        <w:tc>
          <w:tcPr>
            <w:tcW w:w="1106" w:type="dxa"/>
            <w:shd w:val="clear" w:color="auto" w:fill="FFFFFF" w:themeFill="background1"/>
            <w:tcPrChange w:id="1525" w:author="Ginot, Samuel" w:date="2024-02-15T10:25:00Z">
              <w:tcPr>
                <w:tcW w:w="1106" w:type="dxa"/>
              </w:tcPr>
            </w:tcPrChange>
          </w:tcPr>
          <w:p w14:paraId="3CBA9070" w14:textId="430FF3E1" w:rsidR="006A47BE" w:rsidRDefault="006A47BE" w:rsidP="006A47BE">
            <w:pPr>
              <w:jc w:val="both"/>
              <w:rPr>
                <w:ins w:id="1526" w:author="Ginot, Samuel" w:date="2024-02-15T10:09:00Z"/>
              </w:rPr>
            </w:pPr>
            <w:ins w:id="1527" w:author="Ginot, Samuel" w:date="2024-02-15T10:18:00Z">
              <w:r w:rsidRPr="006A47BE">
                <w:t>3.4400e-07</w:t>
              </w:r>
            </w:ins>
          </w:p>
        </w:tc>
        <w:tc>
          <w:tcPr>
            <w:tcW w:w="1111" w:type="dxa"/>
            <w:shd w:val="clear" w:color="auto" w:fill="FFFFFF" w:themeFill="background1"/>
            <w:tcPrChange w:id="1528" w:author="Ginot, Samuel" w:date="2024-02-15T10:25:00Z">
              <w:tcPr>
                <w:tcW w:w="1111" w:type="dxa"/>
              </w:tcPr>
            </w:tcPrChange>
          </w:tcPr>
          <w:p w14:paraId="5C43EB1B" w14:textId="519F4A2F" w:rsidR="006A47BE" w:rsidRDefault="006A47BE" w:rsidP="006A47BE">
            <w:pPr>
              <w:jc w:val="both"/>
              <w:rPr>
                <w:ins w:id="1529" w:author="Ginot, Samuel" w:date="2024-02-15T10:09:00Z"/>
              </w:rPr>
            </w:pPr>
            <w:ins w:id="1530" w:author="Ginot, Samuel" w:date="2024-02-15T10:19:00Z">
              <w:r w:rsidRPr="006A47BE">
                <w:t>3.4404e-07</w:t>
              </w:r>
            </w:ins>
          </w:p>
        </w:tc>
        <w:tc>
          <w:tcPr>
            <w:tcW w:w="1114" w:type="dxa"/>
            <w:shd w:val="clear" w:color="auto" w:fill="FFFFFF" w:themeFill="background1"/>
            <w:tcPrChange w:id="1531" w:author="Ginot, Samuel" w:date="2024-02-15T10:25:00Z">
              <w:tcPr>
                <w:tcW w:w="1114" w:type="dxa"/>
              </w:tcPr>
            </w:tcPrChange>
          </w:tcPr>
          <w:p w14:paraId="349F6385" w14:textId="734CADA3" w:rsidR="006A47BE" w:rsidRDefault="006A47BE" w:rsidP="006A47BE">
            <w:pPr>
              <w:jc w:val="both"/>
              <w:rPr>
                <w:ins w:id="1532" w:author="Ginot, Samuel" w:date="2024-02-15T10:09:00Z"/>
              </w:rPr>
            </w:pPr>
            <w:ins w:id="1533" w:author="Ginot, Samuel" w:date="2024-02-15T10:20:00Z">
              <w:r w:rsidRPr="006A47BE">
                <w:t>0.01046</w:t>
              </w:r>
            </w:ins>
          </w:p>
        </w:tc>
        <w:tc>
          <w:tcPr>
            <w:tcW w:w="1099" w:type="dxa"/>
            <w:shd w:val="clear" w:color="auto" w:fill="FFFFFF" w:themeFill="background1"/>
            <w:tcPrChange w:id="1534" w:author="Ginot, Samuel" w:date="2024-02-15T10:25:00Z">
              <w:tcPr>
                <w:tcW w:w="1099" w:type="dxa"/>
              </w:tcPr>
            </w:tcPrChange>
          </w:tcPr>
          <w:p w14:paraId="61B9B0B1" w14:textId="1765CC06" w:rsidR="006A47BE" w:rsidRDefault="006A47BE" w:rsidP="006A47BE">
            <w:pPr>
              <w:jc w:val="both"/>
              <w:rPr>
                <w:ins w:id="1535" w:author="Ginot, Samuel" w:date="2024-02-15T10:09:00Z"/>
              </w:rPr>
            </w:pPr>
            <w:ins w:id="1536" w:author="Ginot, Samuel" w:date="2024-02-15T10:20:00Z">
              <w:r w:rsidRPr="006A47BE">
                <w:t>9.8976</w:t>
              </w:r>
            </w:ins>
          </w:p>
        </w:tc>
        <w:tc>
          <w:tcPr>
            <w:tcW w:w="1100" w:type="dxa"/>
            <w:shd w:val="clear" w:color="auto" w:fill="FFFFFF" w:themeFill="background1"/>
            <w:tcPrChange w:id="1537" w:author="Ginot, Samuel" w:date="2024-02-15T10:25:00Z">
              <w:tcPr>
                <w:tcW w:w="1100" w:type="dxa"/>
              </w:tcPr>
            </w:tcPrChange>
          </w:tcPr>
          <w:p w14:paraId="2BBC6C2A" w14:textId="22E753FF" w:rsidR="006A47BE" w:rsidRDefault="006A47BE" w:rsidP="006A47BE">
            <w:pPr>
              <w:jc w:val="both"/>
              <w:rPr>
                <w:ins w:id="1538" w:author="Ginot, Samuel" w:date="2024-02-15T10:09:00Z"/>
              </w:rPr>
            </w:pPr>
            <w:ins w:id="1539" w:author="Ginot, Samuel" w:date="2024-02-15T10:20:00Z">
              <w:r w:rsidRPr="006A47BE">
                <w:t>2.4929</w:t>
              </w:r>
            </w:ins>
          </w:p>
        </w:tc>
        <w:tc>
          <w:tcPr>
            <w:tcW w:w="1129" w:type="dxa"/>
            <w:shd w:val="clear" w:color="auto" w:fill="FFFFFF" w:themeFill="background1"/>
            <w:tcPrChange w:id="1540" w:author="Ginot, Samuel" w:date="2024-02-15T10:25:00Z">
              <w:tcPr>
                <w:tcW w:w="1129" w:type="dxa"/>
              </w:tcPr>
            </w:tcPrChange>
          </w:tcPr>
          <w:p w14:paraId="768E5661" w14:textId="7094C96F" w:rsidR="006A47BE" w:rsidRDefault="006A47BE" w:rsidP="006A47BE">
            <w:pPr>
              <w:jc w:val="both"/>
              <w:rPr>
                <w:ins w:id="1541" w:author="Ginot, Samuel" w:date="2024-02-15T10:09:00Z"/>
              </w:rPr>
            </w:pPr>
            <w:ins w:id="1542" w:author="Ginot, Samuel" w:date="2024-02-15T10:21:00Z">
              <w:r w:rsidRPr="006A47BE">
                <w:t>0.00</w:t>
              </w:r>
              <w:r>
                <w:t>2</w:t>
              </w:r>
              <w:r w:rsidRPr="006A47BE">
                <w:t xml:space="preserve"> **</w:t>
              </w:r>
            </w:ins>
          </w:p>
        </w:tc>
      </w:tr>
      <w:tr w:rsidR="006A47BE" w14:paraId="7250259F" w14:textId="77777777" w:rsidTr="00CE34B2">
        <w:trPr>
          <w:jc w:val="center"/>
          <w:ins w:id="1543" w:author="Ginot, Samuel" w:date="2024-02-15T10:13:00Z"/>
        </w:trPr>
        <w:tc>
          <w:tcPr>
            <w:tcW w:w="1478" w:type="dxa"/>
            <w:shd w:val="clear" w:color="auto" w:fill="FFFFFF" w:themeFill="background1"/>
            <w:tcPrChange w:id="1544" w:author="Ginot, Samuel" w:date="2024-02-15T10:25:00Z">
              <w:tcPr>
                <w:tcW w:w="1478" w:type="dxa"/>
              </w:tcPr>
            </w:tcPrChange>
          </w:tcPr>
          <w:p w14:paraId="52A1A2B3" w14:textId="0CECE050" w:rsidR="006A47BE" w:rsidRDefault="006A47BE" w:rsidP="006A47BE">
            <w:pPr>
              <w:jc w:val="both"/>
              <w:rPr>
                <w:ins w:id="1545" w:author="Ginot, Samuel" w:date="2024-02-15T10:13:00Z"/>
              </w:rPr>
            </w:pPr>
            <w:proofErr w:type="spellStart"/>
            <w:proofErr w:type="gramStart"/>
            <w:ins w:id="1546" w:author="Ginot, Samuel" w:date="2024-02-15T10:14:00Z">
              <w:r>
                <w:t>Ind:side</w:t>
              </w:r>
            </w:ins>
            <w:proofErr w:type="spellEnd"/>
            <w:proofErr w:type="gramEnd"/>
          </w:p>
        </w:tc>
        <w:tc>
          <w:tcPr>
            <w:tcW w:w="1105" w:type="dxa"/>
            <w:shd w:val="clear" w:color="auto" w:fill="FFFFFF" w:themeFill="background1"/>
            <w:tcPrChange w:id="1547" w:author="Ginot, Samuel" w:date="2024-02-15T10:25:00Z">
              <w:tcPr>
                <w:tcW w:w="1105" w:type="dxa"/>
              </w:tcPr>
            </w:tcPrChange>
          </w:tcPr>
          <w:p w14:paraId="1DEB842C" w14:textId="413DE85C" w:rsidR="006A47BE" w:rsidRDefault="006A47BE" w:rsidP="006A47BE">
            <w:pPr>
              <w:jc w:val="both"/>
              <w:rPr>
                <w:ins w:id="1548" w:author="Ginot, Samuel" w:date="2024-02-15T10:13:00Z"/>
              </w:rPr>
            </w:pPr>
            <w:ins w:id="1549" w:author="Ginot, Samuel" w:date="2024-02-15T10:14:00Z">
              <w:r>
                <w:t>48</w:t>
              </w:r>
            </w:ins>
          </w:p>
        </w:tc>
        <w:tc>
          <w:tcPr>
            <w:tcW w:w="1106" w:type="dxa"/>
            <w:shd w:val="clear" w:color="auto" w:fill="FFFFFF" w:themeFill="background1"/>
            <w:tcPrChange w:id="1550" w:author="Ginot, Samuel" w:date="2024-02-15T10:25:00Z">
              <w:tcPr>
                <w:tcW w:w="1106" w:type="dxa"/>
              </w:tcPr>
            </w:tcPrChange>
          </w:tcPr>
          <w:p w14:paraId="6F3A48F9" w14:textId="1D9DA021" w:rsidR="006A47BE" w:rsidRDefault="006A47BE" w:rsidP="006A47BE">
            <w:pPr>
              <w:jc w:val="both"/>
              <w:rPr>
                <w:ins w:id="1551" w:author="Ginot, Samuel" w:date="2024-02-15T10:13:00Z"/>
              </w:rPr>
            </w:pPr>
            <w:ins w:id="1552" w:author="Ginot, Samuel" w:date="2024-02-15T10:18:00Z">
              <w:r w:rsidRPr="006A47BE">
                <w:t>1.6541e-05</w:t>
              </w:r>
            </w:ins>
          </w:p>
        </w:tc>
        <w:tc>
          <w:tcPr>
            <w:tcW w:w="1111" w:type="dxa"/>
            <w:shd w:val="clear" w:color="auto" w:fill="FFFFFF" w:themeFill="background1"/>
            <w:tcPrChange w:id="1553" w:author="Ginot, Samuel" w:date="2024-02-15T10:25:00Z">
              <w:tcPr>
                <w:tcW w:w="1111" w:type="dxa"/>
              </w:tcPr>
            </w:tcPrChange>
          </w:tcPr>
          <w:p w14:paraId="2A0E731E" w14:textId="3750D9FC" w:rsidR="006A47BE" w:rsidRDefault="006A47BE" w:rsidP="006A47BE">
            <w:pPr>
              <w:jc w:val="both"/>
              <w:rPr>
                <w:ins w:id="1554" w:author="Ginot, Samuel" w:date="2024-02-15T10:13:00Z"/>
              </w:rPr>
            </w:pPr>
            <w:ins w:id="1555" w:author="Ginot, Samuel" w:date="2024-02-15T10:19:00Z">
              <w:r w:rsidRPr="006A47BE">
                <w:t>3.4460e-07</w:t>
              </w:r>
            </w:ins>
          </w:p>
        </w:tc>
        <w:tc>
          <w:tcPr>
            <w:tcW w:w="1114" w:type="dxa"/>
            <w:shd w:val="clear" w:color="auto" w:fill="FFFFFF" w:themeFill="background1"/>
            <w:tcPrChange w:id="1556" w:author="Ginot, Samuel" w:date="2024-02-15T10:25:00Z">
              <w:tcPr>
                <w:tcW w:w="1114" w:type="dxa"/>
              </w:tcPr>
            </w:tcPrChange>
          </w:tcPr>
          <w:p w14:paraId="076306B7" w14:textId="52B7A02A" w:rsidR="006A47BE" w:rsidRDefault="006A47BE" w:rsidP="006A47BE">
            <w:pPr>
              <w:jc w:val="both"/>
              <w:rPr>
                <w:ins w:id="1557" w:author="Ginot, Samuel" w:date="2024-02-15T10:13:00Z"/>
              </w:rPr>
            </w:pPr>
            <w:ins w:id="1558" w:author="Ginot, Samuel" w:date="2024-02-15T10:20:00Z">
              <w:r w:rsidRPr="006A47BE">
                <w:t>0.50280</w:t>
              </w:r>
            </w:ins>
          </w:p>
        </w:tc>
        <w:tc>
          <w:tcPr>
            <w:tcW w:w="1099" w:type="dxa"/>
            <w:shd w:val="clear" w:color="auto" w:fill="FFFFFF" w:themeFill="background1"/>
            <w:tcPrChange w:id="1559" w:author="Ginot, Samuel" w:date="2024-02-15T10:25:00Z">
              <w:tcPr>
                <w:tcW w:w="1099" w:type="dxa"/>
              </w:tcPr>
            </w:tcPrChange>
          </w:tcPr>
          <w:p w14:paraId="7D055286" w14:textId="04F0CE2E" w:rsidR="006A47BE" w:rsidRDefault="006A47BE" w:rsidP="006A47BE">
            <w:pPr>
              <w:jc w:val="both"/>
              <w:rPr>
                <w:ins w:id="1560" w:author="Ginot, Samuel" w:date="2024-02-15T10:13:00Z"/>
              </w:rPr>
            </w:pPr>
            <w:ins w:id="1561" w:author="Ginot, Samuel" w:date="2024-02-15T10:20:00Z">
              <w:r w:rsidRPr="006A47BE">
                <w:t>9.9136</w:t>
              </w:r>
            </w:ins>
          </w:p>
        </w:tc>
        <w:tc>
          <w:tcPr>
            <w:tcW w:w="1100" w:type="dxa"/>
            <w:shd w:val="clear" w:color="auto" w:fill="FFFFFF" w:themeFill="background1"/>
            <w:tcPrChange w:id="1562" w:author="Ginot, Samuel" w:date="2024-02-15T10:25:00Z">
              <w:tcPr>
                <w:tcW w:w="1100" w:type="dxa"/>
              </w:tcPr>
            </w:tcPrChange>
          </w:tcPr>
          <w:p w14:paraId="503BD9C9" w14:textId="0F0A5FBD" w:rsidR="006A47BE" w:rsidRDefault="006A47BE" w:rsidP="006A47BE">
            <w:pPr>
              <w:jc w:val="both"/>
              <w:rPr>
                <w:ins w:id="1563" w:author="Ginot, Samuel" w:date="2024-02-15T10:13:00Z"/>
              </w:rPr>
            </w:pPr>
            <w:ins w:id="1564" w:author="Ginot, Samuel" w:date="2024-02-15T10:21:00Z">
              <w:r w:rsidRPr="006A47BE">
                <w:t>9.0728</w:t>
              </w:r>
            </w:ins>
          </w:p>
        </w:tc>
        <w:tc>
          <w:tcPr>
            <w:tcW w:w="1129" w:type="dxa"/>
            <w:shd w:val="clear" w:color="auto" w:fill="FFFFFF" w:themeFill="background1"/>
            <w:tcPrChange w:id="1565" w:author="Ginot, Samuel" w:date="2024-02-15T10:25:00Z">
              <w:tcPr>
                <w:tcW w:w="1129" w:type="dxa"/>
              </w:tcPr>
            </w:tcPrChange>
          </w:tcPr>
          <w:p w14:paraId="231EDEA5" w14:textId="723108C7" w:rsidR="006A47BE" w:rsidRDefault="006A47BE" w:rsidP="006A47BE">
            <w:pPr>
              <w:jc w:val="both"/>
              <w:rPr>
                <w:ins w:id="1566" w:author="Ginot, Samuel" w:date="2024-02-15T10:13:00Z"/>
              </w:rPr>
            </w:pPr>
            <w:ins w:id="1567" w:author="Ginot, Samuel" w:date="2024-02-15T10:21:00Z">
              <w:r w:rsidRPr="006A47BE">
                <w:t>0.001 **</w:t>
              </w:r>
            </w:ins>
          </w:p>
        </w:tc>
      </w:tr>
      <w:tr w:rsidR="006A47BE" w14:paraId="3C3B0501" w14:textId="77777777" w:rsidTr="00CE34B2">
        <w:trPr>
          <w:jc w:val="center"/>
          <w:ins w:id="1568" w:author="Ginot, Samuel" w:date="2024-02-15T10:13:00Z"/>
        </w:trPr>
        <w:tc>
          <w:tcPr>
            <w:tcW w:w="1478" w:type="dxa"/>
            <w:shd w:val="clear" w:color="auto" w:fill="FFFFFF" w:themeFill="background1"/>
            <w:tcPrChange w:id="1569" w:author="Ginot, Samuel" w:date="2024-02-15T10:25:00Z">
              <w:tcPr>
                <w:tcW w:w="1478" w:type="dxa"/>
              </w:tcPr>
            </w:tcPrChange>
          </w:tcPr>
          <w:p w14:paraId="148C3504" w14:textId="7187A513" w:rsidR="006A47BE" w:rsidRDefault="006A47BE" w:rsidP="006A47BE">
            <w:pPr>
              <w:jc w:val="both"/>
              <w:rPr>
                <w:ins w:id="1570" w:author="Ginot, Samuel" w:date="2024-02-15T10:13:00Z"/>
              </w:rPr>
            </w:pPr>
            <w:proofErr w:type="spellStart"/>
            <w:proofErr w:type="gramStart"/>
            <w:ins w:id="1571" w:author="Ginot, Samuel" w:date="2024-02-15T10:14:00Z">
              <w:r>
                <w:t>Ind:side</w:t>
              </w:r>
              <w:proofErr w:type="gramEnd"/>
              <w:r>
                <w:t>:replic</w:t>
              </w:r>
            </w:ins>
            <w:proofErr w:type="spellEnd"/>
          </w:p>
        </w:tc>
        <w:tc>
          <w:tcPr>
            <w:tcW w:w="1105" w:type="dxa"/>
            <w:shd w:val="clear" w:color="auto" w:fill="FFFFFF" w:themeFill="background1"/>
            <w:tcPrChange w:id="1572" w:author="Ginot, Samuel" w:date="2024-02-15T10:25:00Z">
              <w:tcPr>
                <w:tcW w:w="1105" w:type="dxa"/>
              </w:tcPr>
            </w:tcPrChange>
          </w:tcPr>
          <w:p w14:paraId="61DA9F63" w14:textId="6DB99C6F" w:rsidR="006A47BE" w:rsidRDefault="006A47BE" w:rsidP="006A47BE">
            <w:pPr>
              <w:jc w:val="both"/>
              <w:rPr>
                <w:ins w:id="1573" w:author="Ginot, Samuel" w:date="2024-02-15T10:13:00Z"/>
              </w:rPr>
            </w:pPr>
            <w:ins w:id="1574" w:author="Ginot, Samuel" w:date="2024-02-15T10:14:00Z">
              <w:r>
                <w:t>98</w:t>
              </w:r>
            </w:ins>
          </w:p>
        </w:tc>
        <w:tc>
          <w:tcPr>
            <w:tcW w:w="1106" w:type="dxa"/>
            <w:shd w:val="clear" w:color="auto" w:fill="FFFFFF" w:themeFill="background1"/>
            <w:tcPrChange w:id="1575" w:author="Ginot, Samuel" w:date="2024-02-15T10:25:00Z">
              <w:tcPr>
                <w:tcW w:w="1106" w:type="dxa"/>
              </w:tcPr>
            </w:tcPrChange>
          </w:tcPr>
          <w:p w14:paraId="1B217701" w14:textId="3E38A00C" w:rsidR="006A47BE" w:rsidRDefault="006A47BE" w:rsidP="006A47BE">
            <w:pPr>
              <w:jc w:val="both"/>
              <w:rPr>
                <w:ins w:id="1576" w:author="Ginot, Samuel" w:date="2024-02-15T10:13:00Z"/>
              </w:rPr>
            </w:pPr>
            <w:ins w:id="1577" w:author="Ginot, Samuel" w:date="2024-02-15T10:18:00Z">
              <w:r w:rsidRPr="006A47BE">
                <w:t>3.4060e-06</w:t>
              </w:r>
            </w:ins>
          </w:p>
        </w:tc>
        <w:tc>
          <w:tcPr>
            <w:tcW w:w="1111" w:type="dxa"/>
            <w:shd w:val="clear" w:color="auto" w:fill="FFFFFF" w:themeFill="background1"/>
            <w:tcPrChange w:id="1578" w:author="Ginot, Samuel" w:date="2024-02-15T10:25:00Z">
              <w:tcPr>
                <w:tcW w:w="1111" w:type="dxa"/>
              </w:tcPr>
            </w:tcPrChange>
          </w:tcPr>
          <w:p w14:paraId="6DDF1343" w14:textId="46F8B6E2" w:rsidR="006A47BE" w:rsidRDefault="006A47BE" w:rsidP="006A47BE">
            <w:pPr>
              <w:jc w:val="both"/>
              <w:rPr>
                <w:ins w:id="1579" w:author="Ginot, Samuel" w:date="2024-02-15T10:13:00Z"/>
              </w:rPr>
            </w:pPr>
            <w:ins w:id="1580" w:author="Ginot, Samuel" w:date="2024-02-15T10:20:00Z">
              <w:r w:rsidRPr="006A47BE">
                <w:t>3.4760e-08</w:t>
              </w:r>
            </w:ins>
          </w:p>
        </w:tc>
        <w:tc>
          <w:tcPr>
            <w:tcW w:w="1114" w:type="dxa"/>
            <w:shd w:val="clear" w:color="auto" w:fill="FFFFFF" w:themeFill="background1"/>
            <w:tcPrChange w:id="1581" w:author="Ginot, Samuel" w:date="2024-02-15T10:25:00Z">
              <w:tcPr>
                <w:tcW w:w="1114" w:type="dxa"/>
              </w:tcPr>
            </w:tcPrChange>
          </w:tcPr>
          <w:p w14:paraId="21F2F07F" w14:textId="32233239" w:rsidR="006A47BE" w:rsidRDefault="006A47BE" w:rsidP="006A47BE">
            <w:pPr>
              <w:jc w:val="both"/>
              <w:rPr>
                <w:ins w:id="1582" w:author="Ginot, Samuel" w:date="2024-02-15T10:13:00Z"/>
              </w:rPr>
            </w:pPr>
            <w:ins w:id="1583" w:author="Ginot, Samuel" w:date="2024-02-15T10:20:00Z">
              <w:r w:rsidRPr="006A47BE">
                <w:t>0.10355</w:t>
              </w:r>
            </w:ins>
          </w:p>
        </w:tc>
        <w:tc>
          <w:tcPr>
            <w:tcW w:w="1099" w:type="dxa"/>
            <w:shd w:val="clear" w:color="auto" w:fill="FFFFFF" w:themeFill="background1"/>
            <w:tcPrChange w:id="1584" w:author="Ginot, Samuel" w:date="2024-02-15T10:25:00Z">
              <w:tcPr>
                <w:tcW w:w="1099" w:type="dxa"/>
              </w:tcPr>
            </w:tcPrChange>
          </w:tcPr>
          <w:p w14:paraId="0000F50F" w14:textId="77777777" w:rsidR="006A47BE" w:rsidRDefault="006A47BE" w:rsidP="006A47BE">
            <w:pPr>
              <w:jc w:val="both"/>
              <w:rPr>
                <w:ins w:id="1585" w:author="Ginot, Samuel" w:date="2024-02-15T10:13:00Z"/>
              </w:rPr>
            </w:pPr>
          </w:p>
        </w:tc>
        <w:tc>
          <w:tcPr>
            <w:tcW w:w="1100" w:type="dxa"/>
            <w:shd w:val="clear" w:color="auto" w:fill="FFFFFF" w:themeFill="background1"/>
            <w:tcPrChange w:id="1586" w:author="Ginot, Samuel" w:date="2024-02-15T10:25:00Z">
              <w:tcPr>
                <w:tcW w:w="1100" w:type="dxa"/>
              </w:tcPr>
            </w:tcPrChange>
          </w:tcPr>
          <w:p w14:paraId="3FC5E76A" w14:textId="77777777" w:rsidR="006A47BE" w:rsidRDefault="006A47BE" w:rsidP="006A47BE">
            <w:pPr>
              <w:jc w:val="both"/>
              <w:rPr>
                <w:ins w:id="1587" w:author="Ginot, Samuel" w:date="2024-02-15T10:13:00Z"/>
              </w:rPr>
            </w:pPr>
          </w:p>
        </w:tc>
        <w:tc>
          <w:tcPr>
            <w:tcW w:w="1129" w:type="dxa"/>
            <w:shd w:val="clear" w:color="auto" w:fill="FFFFFF" w:themeFill="background1"/>
            <w:tcPrChange w:id="1588" w:author="Ginot, Samuel" w:date="2024-02-15T10:25:00Z">
              <w:tcPr>
                <w:tcW w:w="1129" w:type="dxa"/>
              </w:tcPr>
            </w:tcPrChange>
          </w:tcPr>
          <w:p w14:paraId="264B925F" w14:textId="77777777" w:rsidR="006A47BE" w:rsidRDefault="006A47BE" w:rsidP="006A47BE">
            <w:pPr>
              <w:jc w:val="both"/>
              <w:rPr>
                <w:ins w:id="1589" w:author="Ginot, Samuel" w:date="2024-02-15T10:13:00Z"/>
              </w:rPr>
            </w:pPr>
          </w:p>
        </w:tc>
      </w:tr>
      <w:tr w:rsidR="006A47BE" w14:paraId="3F5EA6B2" w14:textId="77777777" w:rsidTr="00CE34B2">
        <w:trPr>
          <w:jc w:val="center"/>
          <w:ins w:id="1590" w:author="Ginot, Samuel" w:date="2024-02-15T10:13:00Z"/>
        </w:trPr>
        <w:tc>
          <w:tcPr>
            <w:tcW w:w="1478" w:type="dxa"/>
            <w:shd w:val="clear" w:color="auto" w:fill="FFFFFF" w:themeFill="background1"/>
            <w:tcPrChange w:id="1591" w:author="Ginot, Samuel" w:date="2024-02-15T10:25:00Z">
              <w:tcPr>
                <w:tcW w:w="1478" w:type="dxa"/>
              </w:tcPr>
            </w:tcPrChange>
          </w:tcPr>
          <w:p w14:paraId="52E7D6AA" w14:textId="2F84C9AF" w:rsidR="006A47BE" w:rsidRDefault="006A47BE" w:rsidP="006A47BE">
            <w:pPr>
              <w:jc w:val="both"/>
              <w:rPr>
                <w:ins w:id="1592" w:author="Ginot, Samuel" w:date="2024-02-15T10:13:00Z"/>
              </w:rPr>
            </w:pPr>
            <w:ins w:id="1593" w:author="Ginot, Samuel" w:date="2024-02-15T10:14:00Z">
              <w:r>
                <w:lastRenderedPageBreak/>
                <w:t>Total</w:t>
              </w:r>
            </w:ins>
          </w:p>
        </w:tc>
        <w:tc>
          <w:tcPr>
            <w:tcW w:w="1105" w:type="dxa"/>
            <w:shd w:val="clear" w:color="auto" w:fill="FFFFFF" w:themeFill="background1"/>
            <w:tcPrChange w:id="1594" w:author="Ginot, Samuel" w:date="2024-02-15T10:25:00Z">
              <w:tcPr>
                <w:tcW w:w="1105" w:type="dxa"/>
              </w:tcPr>
            </w:tcPrChange>
          </w:tcPr>
          <w:p w14:paraId="23230A7B" w14:textId="609757BC" w:rsidR="006A47BE" w:rsidRDefault="006A47BE" w:rsidP="006A47BE">
            <w:pPr>
              <w:jc w:val="both"/>
              <w:rPr>
                <w:ins w:id="1595" w:author="Ginot, Samuel" w:date="2024-02-15T10:13:00Z"/>
              </w:rPr>
            </w:pPr>
            <w:ins w:id="1596" w:author="Ginot, Samuel" w:date="2024-02-15T10:15:00Z">
              <w:r>
                <w:t>195</w:t>
              </w:r>
            </w:ins>
          </w:p>
        </w:tc>
        <w:tc>
          <w:tcPr>
            <w:tcW w:w="1106" w:type="dxa"/>
            <w:shd w:val="clear" w:color="auto" w:fill="FFFFFF" w:themeFill="background1"/>
            <w:tcPrChange w:id="1597" w:author="Ginot, Samuel" w:date="2024-02-15T10:25:00Z">
              <w:tcPr>
                <w:tcW w:w="1106" w:type="dxa"/>
              </w:tcPr>
            </w:tcPrChange>
          </w:tcPr>
          <w:p w14:paraId="1255D88B" w14:textId="768DE9E7" w:rsidR="006A47BE" w:rsidRDefault="006A47BE" w:rsidP="006A47BE">
            <w:pPr>
              <w:jc w:val="both"/>
              <w:rPr>
                <w:ins w:id="1598" w:author="Ginot, Samuel" w:date="2024-02-15T10:13:00Z"/>
              </w:rPr>
            </w:pPr>
            <w:ins w:id="1599" w:author="Ginot, Samuel" w:date="2024-02-15T10:19:00Z">
              <w:r w:rsidRPr="006A47BE">
                <w:t>3.2897e-05</w:t>
              </w:r>
            </w:ins>
          </w:p>
        </w:tc>
        <w:tc>
          <w:tcPr>
            <w:tcW w:w="1111" w:type="dxa"/>
            <w:shd w:val="clear" w:color="auto" w:fill="FFFFFF" w:themeFill="background1"/>
            <w:tcPrChange w:id="1600" w:author="Ginot, Samuel" w:date="2024-02-15T10:25:00Z">
              <w:tcPr>
                <w:tcW w:w="1111" w:type="dxa"/>
              </w:tcPr>
            </w:tcPrChange>
          </w:tcPr>
          <w:p w14:paraId="02610765" w14:textId="77777777" w:rsidR="006A47BE" w:rsidRDefault="006A47BE" w:rsidP="006A47BE">
            <w:pPr>
              <w:jc w:val="both"/>
              <w:rPr>
                <w:ins w:id="1601" w:author="Ginot, Samuel" w:date="2024-02-15T10:13:00Z"/>
              </w:rPr>
            </w:pPr>
          </w:p>
        </w:tc>
        <w:tc>
          <w:tcPr>
            <w:tcW w:w="1114" w:type="dxa"/>
            <w:shd w:val="clear" w:color="auto" w:fill="FFFFFF" w:themeFill="background1"/>
            <w:tcPrChange w:id="1602" w:author="Ginot, Samuel" w:date="2024-02-15T10:25:00Z">
              <w:tcPr>
                <w:tcW w:w="1114" w:type="dxa"/>
              </w:tcPr>
            </w:tcPrChange>
          </w:tcPr>
          <w:p w14:paraId="5F655853" w14:textId="77777777" w:rsidR="006A47BE" w:rsidRDefault="006A47BE" w:rsidP="006A47BE">
            <w:pPr>
              <w:jc w:val="both"/>
              <w:rPr>
                <w:ins w:id="1603" w:author="Ginot, Samuel" w:date="2024-02-15T10:13:00Z"/>
              </w:rPr>
            </w:pPr>
          </w:p>
        </w:tc>
        <w:tc>
          <w:tcPr>
            <w:tcW w:w="1099" w:type="dxa"/>
            <w:shd w:val="clear" w:color="auto" w:fill="FFFFFF" w:themeFill="background1"/>
            <w:tcPrChange w:id="1604" w:author="Ginot, Samuel" w:date="2024-02-15T10:25:00Z">
              <w:tcPr>
                <w:tcW w:w="1099" w:type="dxa"/>
              </w:tcPr>
            </w:tcPrChange>
          </w:tcPr>
          <w:p w14:paraId="4DFA4F8E" w14:textId="77777777" w:rsidR="006A47BE" w:rsidRDefault="006A47BE" w:rsidP="006A47BE">
            <w:pPr>
              <w:jc w:val="both"/>
              <w:rPr>
                <w:ins w:id="1605" w:author="Ginot, Samuel" w:date="2024-02-15T10:13:00Z"/>
              </w:rPr>
            </w:pPr>
          </w:p>
        </w:tc>
        <w:tc>
          <w:tcPr>
            <w:tcW w:w="1100" w:type="dxa"/>
            <w:shd w:val="clear" w:color="auto" w:fill="FFFFFF" w:themeFill="background1"/>
            <w:tcPrChange w:id="1606" w:author="Ginot, Samuel" w:date="2024-02-15T10:25:00Z">
              <w:tcPr>
                <w:tcW w:w="1100" w:type="dxa"/>
              </w:tcPr>
            </w:tcPrChange>
          </w:tcPr>
          <w:p w14:paraId="16CADE8B" w14:textId="77777777" w:rsidR="006A47BE" w:rsidRDefault="006A47BE" w:rsidP="006A47BE">
            <w:pPr>
              <w:jc w:val="both"/>
              <w:rPr>
                <w:ins w:id="1607" w:author="Ginot, Samuel" w:date="2024-02-15T10:13:00Z"/>
              </w:rPr>
            </w:pPr>
          </w:p>
        </w:tc>
        <w:tc>
          <w:tcPr>
            <w:tcW w:w="1129" w:type="dxa"/>
            <w:shd w:val="clear" w:color="auto" w:fill="FFFFFF" w:themeFill="background1"/>
            <w:tcPrChange w:id="1608" w:author="Ginot, Samuel" w:date="2024-02-15T10:25:00Z">
              <w:tcPr>
                <w:tcW w:w="1129" w:type="dxa"/>
              </w:tcPr>
            </w:tcPrChange>
          </w:tcPr>
          <w:p w14:paraId="7FC839CF" w14:textId="77777777" w:rsidR="006A47BE" w:rsidRDefault="006A47BE" w:rsidP="006A47BE">
            <w:pPr>
              <w:jc w:val="both"/>
              <w:rPr>
                <w:ins w:id="1609" w:author="Ginot, Samuel" w:date="2024-02-15T10:13:00Z"/>
              </w:rPr>
            </w:pPr>
          </w:p>
        </w:tc>
      </w:tr>
    </w:tbl>
    <w:p w14:paraId="4E6A99C3" w14:textId="77777777" w:rsidR="00FB19D0" w:rsidRDefault="00B71978">
      <w:pPr>
        <w:jc w:val="both"/>
        <w:rPr>
          <w:lang w:val="en-US"/>
        </w:rPr>
      </w:pPr>
      <w:r>
        <w:br w:type="page"/>
      </w:r>
    </w:p>
    <w:p w14:paraId="6A99B6D0" w14:textId="72020775" w:rsidR="00FB19D0" w:rsidDel="00CE34B2" w:rsidRDefault="00B71978">
      <w:pPr>
        <w:jc w:val="both"/>
        <w:rPr>
          <w:del w:id="1610" w:author="Ginot, Samuel" w:date="2024-02-15T10:34:00Z"/>
        </w:rPr>
      </w:pPr>
      <w:del w:id="1611" w:author="Ginot, Samuel" w:date="2024-02-15T10:34:00Z">
        <w:r w:rsidDel="00CE34B2">
          <w:lastRenderedPageBreak/>
          <w:delText>Table 2. Comparison of effect sizes (Z</w:delText>
        </w:r>
        <w:r w:rsidDel="00CE34B2">
          <w:rPr>
            <w:vertAlign w:val="subscript"/>
          </w:rPr>
          <w:delText>CR</w:delText>
        </w:r>
        <w:r w:rsidDel="00CE34B2">
          <w:delText>) from CR modularity analyses.</w:delText>
        </w:r>
      </w:del>
    </w:p>
    <w:tbl>
      <w:tblPr>
        <w:tblW w:w="9026" w:type="dxa"/>
        <w:tblInd w:w="-32" w:type="dxa"/>
        <w:tblLayout w:type="fixed"/>
        <w:tblCellMar>
          <w:left w:w="30" w:type="dxa"/>
          <w:right w:w="30" w:type="dxa"/>
        </w:tblCellMar>
        <w:tblLook w:val="04A0" w:firstRow="1" w:lastRow="0" w:firstColumn="1" w:lastColumn="0" w:noHBand="0" w:noVBand="1"/>
        <w:tblPrChange w:id="1612" w:author="Ginot, Samuel" w:date="2024-02-15T12:18:00Z">
          <w:tblPr>
            <w:tblW w:w="9026" w:type="dxa"/>
            <w:tblInd w:w="-32" w:type="dxa"/>
            <w:tblLayout w:type="fixed"/>
            <w:tblCellMar>
              <w:left w:w="30" w:type="dxa"/>
              <w:right w:w="30" w:type="dxa"/>
            </w:tblCellMar>
            <w:tblLook w:val="04A0" w:firstRow="1" w:lastRow="0" w:firstColumn="1" w:lastColumn="0" w:noHBand="0" w:noVBand="1"/>
          </w:tblPr>
        </w:tblPrChange>
      </w:tblPr>
      <w:tblGrid>
        <w:gridCol w:w="1018"/>
        <w:gridCol w:w="734"/>
        <w:gridCol w:w="905"/>
        <w:gridCol w:w="967"/>
        <w:gridCol w:w="1138"/>
        <w:gridCol w:w="1420"/>
        <w:gridCol w:w="733"/>
        <w:gridCol w:w="629"/>
        <w:gridCol w:w="1482"/>
        <w:tblGridChange w:id="1613">
          <w:tblGrid>
            <w:gridCol w:w="1018"/>
            <w:gridCol w:w="734"/>
            <w:gridCol w:w="905"/>
            <w:gridCol w:w="967"/>
            <w:gridCol w:w="1138"/>
            <w:gridCol w:w="1420"/>
            <w:gridCol w:w="733"/>
            <w:gridCol w:w="629"/>
            <w:gridCol w:w="1482"/>
          </w:tblGrid>
        </w:tblGridChange>
      </w:tblGrid>
      <w:tr w:rsidR="00FB19D0" w:rsidDel="00CE34B2" w14:paraId="2B3FB764" w14:textId="730B8D4C">
        <w:trPr>
          <w:trHeight w:val="256"/>
          <w:del w:id="1614" w:author="Ginot, Samuel" w:date="2024-02-15T10:34:00Z"/>
          <w:trPrChange w:id="1615" w:author="Ginot, Samuel" w:date="2024-02-15T12:18:00Z">
            <w:trPr>
              <w:trHeight w:val="256"/>
            </w:trPr>
          </w:trPrChange>
        </w:trPr>
        <w:tc>
          <w:tcPr>
            <w:tcW w:w="1017" w:type="dxa"/>
            <w:vAlign w:val="bottom"/>
            <w:tcPrChange w:id="1616" w:author="Ginot, Samuel" w:date="2024-02-15T12:18:00Z">
              <w:tcPr>
                <w:tcW w:w="1017" w:type="dxa"/>
                <w:vAlign w:val="bottom"/>
              </w:tcPr>
            </w:tcPrChange>
          </w:tcPr>
          <w:p w14:paraId="26074CC4" w14:textId="52E508B1" w:rsidR="00FB19D0" w:rsidDel="00CE34B2" w:rsidRDefault="00FB19D0">
            <w:pPr>
              <w:widowControl w:val="0"/>
              <w:rPr>
                <w:del w:id="1617" w:author="Ginot, Samuel" w:date="2024-02-15T10:34:00Z"/>
                <w:sz w:val="16"/>
                <w:szCs w:val="16"/>
              </w:rPr>
            </w:pPr>
          </w:p>
        </w:tc>
        <w:tc>
          <w:tcPr>
            <w:tcW w:w="8008" w:type="dxa"/>
            <w:gridSpan w:val="8"/>
            <w:vAlign w:val="center"/>
            <w:tcPrChange w:id="1618" w:author="Ginot, Samuel" w:date="2024-02-15T12:18:00Z">
              <w:tcPr>
                <w:tcW w:w="8008" w:type="dxa"/>
                <w:gridSpan w:val="8"/>
                <w:vAlign w:val="center"/>
              </w:tcPr>
            </w:tcPrChange>
          </w:tcPr>
          <w:p w14:paraId="0118B0B5" w14:textId="4168F854" w:rsidR="00FB19D0" w:rsidDel="00CE34B2" w:rsidRDefault="00B71978">
            <w:pPr>
              <w:widowControl w:val="0"/>
              <w:jc w:val="center"/>
              <w:rPr>
                <w:del w:id="1619" w:author="Ginot, Samuel" w:date="2024-02-15T10:34:00Z"/>
                <w:sz w:val="16"/>
                <w:szCs w:val="16"/>
              </w:rPr>
            </w:pPr>
            <w:del w:id="1620" w:author="Ginot, Samuel" w:date="2024-02-15T10:34:00Z">
              <w:r w:rsidDel="00CE34B2">
                <w:rPr>
                  <w:b/>
                  <w:sz w:val="16"/>
                  <w:szCs w:val="16"/>
                </w:rPr>
                <w:delText>A. Effect sizes (ZCR). Negative values represent stronger modular signal.</w:delText>
              </w:r>
            </w:del>
          </w:p>
        </w:tc>
      </w:tr>
      <w:tr w:rsidR="00FB19D0" w:rsidDel="00CE34B2" w14:paraId="07AE107F" w14:textId="2C449DDD">
        <w:trPr>
          <w:trHeight w:val="256"/>
          <w:del w:id="1621" w:author="Ginot, Samuel" w:date="2024-02-15T10:34:00Z"/>
          <w:trPrChange w:id="1622" w:author="Ginot, Samuel" w:date="2024-02-15T12:18:00Z">
            <w:trPr>
              <w:trHeight w:val="256"/>
            </w:trPr>
          </w:trPrChange>
        </w:trPr>
        <w:tc>
          <w:tcPr>
            <w:tcW w:w="1017" w:type="dxa"/>
            <w:vAlign w:val="center"/>
            <w:tcPrChange w:id="1623" w:author="Ginot, Samuel" w:date="2024-02-15T12:18:00Z">
              <w:tcPr>
                <w:tcW w:w="1017" w:type="dxa"/>
                <w:vAlign w:val="center"/>
              </w:tcPr>
            </w:tcPrChange>
          </w:tcPr>
          <w:p w14:paraId="466B548A" w14:textId="1D389433" w:rsidR="00FB19D0" w:rsidDel="00CE34B2" w:rsidRDefault="00FB19D0">
            <w:pPr>
              <w:widowControl w:val="0"/>
              <w:jc w:val="center"/>
              <w:rPr>
                <w:del w:id="1624" w:author="Ginot, Samuel" w:date="2024-02-15T10:34:00Z"/>
                <w:sz w:val="16"/>
                <w:szCs w:val="16"/>
              </w:rPr>
            </w:pPr>
          </w:p>
        </w:tc>
        <w:tc>
          <w:tcPr>
            <w:tcW w:w="734" w:type="dxa"/>
            <w:vAlign w:val="center"/>
            <w:tcPrChange w:id="1625" w:author="Ginot, Samuel" w:date="2024-02-15T12:18:00Z">
              <w:tcPr>
                <w:tcW w:w="734" w:type="dxa"/>
                <w:vAlign w:val="center"/>
              </w:tcPr>
            </w:tcPrChange>
          </w:tcPr>
          <w:p w14:paraId="1E9715FA" w14:textId="189BAAC3" w:rsidR="00FB19D0" w:rsidDel="00CE34B2" w:rsidRDefault="00B71978">
            <w:pPr>
              <w:widowControl w:val="0"/>
              <w:jc w:val="center"/>
              <w:rPr>
                <w:del w:id="1626" w:author="Ginot, Samuel" w:date="2024-02-15T10:34:00Z"/>
                <w:sz w:val="16"/>
                <w:szCs w:val="16"/>
              </w:rPr>
            </w:pPr>
            <w:del w:id="1627" w:author="Ginot, Samuel" w:date="2024-02-15T10:34:00Z">
              <w:r w:rsidDel="00CE34B2">
                <w:rPr>
                  <w:sz w:val="16"/>
                  <w:szCs w:val="16"/>
                </w:rPr>
                <w:delText>No Modules</w:delText>
              </w:r>
            </w:del>
          </w:p>
        </w:tc>
        <w:tc>
          <w:tcPr>
            <w:tcW w:w="905" w:type="dxa"/>
            <w:vAlign w:val="center"/>
            <w:tcPrChange w:id="1628" w:author="Ginot, Samuel" w:date="2024-02-15T12:18:00Z">
              <w:tcPr>
                <w:tcW w:w="905" w:type="dxa"/>
                <w:vAlign w:val="center"/>
              </w:tcPr>
            </w:tcPrChange>
          </w:tcPr>
          <w:p w14:paraId="2532DFE7" w14:textId="4A634513" w:rsidR="00FB19D0" w:rsidDel="00CE34B2" w:rsidRDefault="00B71978">
            <w:pPr>
              <w:widowControl w:val="0"/>
              <w:jc w:val="center"/>
              <w:rPr>
                <w:del w:id="1629" w:author="Ginot, Samuel" w:date="2024-02-15T10:34:00Z"/>
                <w:sz w:val="16"/>
                <w:szCs w:val="16"/>
              </w:rPr>
            </w:pPr>
            <w:del w:id="1630" w:author="Ginot, Samuel" w:date="2024-02-15T10:34:00Z">
              <w:r w:rsidDel="00CE34B2">
                <w:rPr>
                  <w:sz w:val="16"/>
                  <w:szCs w:val="16"/>
                </w:rPr>
                <w:delText>Head-Mandibles</w:delText>
              </w:r>
            </w:del>
          </w:p>
        </w:tc>
        <w:tc>
          <w:tcPr>
            <w:tcW w:w="967" w:type="dxa"/>
            <w:vAlign w:val="center"/>
            <w:tcPrChange w:id="1631" w:author="Ginot, Samuel" w:date="2024-02-15T12:18:00Z">
              <w:tcPr>
                <w:tcW w:w="967" w:type="dxa"/>
                <w:vAlign w:val="center"/>
              </w:tcPr>
            </w:tcPrChange>
          </w:tcPr>
          <w:p w14:paraId="2BC470B8" w14:textId="738106CB" w:rsidR="00FB19D0" w:rsidDel="00CE34B2" w:rsidRDefault="00B71978">
            <w:pPr>
              <w:widowControl w:val="0"/>
              <w:jc w:val="center"/>
              <w:rPr>
                <w:del w:id="1632" w:author="Ginot, Samuel" w:date="2024-02-15T10:34:00Z"/>
                <w:sz w:val="16"/>
                <w:szCs w:val="16"/>
              </w:rPr>
            </w:pPr>
            <w:del w:id="1633" w:author="Ginot, Samuel" w:date="2024-02-15T10:34:00Z">
              <w:r w:rsidDel="00CE34B2">
                <w:rPr>
                  <w:sz w:val="16"/>
                  <w:szCs w:val="16"/>
                </w:rPr>
                <w:delText>Head-Mandibles-Sensory</w:delText>
              </w:r>
            </w:del>
          </w:p>
        </w:tc>
        <w:tc>
          <w:tcPr>
            <w:tcW w:w="1138" w:type="dxa"/>
            <w:vAlign w:val="center"/>
            <w:tcPrChange w:id="1634" w:author="Ginot, Samuel" w:date="2024-02-15T12:18:00Z">
              <w:tcPr>
                <w:tcW w:w="1138" w:type="dxa"/>
                <w:vAlign w:val="center"/>
              </w:tcPr>
            </w:tcPrChange>
          </w:tcPr>
          <w:p w14:paraId="2A25077B" w14:textId="5589A88F" w:rsidR="00FB19D0" w:rsidDel="00CE34B2" w:rsidRDefault="00B71978">
            <w:pPr>
              <w:widowControl w:val="0"/>
              <w:jc w:val="center"/>
              <w:rPr>
                <w:del w:id="1635" w:author="Ginot, Samuel" w:date="2024-02-15T10:34:00Z"/>
                <w:sz w:val="16"/>
                <w:szCs w:val="16"/>
              </w:rPr>
            </w:pPr>
            <w:del w:id="1636" w:author="Ginot, Samuel" w:date="2024-02-15T10:34:00Z">
              <w:r w:rsidDel="00CE34B2">
                <w:rPr>
                  <w:sz w:val="16"/>
                  <w:szCs w:val="16"/>
                </w:rPr>
                <w:delText>Head-Mandibles asymmetric</w:delText>
              </w:r>
            </w:del>
          </w:p>
        </w:tc>
        <w:tc>
          <w:tcPr>
            <w:tcW w:w="1420" w:type="dxa"/>
            <w:vAlign w:val="center"/>
            <w:tcPrChange w:id="1637" w:author="Ginot, Samuel" w:date="2024-02-15T12:18:00Z">
              <w:tcPr>
                <w:tcW w:w="1420" w:type="dxa"/>
                <w:vAlign w:val="center"/>
              </w:tcPr>
            </w:tcPrChange>
          </w:tcPr>
          <w:p w14:paraId="699CBBD8" w14:textId="336A7A56" w:rsidR="00FB19D0" w:rsidDel="00CE34B2" w:rsidRDefault="00B71978">
            <w:pPr>
              <w:widowControl w:val="0"/>
              <w:jc w:val="center"/>
              <w:rPr>
                <w:del w:id="1638" w:author="Ginot, Samuel" w:date="2024-02-15T10:34:00Z"/>
                <w:sz w:val="16"/>
                <w:szCs w:val="16"/>
              </w:rPr>
            </w:pPr>
            <w:del w:id="1639" w:author="Ginot, Samuel" w:date="2024-02-15T10:34:00Z">
              <w:r w:rsidDel="00CE34B2">
                <w:rPr>
                  <w:sz w:val="16"/>
                  <w:szCs w:val="16"/>
                </w:rPr>
                <w:delText>Head-Mandibles asymmetric-Sensory</w:delText>
              </w:r>
            </w:del>
          </w:p>
        </w:tc>
        <w:tc>
          <w:tcPr>
            <w:tcW w:w="733" w:type="dxa"/>
            <w:vAlign w:val="center"/>
            <w:tcPrChange w:id="1640" w:author="Ginot, Samuel" w:date="2024-02-15T12:18:00Z">
              <w:tcPr>
                <w:tcW w:w="733" w:type="dxa"/>
                <w:vAlign w:val="center"/>
              </w:tcPr>
            </w:tcPrChange>
          </w:tcPr>
          <w:p w14:paraId="3CDF3638" w14:textId="4266355E" w:rsidR="00FB19D0" w:rsidDel="00CE34B2" w:rsidRDefault="00B71978">
            <w:pPr>
              <w:widowControl w:val="0"/>
              <w:jc w:val="center"/>
              <w:rPr>
                <w:del w:id="1641" w:author="Ginot, Samuel" w:date="2024-02-15T10:34:00Z"/>
                <w:sz w:val="16"/>
                <w:szCs w:val="16"/>
              </w:rPr>
            </w:pPr>
            <w:del w:id="1642" w:author="Ginot, Samuel" w:date="2024-02-15T10:34:00Z">
              <w:r w:rsidDel="00CE34B2">
                <w:rPr>
                  <w:sz w:val="16"/>
                  <w:szCs w:val="16"/>
                </w:rPr>
                <w:delText>Ventral-Dorsal</w:delText>
              </w:r>
            </w:del>
          </w:p>
        </w:tc>
        <w:tc>
          <w:tcPr>
            <w:tcW w:w="629" w:type="dxa"/>
            <w:vAlign w:val="center"/>
            <w:tcPrChange w:id="1643" w:author="Ginot, Samuel" w:date="2024-02-15T12:18:00Z">
              <w:tcPr>
                <w:tcW w:w="629" w:type="dxa"/>
                <w:vAlign w:val="center"/>
              </w:tcPr>
            </w:tcPrChange>
          </w:tcPr>
          <w:p w14:paraId="5A2FD9A2" w14:textId="14749B7E" w:rsidR="00FB19D0" w:rsidDel="00CE34B2" w:rsidRDefault="00B71978">
            <w:pPr>
              <w:widowControl w:val="0"/>
              <w:jc w:val="center"/>
              <w:rPr>
                <w:del w:id="1644" w:author="Ginot, Samuel" w:date="2024-02-15T10:34:00Z"/>
                <w:sz w:val="16"/>
                <w:szCs w:val="16"/>
              </w:rPr>
            </w:pPr>
            <w:del w:id="1645" w:author="Ginot, Samuel" w:date="2024-02-15T10:34:00Z">
              <w:r w:rsidDel="00CE34B2">
                <w:rPr>
                  <w:sz w:val="16"/>
                  <w:szCs w:val="16"/>
                </w:rPr>
                <w:delText>Half-Half</w:delText>
              </w:r>
            </w:del>
          </w:p>
        </w:tc>
        <w:tc>
          <w:tcPr>
            <w:tcW w:w="1482" w:type="dxa"/>
            <w:vAlign w:val="center"/>
            <w:tcPrChange w:id="1646" w:author="Ginot, Samuel" w:date="2024-02-15T12:18:00Z">
              <w:tcPr>
                <w:tcW w:w="1482" w:type="dxa"/>
                <w:vAlign w:val="center"/>
              </w:tcPr>
            </w:tcPrChange>
          </w:tcPr>
          <w:p w14:paraId="78BD0D24" w14:textId="71D24F99" w:rsidR="00FB19D0" w:rsidDel="00CE34B2" w:rsidRDefault="00B71978">
            <w:pPr>
              <w:widowControl w:val="0"/>
              <w:jc w:val="center"/>
              <w:rPr>
                <w:del w:id="1647" w:author="Ginot, Samuel" w:date="2024-02-15T10:34:00Z"/>
                <w:sz w:val="16"/>
                <w:szCs w:val="16"/>
              </w:rPr>
            </w:pPr>
            <w:del w:id="1648" w:author="Ginot, Samuel" w:date="2024-02-15T10:34:00Z">
              <w:r w:rsidDel="00CE34B2">
                <w:rPr>
                  <w:sz w:val="16"/>
                  <w:szCs w:val="16"/>
                </w:rPr>
                <w:delText>Mandibles only</w:delText>
              </w:r>
            </w:del>
          </w:p>
        </w:tc>
      </w:tr>
      <w:tr w:rsidR="00FB19D0" w:rsidDel="00CE34B2" w14:paraId="337FE1B7" w14:textId="0066DD06">
        <w:trPr>
          <w:trHeight w:val="256"/>
          <w:del w:id="1649" w:author="Ginot, Samuel" w:date="2024-02-15T10:34:00Z"/>
          <w:trPrChange w:id="1650" w:author="Ginot, Samuel" w:date="2024-02-15T12:18:00Z">
            <w:trPr>
              <w:trHeight w:val="256"/>
            </w:trPr>
          </w:trPrChange>
        </w:trPr>
        <w:tc>
          <w:tcPr>
            <w:tcW w:w="1017" w:type="dxa"/>
            <w:vAlign w:val="center"/>
            <w:tcPrChange w:id="1651" w:author="Ginot, Samuel" w:date="2024-02-15T12:18:00Z">
              <w:tcPr>
                <w:tcW w:w="1017" w:type="dxa"/>
                <w:vAlign w:val="center"/>
              </w:tcPr>
            </w:tcPrChange>
          </w:tcPr>
          <w:p w14:paraId="3BBB99B3" w14:textId="5F68F5BC" w:rsidR="00FB19D0" w:rsidDel="00CE34B2" w:rsidRDefault="00FB19D0">
            <w:pPr>
              <w:widowControl w:val="0"/>
              <w:jc w:val="center"/>
              <w:rPr>
                <w:del w:id="1652" w:author="Ginot, Samuel" w:date="2024-02-15T10:34:00Z"/>
                <w:sz w:val="16"/>
                <w:szCs w:val="16"/>
              </w:rPr>
            </w:pPr>
          </w:p>
        </w:tc>
        <w:tc>
          <w:tcPr>
            <w:tcW w:w="734" w:type="dxa"/>
            <w:vAlign w:val="center"/>
            <w:tcPrChange w:id="1653" w:author="Ginot, Samuel" w:date="2024-02-15T12:18:00Z">
              <w:tcPr>
                <w:tcW w:w="734" w:type="dxa"/>
                <w:vAlign w:val="center"/>
              </w:tcPr>
            </w:tcPrChange>
          </w:tcPr>
          <w:p w14:paraId="27043F65" w14:textId="422C2F9E" w:rsidR="00FB19D0" w:rsidDel="00CE34B2" w:rsidRDefault="00B71978">
            <w:pPr>
              <w:widowControl w:val="0"/>
              <w:jc w:val="center"/>
              <w:rPr>
                <w:del w:id="1654" w:author="Ginot, Samuel" w:date="2024-02-15T10:34:00Z"/>
                <w:sz w:val="16"/>
                <w:szCs w:val="16"/>
              </w:rPr>
            </w:pPr>
            <w:del w:id="1655" w:author="Ginot, Samuel" w:date="2024-02-15T10:34:00Z">
              <w:r w:rsidDel="00CE34B2">
                <w:rPr>
                  <w:sz w:val="16"/>
                  <w:szCs w:val="16"/>
                </w:rPr>
                <w:delText>0</w:delText>
              </w:r>
            </w:del>
          </w:p>
        </w:tc>
        <w:tc>
          <w:tcPr>
            <w:tcW w:w="905" w:type="dxa"/>
            <w:vAlign w:val="center"/>
            <w:tcPrChange w:id="1656" w:author="Ginot, Samuel" w:date="2024-02-15T12:18:00Z">
              <w:tcPr>
                <w:tcW w:w="905" w:type="dxa"/>
                <w:vAlign w:val="center"/>
              </w:tcPr>
            </w:tcPrChange>
          </w:tcPr>
          <w:p w14:paraId="6900D796" w14:textId="090239BD" w:rsidR="00FB19D0" w:rsidDel="00CE34B2" w:rsidRDefault="00B71978">
            <w:pPr>
              <w:widowControl w:val="0"/>
              <w:jc w:val="center"/>
              <w:rPr>
                <w:del w:id="1657" w:author="Ginot, Samuel" w:date="2024-02-15T10:34:00Z"/>
                <w:sz w:val="16"/>
                <w:szCs w:val="16"/>
              </w:rPr>
            </w:pPr>
            <w:del w:id="1658" w:author="Ginot, Samuel" w:date="2024-02-15T10:34:00Z">
              <w:r w:rsidDel="00CE34B2">
                <w:rPr>
                  <w:sz w:val="16"/>
                  <w:szCs w:val="16"/>
                </w:rPr>
                <w:delText>-4.5</w:delText>
              </w:r>
            </w:del>
          </w:p>
        </w:tc>
        <w:tc>
          <w:tcPr>
            <w:tcW w:w="967" w:type="dxa"/>
            <w:vAlign w:val="center"/>
            <w:tcPrChange w:id="1659" w:author="Ginot, Samuel" w:date="2024-02-15T12:18:00Z">
              <w:tcPr>
                <w:tcW w:w="967" w:type="dxa"/>
                <w:vAlign w:val="center"/>
              </w:tcPr>
            </w:tcPrChange>
          </w:tcPr>
          <w:p w14:paraId="605B83C9" w14:textId="4F4C0CE4" w:rsidR="00FB19D0" w:rsidDel="00CE34B2" w:rsidRDefault="00B71978">
            <w:pPr>
              <w:widowControl w:val="0"/>
              <w:jc w:val="center"/>
              <w:rPr>
                <w:del w:id="1660" w:author="Ginot, Samuel" w:date="2024-02-15T10:34:00Z"/>
                <w:sz w:val="16"/>
                <w:szCs w:val="16"/>
              </w:rPr>
            </w:pPr>
            <w:del w:id="1661" w:author="Ginot, Samuel" w:date="2024-02-15T10:34:00Z">
              <w:r w:rsidDel="00CE34B2">
                <w:rPr>
                  <w:sz w:val="16"/>
                  <w:szCs w:val="16"/>
                </w:rPr>
                <w:delText>-3.34</w:delText>
              </w:r>
            </w:del>
          </w:p>
        </w:tc>
        <w:tc>
          <w:tcPr>
            <w:tcW w:w="1138" w:type="dxa"/>
            <w:vAlign w:val="center"/>
            <w:tcPrChange w:id="1662" w:author="Ginot, Samuel" w:date="2024-02-15T12:18:00Z">
              <w:tcPr>
                <w:tcW w:w="1138" w:type="dxa"/>
                <w:vAlign w:val="center"/>
              </w:tcPr>
            </w:tcPrChange>
          </w:tcPr>
          <w:p w14:paraId="31DB9E3F" w14:textId="54FF0847" w:rsidR="00FB19D0" w:rsidDel="00CE34B2" w:rsidRDefault="00B71978">
            <w:pPr>
              <w:widowControl w:val="0"/>
              <w:jc w:val="center"/>
              <w:rPr>
                <w:del w:id="1663" w:author="Ginot, Samuel" w:date="2024-02-15T10:34:00Z"/>
                <w:sz w:val="16"/>
                <w:szCs w:val="16"/>
              </w:rPr>
            </w:pPr>
            <w:del w:id="1664" w:author="Ginot, Samuel" w:date="2024-02-15T10:34:00Z">
              <w:r w:rsidDel="00CE34B2">
                <w:rPr>
                  <w:sz w:val="16"/>
                  <w:szCs w:val="16"/>
                </w:rPr>
                <w:delText>-3.25</w:delText>
              </w:r>
            </w:del>
          </w:p>
        </w:tc>
        <w:tc>
          <w:tcPr>
            <w:tcW w:w="1420" w:type="dxa"/>
            <w:vAlign w:val="center"/>
            <w:tcPrChange w:id="1665" w:author="Ginot, Samuel" w:date="2024-02-15T12:18:00Z">
              <w:tcPr>
                <w:tcW w:w="1420" w:type="dxa"/>
                <w:vAlign w:val="center"/>
              </w:tcPr>
            </w:tcPrChange>
          </w:tcPr>
          <w:p w14:paraId="5152A3C3" w14:textId="6F494807" w:rsidR="00FB19D0" w:rsidDel="00CE34B2" w:rsidRDefault="00B71978">
            <w:pPr>
              <w:widowControl w:val="0"/>
              <w:jc w:val="center"/>
              <w:rPr>
                <w:del w:id="1666" w:author="Ginot, Samuel" w:date="2024-02-15T10:34:00Z"/>
                <w:sz w:val="16"/>
                <w:szCs w:val="16"/>
              </w:rPr>
            </w:pPr>
            <w:del w:id="1667" w:author="Ginot, Samuel" w:date="2024-02-15T10:34:00Z">
              <w:r w:rsidDel="00CE34B2">
                <w:rPr>
                  <w:sz w:val="16"/>
                  <w:szCs w:val="16"/>
                </w:rPr>
                <w:delText>-4.13</w:delText>
              </w:r>
            </w:del>
          </w:p>
        </w:tc>
        <w:tc>
          <w:tcPr>
            <w:tcW w:w="733" w:type="dxa"/>
            <w:vAlign w:val="center"/>
            <w:tcPrChange w:id="1668" w:author="Ginot, Samuel" w:date="2024-02-15T12:18:00Z">
              <w:tcPr>
                <w:tcW w:w="733" w:type="dxa"/>
                <w:vAlign w:val="center"/>
              </w:tcPr>
            </w:tcPrChange>
          </w:tcPr>
          <w:p w14:paraId="6A61579D" w14:textId="32F1EC48" w:rsidR="00FB19D0" w:rsidDel="00CE34B2" w:rsidRDefault="00B71978">
            <w:pPr>
              <w:widowControl w:val="0"/>
              <w:jc w:val="center"/>
              <w:rPr>
                <w:del w:id="1669" w:author="Ginot, Samuel" w:date="2024-02-15T10:34:00Z"/>
                <w:sz w:val="16"/>
                <w:szCs w:val="16"/>
              </w:rPr>
            </w:pPr>
            <w:del w:id="1670" w:author="Ginot, Samuel" w:date="2024-02-15T10:34:00Z">
              <w:r w:rsidDel="00CE34B2">
                <w:rPr>
                  <w:sz w:val="16"/>
                  <w:szCs w:val="16"/>
                </w:rPr>
                <w:delText>-3.5</w:delText>
              </w:r>
            </w:del>
          </w:p>
        </w:tc>
        <w:tc>
          <w:tcPr>
            <w:tcW w:w="629" w:type="dxa"/>
            <w:vAlign w:val="center"/>
            <w:tcPrChange w:id="1671" w:author="Ginot, Samuel" w:date="2024-02-15T12:18:00Z">
              <w:tcPr>
                <w:tcW w:w="629" w:type="dxa"/>
                <w:vAlign w:val="center"/>
              </w:tcPr>
            </w:tcPrChange>
          </w:tcPr>
          <w:p w14:paraId="336B11D4" w14:textId="2357B4C0" w:rsidR="00FB19D0" w:rsidDel="00CE34B2" w:rsidRDefault="00B71978">
            <w:pPr>
              <w:widowControl w:val="0"/>
              <w:jc w:val="center"/>
              <w:rPr>
                <w:del w:id="1672" w:author="Ginot, Samuel" w:date="2024-02-15T10:34:00Z"/>
                <w:sz w:val="16"/>
                <w:szCs w:val="16"/>
              </w:rPr>
            </w:pPr>
            <w:del w:id="1673" w:author="Ginot, Samuel" w:date="2024-02-15T10:34:00Z">
              <w:r w:rsidDel="00CE34B2">
                <w:rPr>
                  <w:sz w:val="16"/>
                  <w:szCs w:val="16"/>
                </w:rPr>
                <w:delText>-2.21</w:delText>
              </w:r>
            </w:del>
          </w:p>
        </w:tc>
        <w:tc>
          <w:tcPr>
            <w:tcW w:w="1482" w:type="dxa"/>
            <w:vAlign w:val="center"/>
            <w:tcPrChange w:id="1674" w:author="Ginot, Samuel" w:date="2024-02-15T12:18:00Z">
              <w:tcPr>
                <w:tcW w:w="1482" w:type="dxa"/>
                <w:vAlign w:val="center"/>
              </w:tcPr>
            </w:tcPrChange>
          </w:tcPr>
          <w:p w14:paraId="2D97CC28" w14:textId="71A274C7" w:rsidR="00FB19D0" w:rsidDel="00CE34B2" w:rsidRDefault="00B71978">
            <w:pPr>
              <w:widowControl w:val="0"/>
              <w:jc w:val="center"/>
              <w:rPr>
                <w:del w:id="1675" w:author="Ginot, Samuel" w:date="2024-02-15T10:34:00Z"/>
                <w:sz w:val="16"/>
                <w:szCs w:val="16"/>
              </w:rPr>
            </w:pPr>
            <w:del w:id="1676" w:author="Ginot, Samuel" w:date="2024-02-15T10:34:00Z">
              <w:r w:rsidDel="00CE34B2">
                <w:rPr>
                  <w:sz w:val="16"/>
                  <w:szCs w:val="16"/>
                </w:rPr>
                <w:delText>-3.23</w:delText>
              </w:r>
            </w:del>
          </w:p>
        </w:tc>
      </w:tr>
      <w:tr w:rsidR="00FB19D0" w:rsidDel="00CE34B2" w14:paraId="77AA36F7" w14:textId="10C64951">
        <w:trPr>
          <w:trHeight w:val="256"/>
          <w:del w:id="1677" w:author="Ginot, Samuel" w:date="2024-02-15T10:34:00Z"/>
          <w:trPrChange w:id="1678" w:author="Ginot, Samuel" w:date="2024-02-15T12:18:00Z">
            <w:trPr>
              <w:trHeight w:val="256"/>
            </w:trPr>
          </w:trPrChange>
        </w:trPr>
        <w:tc>
          <w:tcPr>
            <w:tcW w:w="1017" w:type="dxa"/>
            <w:vAlign w:val="center"/>
            <w:tcPrChange w:id="1679" w:author="Ginot, Samuel" w:date="2024-02-15T12:18:00Z">
              <w:tcPr>
                <w:tcW w:w="1017" w:type="dxa"/>
                <w:vAlign w:val="center"/>
              </w:tcPr>
            </w:tcPrChange>
          </w:tcPr>
          <w:p w14:paraId="4C02F263" w14:textId="0539E3DC" w:rsidR="00FB19D0" w:rsidDel="00CE34B2" w:rsidRDefault="00FB19D0">
            <w:pPr>
              <w:widowControl w:val="0"/>
              <w:jc w:val="center"/>
              <w:rPr>
                <w:del w:id="1680" w:author="Ginot, Samuel" w:date="2024-02-15T10:34:00Z"/>
                <w:sz w:val="16"/>
                <w:szCs w:val="16"/>
              </w:rPr>
            </w:pPr>
          </w:p>
        </w:tc>
        <w:tc>
          <w:tcPr>
            <w:tcW w:w="8008" w:type="dxa"/>
            <w:gridSpan w:val="8"/>
            <w:vAlign w:val="center"/>
            <w:tcPrChange w:id="1681" w:author="Ginot, Samuel" w:date="2024-02-15T12:18:00Z">
              <w:tcPr>
                <w:tcW w:w="8008" w:type="dxa"/>
                <w:gridSpan w:val="8"/>
                <w:vAlign w:val="center"/>
              </w:tcPr>
            </w:tcPrChange>
          </w:tcPr>
          <w:p w14:paraId="28198FB1" w14:textId="745C3766" w:rsidR="00FB19D0" w:rsidDel="00CE34B2" w:rsidRDefault="00B71978">
            <w:pPr>
              <w:widowControl w:val="0"/>
              <w:jc w:val="center"/>
              <w:rPr>
                <w:del w:id="1682" w:author="Ginot, Samuel" w:date="2024-02-15T10:34:00Z"/>
                <w:sz w:val="16"/>
                <w:szCs w:val="16"/>
              </w:rPr>
            </w:pPr>
            <w:del w:id="1683" w:author="Ginot, Samuel" w:date="2024-02-15T10:34:00Z">
              <w:r w:rsidDel="00CE34B2">
                <w:rPr>
                  <w:b/>
                  <w:sz w:val="16"/>
                  <w:szCs w:val="16"/>
                </w:rPr>
                <w:delText>B. Pairwise differences in effect size.</w:delText>
              </w:r>
            </w:del>
          </w:p>
        </w:tc>
      </w:tr>
      <w:tr w:rsidR="00FB19D0" w:rsidDel="00CE34B2" w14:paraId="5519A1E3" w14:textId="3951B364">
        <w:trPr>
          <w:trHeight w:val="256"/>
          <w:del w:id="1684" w:author="Ginot, Samuel" w:date="2024-02-15T10:34:00Z"/>
          <w:trPrChange w:id="1685" w:author="Ginot, Samuel" w:date="2024-02-15T12:18:00Z">
            <w:trPr>
              <w:trHeight w:val="256"/>
            </w:trPr>
          </w:trPrChange>
        </w:trPr>
        <w:tc>
          <w:tcPr>
            <w:tcW w:w="1017" w:type="dxa"/>
            <w:vAlign w:val="center"/>
            <w:tcPrChange w:id="1686" w:author="Ginot, Samuel" w:date="2024-02-15T12:18:00Z">
              <w:tcPr>
                <w:tcW w:w="1017" w:type="dxa"/>
                <w:vAlign w:val="center"/>
              </w:tcPr>
            </w:tcPrChange>
          </w:tcPr>
          <w:p w14:paraId="580B8E60" w14:textId="2CB81A1F" w:rsidR="00FB19D0" w:rsidDel="00CE34B2" w:rsidRDefault="00B71978">
            <w:pPr>
              <w:widowControl w:val="0"/>
              <w:jc w:val="center"/>
              <w:rPr>
                <w:del w:id="1687" w:author="Ginot, Samuel" w:date="2024-02-15T10:34:00Z"/>
                <w:sz w:val="16"/>
                <w:szCs w:val="16"/>
              </w:rPr>
            </w:pPr>
            <w:del w:id="1688" w:author="Ginot, Samuel" w:date="2024-02-15T10:34:00Z">
              <w:r w:rsidDel="00CE34B2">
                <w:rPr>
                  <w:sz w:val="16"/>
                  <w:szCs w:val="16"/>
                </w:rPr>
                <w:delText>No Modules</w:delText>
              </w:r>
            </w:del>
          </w:p>
        </w:tc>
        <w:tc>
          <w:tcPr>
            <w:tcW w:w="734" w:type="dxa"/>
            <w:vAlign w:val="center"/>
            <w:tcPrChange w:id="1689" w:author="Ginot, Samuel" w:date="2024-02-15T12:18:00Z">
              <w:tcPr>
                <w:tcW w:w="734" w:type="dxa"/>
                <w:vAlign w:val="center"/>
              </w:tcPr>
            </w:tcPrChange>
          </w:tcPr>
          <w:p w14:paraId="4E61E166" w14:textId="7543D84A" w:rsidR="00FB19D0" w:rsidDel="00CE34B2" w:rsidRDefault="00B71978">
            <w:pPr>
              <w:widowControl w:val="0"/>
              <w:jc w:val="center"/>
              <w:rPr>
                <w:del w:id="1690" w:author="Ginot, Samuel" w:date="2024-02-15T10:34:00Z"/>
                <w:sz w:val="16"/>
                <w:szCs w:val="16"/>
              </w:rPr>
            </w:pPr>
            <w:del w:id="1691" w:author="Ginot, Samuel" w:date="2024-02-15T10:34:00Z">
              <w:r w:rsidDel="00CE34B2">
                <w:rPr>
                  <w:sz w:val="16"/>
                  <w:szCs w:val="16"/>
                </w:rPr>
                <w:delText>0</w:delText>
              </w:r>
            </w:del>
          </w:p>
        </w:tc>
        <w:tc>
          <w:tcPr>
            <w:tcW w:w="905" w:type="dxa"/>
            <w:vAlign w:val="center"/>
            <w:tcPrChange w:id="1692" w:author="Ginot, Samuel" w:date="2024-02-15T12:18:00Z">
              <w:tcPr>
                <w:tcW w:w="905" w:type="dxa"/>
                <w:vAlign w:val="center"/>
              </w:tcPr>
            </w:tcPrChange>
          </w:tcPr>
          <w:p w14:paraId="1C10EECF" w14:textId="5581618D" w:rsidR="00FB19D0" w:rsidDel="00CE34B2" w:rsidRDefault="00B71978">
            <w:pPr>
              <w:widowControl w:val="0"/>
              <w:jc w:val="center"/>
              <w:rPr>
                <w:del w:id="1693" w:author="Ginot, Samuel" w:date="2024-02-15T10:34:00Z"/>
                <w:sz w:val="16"/>
                <w:szCs w:val="16"/>
              </w:rPr>
            </w:pPr>
            <w:del w:id="1694" w:author="Ginot, Samuel" w:date="2024-02-15T10:34:00Z">
              <w:r w:rsidDel="00CE34B2">
                <w:rPr>
                  <w:sz w:val="16"/>
                  <w:szCs w:val="16"/>
                </w:rPr>
                <w:delText>4.5</w:delText>
              </w:r>
            </w:del>
          </w:p>
        </w:tc>
        <w:tc>
          <w:tcPr>
            <w:tcW w:w="967" w:type="dxa"/>
            <w:vAlign w:val="center"/>
            <w:tcPrChange w:id="1695" w:author="Ginot, Samuel" w:date="2024-02-15T12:18:00Z">
              <w:tcPr>
                <w:tcW w:w="967" w:type="dxa"/>
                <w:vAlign w:val="center"/>
              </w:tcPr>
            </w:tcPrChange>
          </w:tcPr>
          <w:p w14:paraId="50A62C20" w14:textId="08A1E691" w:rsidR="00FB19D0" w:rsidDel="00CE34B2" w:rsidRDefault="00B71978">
            <w:pPr>
              <w:widowControl w:val="0"/>
              <w:jc w:val="center"/>
              <w:rPr>
                <w:del w:id="1696" w:author="Ginot, Samuel" w:date="2024-02-15T10:34:00Z"/>
                <w:sz w:val="16"/>
                <w:szCs w:val="16"/>
              </w:rPr>
            </w:pPr>
            <w:del w:id="1697" w:author="Ginot, Samuel" w:date="2024-02-15T10:34:00Z">
              <w:r w:rsidDel="00CE34B2">
                <w:rPr>
                  <w:sz w:val="16"/>
                  <w:szCs w:val="16"/>
                </w:rPr>
                <w:delText>3.34</w:delText>
              </w:r>
            </w:del>
          </w:p>
        </w:tc>
        <w:tc>
          <w:tcPr>
            <w:tcW w:w="1138" w:type="dxa"/>
            <w:vAlign w:val="center"/>
            <w:tcPrChange w:id="1698" w:author="Ginot, Samuel" w:date="2024-02-15T12:18:00Z">
              <w:tcPr>
                <w:tcW w:w="1138" w:type="dxa"/>
                <w:vAlign w:val="center"/>
              </w:tcPr>
            </w:tcPrChange>
          </w:tcPr>
          <w:p w14:paraId="11F7B8EB" w14:textId="786471E7" w:rsidR="00FB19D0" w:rsidDel="00CE34B2" w:rsidRDefault="00B71978">
            <w:pPr>
              <w:widowControl w:val="0"/>
              <w:jc w:val="center"/>
              <w:rPr>
                <w:del w:id="1699" w:author="Ginot, Samuel" w:date="2024-02-15T10:34:00Z"/>
                <w:sz w:val="16"/>
                <w:szCs w:val="16"/>
              </w:rPr>
            </w:pPr>
            <w:del w:id="1700" w:author="Ginot, Samuel" w:date="2024-02-15T10:34:00Z">
              <w:r w:rsidDel="00CE34B2">
                <w:rPr>
                  <w:sz w:val="16"/>
                  <w:szCs w:val="16"/>
                </w:rPr>
                <w:delText>3.25</w:delText>
              </w:r>
            </w:del>
          </w:p>
        </w:tc>
        <w:tc>
          <w:tcPr>
            <w:tcW w:w="1420" w:type="dxa"/>
            <w:vAlign w:val="center"/>
            <w:tcPrChange w:id="1701" w:author="Ginot, Samuel" w:date="2024-02-15T12:18:00Z">
              <w:tcPr>
                <w:tcW w:w="1420" w:type="dxa"/>
                <w:vAlign w:val="center"/>
              </w:tcPr>
            </w:tcPrChange>
          </w:tcPr>
          <w:p w14:paraId="677DDB6C" w14:textId="0613A45E" w:rsidR="00FB19D0" w:rsidDel="00CE34B2" w:rsidRDefault="00B71978">
            <w:pPr>
              <w:widowControl w:val="0"/>
              <w:jc w:val="center"/>
              <w:rPr>
                <w:del w:id="1702" w:author="Ginot, Samuel" w:date="2024-02-15T10:34:00Z"/>
                <w:sz w:val="16"/>
                <w:szCs w:val="16"/>
              </w:rPr>
            </w:pPr>
            <w:del w:id="1703" w:author="Ginot, Samuel" w:date="2024-02-15T10:34:00Z">
              <w:r w:rsidDel="00CE34B2">
                <w:rPr>
                  <w:sz w:val="16"/>
                  <w:szCs w:val="16"/>
                </w:rPr>
                <w:delText>4.13</w:delText>
              </w:r>
            </w:del>
          </w:p>
        </w:tc>
        <w:tc>
          <w:tcPr>
            <w:tcW w:w="733" w:type="dxa"/>
            <w:vAlign w:val="center"/>
            <w:tcPrChange w:id="1704" w:author="Ginot, Samuel" w:date="2024-02-15T12:18:00Z">
              <w:tcPr>
                <w:tcW w:w="733" w:type="dxa"/>
                <w:vAlign w:val="center"/>
              </w:tcPr>
            </w:tcPrChange>
          </w:tcPr>
          <w:p w14:paraId="6257A615" w14:textId="0CA3526A" w:rsidR="00FB19D0" w:rsidDel="00CE34B2" w:rsidRDefault="00B71978">
            <w:pPr>
              <w:widowControl w:val="0"/>
              <w:jc w:val="center"/>
              <w:rPr>
                <w:del w:id="1705" w:author="Ginot, Samuel" w:date="2024-02-15T10:34:00Z"/>
                <w:sz w:val="16"/>
                <w:szCs w:val="16"/>
              </w:rPr>
            </w:pPr>
            <w:del w:id="1706" w:author="Ginot, Samuel" w:date="2024-02-15T10:34:00Z">
              <w:r w:rsidDel="00CE34B2">
                <w:rPr>
                  <w:sz w:val="16"/>
                  <w:szCs w:val="16"/>
                </w:rPr>
                <w:delText>3.5</w:delText>
              </w:r>
            </w:del>
          </w:p>
        </w:tc>
        <w:tc>
          <w:tcPr>
            <w:tcW w:w="629" w:type="dxa"/>
            <w:vAlign w:val="center"/>
            <w:tcPrChange w:id="1707" w:author="Ginot, Samuel" w:date="2024-02-15T12:18:00Z">
              <w:tcPr>
                <w:tcW w:w="629" w:type="dxa"/>
                <w:vAlign w:val="center"/>
              </w:tcPr>
            </w:tcPrChange>
          </w:tcPr>
          <w:p w14:paraId="578B6A64" w14:textId="63D9514A" w:rsidR="00FB19D0" w:rsidDel="00CE34B2" w:rsidRDefault="00B71978">
            <w:pPr>
              <w:widowControl w:val="0"/>
              <w:jc w:val="center"/>
              <w:rPr>
                <w:del w:id="1708" w:author="Ginot, Samuel" w:date="2024-02-15T10:34:00Z"/>
                <w:sz w:val="16"/>
                <w:szCs w:val="16"/>
              </w:rPr>
            </w:pPr>
            <w:del w:id="1709" w:author="Ginot, Samuel" w:date="2024-02-15T10:34:00Z">
              <w:r w:rsidDel="00CE34B2">
                <w:rPr>
                  <w:sz w:val="16"/>
                  <w:szCs w:val="16"/>
                </w:rPr>
                <w:delText>2.21</w:delText>
              </w:r>
            </w:del>
          </w:p>
        </w:tc>
        <w:tc>
          <w:tcPr>
            <w:tcW w:w="1482" w:type="dxa"/>
            <w:vAlign w:val="center"/>
            <w:tcPrChange w:id="1710" w:author="Ginot, Samuel" w:date="2024-02-15T12:18:00Z">
              <w:tcPr>
                <w:tcW w:w="1482" w:type="dxa"/>
                <w:vAlign w:val="center"/>
              </w:tcPr>
            </w:tcPrChange>
          </w:tcPr>
          <w:p w14:paraId="1A7D5459" w14:textId="49AE286D" w:rsidR="00FB19D0" w:rsidDel="00CE34B2" w:rsidRDefault="00B71978">
            <w:pPr>
              <w:widowControl w:val="0"/>
              <w:jc w:val="center"/>
              <w:rPr>
                <w:del w:id="1711" w:author="Ginot, Samuel" w:date="2024-02-15T10:34:00Z"/>
                <w:sz w:val="16"/>
                <w:szCs w:val="16"/>
              </w:rPr>
            </w:pPr>
            <w:del w:id="1712" w:author="Ginot, Samuel" w:date="2024-02-15T10:34:00Z">
              <w:r w:rsidDel="00CE34B2">
                <w:rPr>
                  <w:sz w:val="16"/>
                  <w:szCs w:val="16"/>
                </w:rPr>
                <w:delText>3.23</w:delText>
              </w:r>
            </w:del>
          </w:p>
        </w:tc>
      </w:tr>
      <w:tr w:rsidR="00FB19D0" w:rsidDel="00CE34B2" w14:paraId="03C9624C" w14:textId="0E400B4D">
        <w:trPr>
          <w:trHeight w:val="256"/>
          <w:del w:id="1713" w:author="Ginot, Samuel" w:date="2024-02-15T10:34:00Z"/>
          <w:trPrChange w:id="1714" w:author="Ginot, Samuel" w:date="2024-02-15T12:18:00Z">
            <w:trPr>
              <w:trHeight w:val="256"/>
            </w:trPr>
          </w:trPrChange>
        </w:trPr>
        <w:tc>
          <w:tcPr>
            <w:tcW w:w="1017" w:type="dxa"/>
            <w:vAlign w:val="center"/>
            <w:tcPrChange w:id="1715" w:author="Ginot, Samuel" w:date="2024-02-15T12:18:00Z">
              <w:tcPr>
                <w:tcW w:w="1017" w:type="dxa"/>
                <w:vAlign w:val="center"/>
              </w:tcPr>
            </w:tcPrChange>
          </w:tcPr>
          <w:p w14:paraId="53646D36" w14:textId="7520EDB6" w:rsidR="00FB19D0" w:rsidDel="00CE34B2" w:rsidRDefault="00B71978">
            <w:pPr>
              <w:widowControl w:val="0"/>
              <w:jc w:val="center"/>
              <w:rPr>
                <w:del w:id="1716" w:author="Ginot, Samuel" w:date="2024-02-15T10:34:00Z"/>
                <w:sz w:val="16"/>
                <w:szCs w:val="16"/>
              </w:rPr>
            </w:pPr>
            <w:del w:id="1717" w:author="Ginot, Samuel" w:date="2024-02-15T10:34:00Z">
              <w:r w:rsidDel="00CE34B2">
                <w:rPr>
                  <w:sz w:val="16"/>
                  <w:szCs w:val="16"/>
                </w:rPr>
                <w:delText>Head-Mandibles</w:delText>
              </w:r>
            </w:del>
          </w:p>
        </w:tc>
        <w:tc>
          <w:tcPr>
            <w:tcW w:w="734" w:type="dxa"/>
            <w:vAlign w:val="center"/>
            <w:tcPrChange w:id="1718" w:author="Ginot, Samuel" w:date="2024-02-15T12:18:00Z">
              <w:tcPr>
                <w:tcW w:w="734" w:type="dxa"/>
                <w:vAlign w:val="center"/>
              </w:tcPr>
            </w:tcPrChange>
          </w:tcPr>
          <w:p w14:paraId="4EBE9219" w14:textId="0CEBB35D" w:rsidR="00FB19D0" w:rsidDel="00CE34B2" w:rsidRDefault="00B71978">
            <w:pPr>
              <w:widowControl w:val="0"/>
              <w:jc w:val="center"/>
              <w:rPr>
                <w:del w:id="1719" w:author="Ginot, Samuel" w:date="2024-02-15T10:34:00Z"/>
                <w:sz w:val="16"/>
                <w:szCs w:val="16"/>
              </w:rPr>
            </w:pPr>
            <w:del w:id="1720" w:author="Ginot, Samuel" w:date="2024-02-15T10:34:00Z">
              <w:r w:rsidDel="00CE34B2">
                <w:rPr>
                  <w:sz w:val="16"/>
                  <w:szCs w:val="16"/>
                </w:rPr>
                <w:delText>4.5</w:delText>
              </w:r>
            </w:del>
          </w:p>
        </w:tc>
        <w:tc>
          <w:tcPr>
            <w:tcW w:w="905" w:type="dxa"/>
            <w:vAlign w:val="center"/>
            <w:tcPrChange w:id="1721" w:author="Ginot, Samuel" w:date="2024-02-15T12:18:00Z">
              <w:tcPr>
                <w:tcW w:w="905" w:type="dxa"/>
                <w:vAlign w:val="center"/>
              </w:tcPr>
            </w:tcPrChange>
          </w:tcPr>
          <w:p w14:paraId="7FF7AEFB" w14:textId="1D353DA0" w:rsidR="00FB19D0" w:rsidDel="00CE34B2" w:rsidRDefault="00B71978">
            <w:pPr>
              <w:widowControl w:val="0"/>
              <w:jc w:val="center"/>
              <w:rPr>
                <w:del w:id="1722" w:author="Ginot, Samuel" w:date="2024-02-15T10:34:00Z"/>
                <w:sz w:val="16"/>
                <w:szCs w:val="16"/>
              </w:rPr>
            </w:pPr>
            <w:del w:id="1723" w:author="Ginot, Samuel" w:date="2024-02-15T10:34:00Z">
              <w:r w:rsidDel="00CE34B2">
                <w:rPr>
                  <w:sz w:val="16"/>
                  <w:szCs w:val="16"/>
                </w:rPr>
                <w:delText>0</w:delText>
              </w:r>
            </w:del>
          </w:p>
        </w:tc>
        <w:tc>
          <w:tcPr>
            <w:tcW w:w="967" w:type="dxa"/>
            <w:vAlign w:val="center"/>
            <w:tcPrChange w:id="1724" w:author="Ginot, Samuel" w:date="2024-02-15T12:18:00Z">
              <w:tcPr>
                <w:tcW w:w="967" w:type="dxa"/>
                <w:vAlign w:val="center"/>
              </w:tcPr>
            </w:tcPrChange>
          </w:tcPr>
          <w:p w14:paraId="5C00D495" w14:textId="2CCED785" w:rsidR="00FB19D0" w:rsidDel="00CE34B2" w:rsidRDefault="00B71978">
            <w:pPr>
              <w:widowControl w:val="0"/>
              <w:jc w:val="center"/>
              <w:rPr>
                <w:del w:id="1725" w:author="Ginot, Samuel" w:date="2024-02-15T10:34:00Z"/>
                <w:sz w:val="16"/>
                <w:szCs w:val="16"/>
              </w:rPr>
            </w:pPr>
            <w:del w:id="1726" w:author="Ginot, Samuel" w:date="2024-02-15T10:34:00Z">
              <w:r w:rsidDel="00CE34B2">
                <w:rPr>
                  <w:sz w:val="16"/>
                  <w:szCs w:val="16"/>
                </w:rPr>
                <w:delText>0.16</w:delText>
              </w:r>
            </w:del>
          </w:p>
        </w:tc>
        <w:tc>
          <w:tcPr>
            <w:tcW w:w="1138" w:type="dxa"/>
            <w:vAlign w:val="center"/>
            <w:tcPrChange w:id="1727" w:author="Ginot, Samuel" w:date="2024-02-15T12:18:00Z">
              <w:tcPr>
                <w:tcW w:w="1138" w:type="dxa"/>
                <w:vAlign w:val="center"/>
              </w:tcPr>
            </w:tcPrChange>
          </w:tcPr>
          <w:p w14:paraId="26E84CA5" w14:textId="1C1B91C1" w:rsidR="00FB19D0" w:rsidDel="00CE34B2" w:rsidRDefault="00B71978">
            <w:pPr>
              <w:widowControl w:val="0"/>
              <w:jc w:val="center"/>
              <w:rPr>
                <w:del w:id="1728" w:author="Ginot, Samuel" w:date="2024-02-15T10:34:00Z"/>
                <w:sz w:val="16"/>
                <w:szCs w:val="16"/>
              </w:rPr>
            </w:pPr>
            <w:del w:id="1729" w:author="Ginot, Samuel" w:date="2024-02-15T10:34:00Z">
              <w:r w:rsidDel="00CE34B2">
                <w:rPr>
                  <w:sz w:val="16"/>
                  <w:szCs w:val="16"/>
                </w:rPr>
                <w:delText>0.01</w:delText>
              </w:r>
            </w:del>
          </w:p>
        </w:tc>
        <w:tc>
          <w:tcPr>
            <w:tcW w:w="1420" w:type="dxa"/>
            <w:vAlign w:val="center"/>
            <w:tcPrChange w:id="1730" w:author="Ginot, Samuel" w:date="2024-02-15T12:18:00Z">
              <w:tcPr>
                <w:tcW w:w="1420" w:type="dxa"/>
                <w:vAlign w:val="center"/>
              </w:tcPr>
            </w:tcPrChange>
          </w:tcPr>
          <w:p w14:paraId="38D11ABA" w14:textId="4373D8AC" w:rsidR="00FB19D0" w:rsidDel="00CE34B2" w:rsidRDefault="00B71978">
            <w:pPr>
              <w:widowControl w:val="0"/>
              <w:jc w:val="center"/>
              <w:rPr>
                <w:del w:id="1731" w:author="Ginot, Samuel" w:date="2024-02-15T10:34:00Z"/>
                <w:sz w:val="16"/>
                <w:szCs w:val="16"/>
              </w:rPr>
            </w:pPr>
            <w:del w:id="1732" w:author="Ginot, Samuel" w:date="2024-02-15T10:34:00Z">
              <w:r w:rsidDel="00CE34B2">
                <w:rPr>
                  <w:sz w:val="16"/>
                  <w:szCs w:val="16"/>
                </w:rPr>
                <w:delText>0.13</w:delText>
              </w:r>
            </w:del>
          </w:p>
        </w:tc>
        <w:tc>
          <w:tcPr>
            <w:tcW w:w="733" w:type="dxa"/>
            <w:vAlign w:val="center"/>
            <w:tcPrChange w:id="1733" w:author="Ginot, Samuel" w:date="2024-02-15T12:18:00Z">
              <w:tcPr>
                <w:tcW w:w="733" w:type="dxa"/>
                <w:vAlign w:val="center"/>
              </w:tcPr>
            </w:tcPrChange>
          </w:tcPr>
          <w:p w14:paraId="48FB21AB" w14:textId="5759A4D1" w:rsidR="00FB19D0" w:rsidDel="00CE34B2" w:rsidRDefault="00B71978">
            <w:pPr>
              <w:widowControl w:val="0"/>
              <w:jc w:val="center"/>
              <w:rPr>
                <w:del w:id="1734" w:author="Ginot, Samuel" w:date="2024-02-15T10:34:00Z"/>
                <w:sz w:val="16"/>
                <w:szCs w:val="16"/>
              </w:rPr>
            </w:pPr>
            <w:del w:id="1735" w:author="Ginot, Samuel" w:date="2024-02-15T10:34:00Z">
              <w:r w:rsidDel="00CE34B2">
                <w:rPr>
                  <w:sz w:val="16"/>
                  <w:szCs w:val="16"/>
                </w:rPr>
                <w:delText>0.19</w:delText>
              </w:r>
            </w:del>
          </w:p>
        </w:tc>
        <w:tc>
          <w:tcPr>
            <w:tcW w:w="629" w:type="dxa"/>
            <w:vAlign w:val="center"/>
            <w:tcPrChange w:id="1736" w:author="Ginot, Samuel" w:date="2024-02-15T12:18:00Z">
              <w:tcPr>
                <w:tcW w:w="629" w:type="dxa"/>
                <w:vAlign w:val="center"/>
              </w:tcPr>
            </w:tcPrChange>
          </w:tcPr>
          <w:p w14:paraId="65477DA0" w14:textId="28BCEBFD" w:rsidR="00FB19D0" w:rsidDel="00CE34B2" w:rsidRDefault="00B71978">
            <w:pPr>
              <w:widowControl w:val="0"/>
              <w:jc w:val="center"/>
              <w:rPr>
                <w:del w:id="1737" w:author="Ginot, Samuel" w:date="2024-02-15T10:34:00Z"/>
                <w:sz w:val="16"/>
                <w:szCs w:val="16"/>
              </w:rPr>
            </w:pPr>
            <w:del w:id="1738" w:author="Ginot, Samuel" w:date="2024-02-15T10:34:00Z">
              <w:r w:rsidDel="00CE34B2">
                <w:rPr>
                  <w:sz w:val="16"/>
                  <w:szCs w:val="16"/>
                </w:rPr>
                <w:delText>1.59</w:delText>
              </w:r>
            </w:del>
          </w:p>
        </w:tc>
        <w:tc>
          <w:tcPr>
            <w:tcW w:w="1482" w:type="dxa"/>
            <w:vAlign w:val="center"/>
            <w:tcPrChange w:id="1739" w:author="Ginot, Samuel" w:date="2024-02-15T12:18:00Z">
              <w:tcPr>
                <w:tcW w:w="1482" w:type="dxa"/>
                <w:vAlign w:val="center"/>
              </w:tcPr>
            </w:tcPrChange>
          </w:tcPr>
          <w:p w14:paraId="02AB6188" w14:textId="4D2136CC" w:rsidR="00FB19D0" w:rsidDel="00CE34B2" w:rsidRDefault="00B71978">
            <w:pPr>
              <w:widowControl w:val="0"/>
              <w:jc w:val="center"/>
              <w:rPr>
                <w:del w:id="1740" w:author="Ginot, Samuel" w:date="2024-02-15T10:34:00Z"/>
                <w:sz w:val="16"/>
                <w:szCs w:val="16"/>
              </w:rPr>
            </w:pPr>
            <w:del w:id="1741" w:author="Ginot, Samuel" w:date="2024-02-15T10:34:00Z">
              <w:r w:rsidDel="00CE34B2">
                <w:rPr>
                  <w:sz w:val="16"/>
                  <w:szCs w:val="16"/>
                </w:rPr>
                <w:delText>0.43</w:delText>
              </w:r>
            </w:del>
          </w:p>
        </w:tc>
      </w:tr>
      <w:tr w:rsidR="00FB19D0" w:rsidDel="00CE34B2" w14:paraId="6042A13D" w14:textId="7976650D">
        <w:trPr>
          <w:trHeight w:val="256"/>
          <w:del w:id="1742" w:author="Ginot, Samuel" w:date="2024-02-15T10:34:00Z"/>
          <w:trPrChange w:id="1743" w:author="Ginot, Samuel" w:date="2024-02-15T12:18:00Z">
            <w:trPr>
              <w:trHeight w:val="256"/>
            </w:trPr>
          </w:trPrChange>
        </w:trPr>
        <w:tc>
          <w:tcPr>
            <w:tcW w:w="1017" w:type="dxa"/>
            <w:vAlign w:val="center"/>
            <w:tcPrChange w:id="1744" w:author="Ginot, Samuel" w:date="2024-02-15T12:18:00Z">
              <w:tcPr>
                <w:tcW w:w="1017" w:type="dxa"/>
                <w:vAlign w:val="center"/>
              </w:tcPr>
            </w:tcPrChange>
          </w:tcPr>
          <w:p w14:paraId="5FCCA074" w14:textId="39B535B3" w:rsidR="00FB19D0" w:rsidDel="00CE34B2" w:rsidRDefault="00B71978">
            <w:pPr>
              <w:widowControl w:val="0"/>
              <w:jc w:val="center"/>
              <w:rPr>
                <w:del w:id="1745" w:author="Ginot, Samuel" w:date="2024-02-15T10:34:00Z"/>
                <w:sz w:val="16"/>
                <w:szCs w:val="16"/>
              </w:rPr>
            </w:pPr>
            <w:del w:id="1746" w:author="Ginot, Samuel" w:date="2024-02-15T10:34:00Z">
              <w:r w:rsidDel="00CE34B2">
                <w:rPr>
                  <w:sz w:val="16"/>
                  <w:szCs w:val="16"/>
                </w:rPr>
                <w:delText>Head-Mandibles-Sensory</w:delText>
              </w:r>
            </w:del>
          </w:p>
        </w:tc>
        <w:tc>
          <w:tcPr>
            <w:tcW w:w="734" w:type="dxa"/>
            <w:vAlign w:val="center"/>
            <w:tcPrChange w:id="1747" w:author="Ginot, Samuel" w:date="2024-02-15T12:18:00Z">
              <w:tcPr>
                <w:tcW w:w="734" w:type="dxa"/>
                <w:vAlign w:val="center"/>
              </w:tcPr>
            </w:tcPrChange>
          </w:tcPr>
          <w:p w14:paraId="48345E5E" w14:textId="7DCC57B9" w:rsidR="00FB19D0" w:rsidDel="00CE34B2" w:rsidRDefault="00B71978">
            <w:pPr>
              <w:widowControl w:val="0"/>
              <w:jc w:val="center"/>
              <w:rPr>
                <w:del w:id="1748" w:author="Ginot, Samuel" w:date="2024-02-15T10:34:00Z"/>
                <w:sz w:val="16"/>
                <w:szCs w:val="16"/>
              </w:rPr>
            </w:pPr>
            <w:del w:id="1749" w:author="Ginot, Samuel" w:date="2024-02-15T10:34:00Z">
              <w:r w:rsidDel="00CE34B2">
                <w:rPr>
                  <w:sz w:val="16"/>
                  <w:szCs w:val="16"/>
                </w:rPr>
                <w:delText>3.34</w:delText>
              </w:r>
            </w:del>
          </w:p>
        </w:tc>
        <w:tc>
          <w:tcPr>
            <w:tcW w:w="905" w:type="dxa"/>
            <w:vAlign w:val="center"/>
            <w:tcPrChange w:id="1750" w:author="Ginot, Samuel" w:date="2024-02-15T12:18:00Z">
              <w:tcPr>
                <w:tcW w:w="905" w:type="dxa"/>
                <w:vAlign w:val="center"/>
              </w:tcPr>
            </w:tcPrChange>
          </w:tcPr>
          <w:p w14:paraId="1C151DB5" w14:textId="0EE0D3B5" w:rsidR="00FB19D0" w:rsidDel="00CE34B2" w:rsidRDefault="00B71978">
            <w:pPr>
              <w:widowControl w:val="0"/>
              <w:jc w:val="center"/>
              <w:rPr>
                <w:del w:id="1751" w:author="Ginot, Samuel" w:date="2024-02-15T10:34:00Z"/>
                <w:sz w:val="16"/>
                <w:szCs w:val="16"/>
              </w:rPr>
            </w:pPr>
            <w:del w:id="1752" w:author="Ginot, Samuel" w:date="2024-02-15T10:34:00Z">
              <w:r w:rsidDel="00CE34B2">
                <w:rPr>
                  <w:sz w:val="16"/>
                  <w:szCs w:val="16"/>
                </w:rPr>
                <w:delText>0.16</w:delText>
              </w:r>
            </w:del>
          </w:p>
        </w:tc>
        <w:tc>
          <w:tcPr>
            <w:tcW w:w="967" w:type="dxa"/>
            <w:vAlign w:val="center"/>
            <w:tcPrChange w:id="1753" w:author="Ginot, Samuel" w:date="2024-02-15T12:18:00Z">
              <w:tcPr>
                <w:tcW w:w="967" w:type="dxa"/>
                <w:vAlign w:val="center"/>
              </w:tcPr>
            </w:tcPrChange>
          </w:tcPr>
          <w:p w14:paraId="71216F42" w14:textId="774BF0B3" w:rsidR="00FB19D0" w:rsidDel="00CE34B2" w:rsidRDefault="00B71978">
            <w:pPr>
              <w:widowControl w:val="0"/>
              <w:jc w:val="center"/>
              <w:rPr>
                <w:del w:id="1754" w:author="Ginot, Samuel" w:date="2024-02-15T10:34:00Z"/>
                <w:sz w:val="16"/>
                <w:szCs w:val="16"/>
              </w:rPr>
            </w:pPr>
            <w:del w:id="1755" w:author="Ginot, Samuel" w:date="2024-02-15T10:34:00Z">
              <w:r w:rsidDel="00CE34B2">
                <w:rPr>
                  <w:sz w:val="16"/>
                  <w:szCs w:val="16"/>
                </w:rPr>
                <w:delText>0</w:delText>
              </w:r>
            </w:del>
          </w:p>
        </w:tc>
        <w:tc>
          <w:tcPr>
            <w:tcW w:w="1138" w:type="dxa"/>
            <w:vAlign w:val="center"/>
            <w:tcPrChange w:id="1756" w:author="Ginot, Samuel" w:date="2024-02-15T12:18:00Z">
              <w:tcPr>
                <w:tcW w:w="1138" w:type="dxa"/>
                <w:vAlign w:val="center"/>
              </w:tcPr>
            </w:tcPrChange>
          </w:tcPr>
          <w:p w14:paraId="2AB63442" w14:textId="2C44650B" w:rsidR="00FB19D0" w:rsidDel="00CE34B2" w:rsidRDefault="00B71978">
            <w:pPr>
              <w:widowControl w:val="0"/>
              <w:jc w:val="center"/>
              <w:rPr>
                <w:del w:id="1757" w:author="Ginot, Samuel" w:date="2024-02-15T10:34:00Z"/>
                <w:sz w:val="16"/>
                <w:szCs w:val="16"/>
              </w:rPr>
            </w:pPr>
            <w:del w:id="1758" w:author="Ginot, Samuel" w:date="2024-02-15T10:34:00Z">
              <w:r w:rsidDel="00CE34B2">
                <w:rPr>
                  <w:sz w:val="16"/>
                  <w:szCs w:val="16"/>
                </w:rPr>
                <w:delText>0.12</w:delText>
              </w:r>
            </w:del>
          </w:p>
        </w:tc>
        <w:tc>
          <w:tcPr>
            <w:tcW w:w="1420" w:type="dxa"/>
            <w:vAlign w:val="center"/>
            <w:tcPrChange w:id="1759" w:author="Ginot, Samuel" w:date="2024-02-15T12:18:00Z">
              <w:tcPr>
                <w:tcW w:w="1420" w:type="dxa"/>
                <w:vAlign w:val="center"/>
              </w:tcPr>
            </w:tcPrChange>
          </w:tcPr>
          <w:p w14:paraId="2AFF966E" w14:textId="2DAFA008" w:rsidR="00FB19D0" w:rsidDel="00CE34B2" w:rsidRDefault="00B71978">
            <w:pPr>
              <w:widowControl w:val="0"/>
              <w:jc w:val="center"/>
              <w:rPr>
                <w:del w:id="1760" w:author="Ginot, Samuel" w:date="2024-02-15T10:34:00Z"/>
                <w:sz w:val="16"/>
                <w:szCs w:val="16"/>
              </w:rPr>
            </w:pPr>
            <w:del w:id="1761" w:author="Ginot, Samuel" w:date="2024-02-15T10:34:00Z">
              <w:r w:rsidDel="00CE34B2">
                <w:rPr>
                  <w:sz w:val="16"/>
                  <w:szCs w:val="16"/>
                </w:rPr>
                <w:delText>0.26</w:delText>
              </w:r>
            </w:del>
          </w:p>
        </w:tc>
        <w:tc>
          <w:tcPr>
            <w:tcW w:w="733" w:type="dxa"/>
            <w:vAlign w:val="center"/>
            <w:tcPrChange w:id="1762" w:author="Ginot, Samuel" w:date="2024-02-15T12:18:00Z">
              <w:tcPr>
                <w:tcW w:w="733" w:type="dxa"/>
                <w:vAlign w:val="center"/>
              </w:tcPr>
            </w:tcPrChange>
          </w:tcPr>
          <w:p w14:paraId="2A3AB442" w14:textId="6D5849D3" w:rsidR="00FB19D0" w:rsidDel="00CE34B2" w:rsidRDefault="00B71978">
            <w:pPr>
              <w:widowControl w:val="0"/>
              <w:jc w:val="center"/>
              <w:rPr>
                <w:del w:id="1763" w:author="Ginot, Samuel" w:date="2024-02-15T10:34:00Z"/>
                <w:sz w:val="16"/>
                <w:szCs w:val="16"/>
              </w:rPr>
            </w:pPr>
            <w:del w:id="1764" w:author="Ginot, Samuel" w:date="2024-02-15T10:34:00Z">
              <w:r w:rsidDel="00CE34B2">
                <w:rPr>
                  <w:sz w:val="16"/>
                  <w:szCs w:val="16"/>
                </w:rPr>
                <w:delText>0.31</w:delText>
              </w:r>
            </w:del>
          </w:p>
        </w:tc>
        <w:tc>
          <w:tcPr>
            <w:tcW w:w="629" w:type="dxa"/>
            <w:vAlign w:val="center"/>
            <w:tcPrChange w:id="1765" w:author="Ginot, Samuel" w:date="2024-02-15T12:18:00Z">
              <w:tcPr>
                <w:tcW w:w="629" w:type="dxa"/>
                <w:vAlign w:val="center"/>
              </w:tcPr>
            </w:tcPrChange>
          </w:tcPr>
          <w:p w14:paraId="29220798" w14:textId="150B288D" w:rsidR="00FB19D0" w:rsidDel="00CE34B2" w:rsidRDefault="00B71978">
            <w:pPr>
              <w:widowControl w:val="0"/>
              <w:jc w:val="center"/>
              <w:rPr>
                <w:del w:id="1766" w:author="Ginot, Samuel" w:date="2024-02-15T10:34:00Z"/>
                <w:sz w:val="16"/>
                <w:szCs w:val="16"/>
              </w:rPr>
            </w:pPr>
            <w:del w:id="1767" w:author="Ginot, Samuel" w:date="2024-02-15T10:34:00Z">
              <w:r w:rsidDel="00CE34B2">
                <w:rPr>
                  <w:sz w:val="16"/>
                  <w:szCs w:val="16"/>
                </w:rPr>
                <w:delText>1.24</w:delText>
              </w:r>
            </w:del>
          </w:p>
        </w:tc>
        <w:tc>
          <w:tcPr>
            <w:tcW w:w="1482" w:type="dxa"/>
            <w:vAlign w:val="center"/>
            <w:tcPrChange w:id="1768" w:author="Ginot, Samuel" w:date="2024-02-15T12:18:00Z">
              <w:tcPr>
                <w:tcW w:w="1482" w:type="dxa"/>
                <w:vAlign w:val="center"/>
              </w:tcPr>
            </w:tcPrChange>
          </w:tcPr>
          <w:p w14:paraId="198A0DDD" w14:textId="1A3EE225" w:rsidR="00FB19D0" w:rsidDel="00CE34B2" w:rsidRDefault="00B71978">
            <w:pPr>
              <w:widowControl w:val="0"/>
              <w:jc w:val="center"/>
              <w:rPr>
                <w:del w:id="1769" w:author="Ginot, Samuel" w:date="2024-02-15T10:34:00Z"/>
                <w:sz w:val="16"/>
                <w:szCs w:val="16"/>
              </w:rPr>
            </w:pPr>
            <w:del w:id="1770" w:author="Ginot, Samuel" w:date="2024-02-15T10:34:00Z">
              <w:r w:rsidDel="00CE34B2">
                <w:rPr>
                  <w:sz w:val="16"/>
                  <w:szCs w:val="16"/>
                </w:rPr>
                <w:delText>0.24</w:delText>
              </w:r>
            </w:del>
          </w:p>
        </w:tc>
      </w:tr>
      <w:tr w:rsidR="00FB19D0" w:rsidDel="00CE34B2" w14:paraId="0C41E8FE" w14:textId="7FF79B1C">
        <w:trPr>
          <w:trHeight w:val="256"/>
          <w:del w:id="1771" w:author="Ginot, Samuel" w:date="2024-02-15T10:34:00Z"/>
          <w:trPrChange w:id="1772" w:author="Ginot, Samuel" w:date="2024-02-15T12:18:00Z">
            <w:trPr>
              <w:trHeight w:val="256"/>
            </w:trPr>
          </w:trPrChange>
        </w:trPr>
        <w:tc>
          <w:tcPr>
            <w:tcW w:w="1017" w:type="dxa"/>
            <w:vAlign w:val="center"/>
            <w:tcPrChange w:id="1773" w:author="Ginot, Samuel" w:date="2024-02-15T12:18:00Z">
              <w:tcPr>
                <w:tcW w:w="1017" w:type="dxa"/>
                <w:vAlign w:val="center"/>
              </w:tcPr>
            </w:tcPrChange>
          </w:tcPr>
          <w:p w14:paraId="773085B6" w14:textId="4A49DEAC" w:rsidR="00FB19D0" w:rsidDel="00CE34B2" w:rsidRDefault="00B71978">
            <w:pPr>
              <w:widowControl w:val="0"/>
              <w:jc w:val="center"/>
              <w:rPr>
                <w:del w:id="1774" w:author="Ginot, Samuel" w:date="2024-02-15T10:34:00Z"/>
                <w:sz w:val="16"/>
                <w:szCs w:val="16"/>
              </w:rPr>
            </w:pPr>
            <w:del w:id="1775" w:author="Ginot, Samuel" w:date="2024-02-15T10:34:00Z">
              <w:r w:rsidDel="00CE34B2">
                <w:rPr>
                  <w:sz w:val="16"/>
                  <w:szCs w:val="16"/>
                </w:rPr>
                <w:delText>Head-Mandibles asymmetric</w:delText>
              </w:r>
            </w:del>
          </w:p>
        </w:tc>
        <w:tc>
          <w:tcPr>
            <w:tcW w:w="734" w:type="dxa"/>
            <w:vAlign w:val="center"/>
            <w:tcPrChange w:id="1776" w:author="Ginot, Samuel" w:date="2024-02-15T12:18:00Z">
              <w:tcPr>
                <w:tcW w:w="734" w:type="dxa"/>
                <w:vAlign w:val="center"/>
              </w:tcPr>
            </w:tcPrChange>
          </w:tcPr>
          <w:p w14:paraId="1B868E2E" w14:textId="3461BD55" w:rsidR="00FB19D0" w:rsidDel="00CE34B2" w:rsidRDefault="00B71978">
            <w:pPr>
              <w:widowControl w:val="0"/>
              <w:jc w:val="center"/>
              <w:rPr>
                <w:del w:id="1777" w:author="Ginot, Samuel" w:date="2024-02-15T10:34:00Z"/>
                <w:sz w:val="16"/>
                <w:szCs w:val="16"/>
              </w:rPr>
            </w:pPr>
            <w:del w:id="1778" w:author="Ginot, Samuel" w:date="2024-02-15T10:34:00Z">
              <w:r w:rsidDel="00CE34B2">
                <w:rPr>
                  <w:sz w:val="16"/>
                  <w:szCs w:val="16"/>
                </w:rPr>
                <w:delText>3.25</w:delText>
              </w:r>
            </w:del>
          </w:p>
        </w:tc>
        <w:tc>
          <w:tcPr>
            <w:tcW w:w="905" w:type="dxa"/>
            <w:vAlign w:val="center"/>
            <w:tcPrChange w:id="1779" w:author="Ginot, Samuel" w:date="2024-02-15T12:18:00Z">
              <w:tcPr>
                <w:tcW w:w="905" w:type="dxa"/>
                <w:vAlign w:val="center"/>
              </w:tcPr>
            </w:tcPrChange>
          </w:tcPr>
          <w:p w14:paraId="14094651" w14:textId="09D94038" w:rsidR="00FB19D0" w:rsidDel="00CE34B2" w:rsidRDefault="00B71978">
            <w:pPr>
              <w:widowControl w:val="0"/>
              <w:jc w:val="center"/>
              <w:rPr>
                <w:del w:id="1780" w:author="Ginot, Samuel" w:date="2024-02-15T10:34:00Z"/>
                <w:sz w:val="16"/>
                <w:szCs w:val="16"/>
              </w:rPr>
            </w:pPr>
            <w:del w:id="1781" w:author="Ginot, Samuel" w:date="2024-02-15T10:34:00Z">
              <w:r w:rsidDel="00CE34B2">
                <w:rPr>
                  <w:sz w:val="16"/>
                  <w:szCs w:val="16"/>
                </w:rPr>
                <w:delText>0.01</w:delText>
              </w:r>
            </w:del>
          </w:p>
        </w:tc>
        <w:tc>
          <w:tcPr>
            <w:tcW w:w="967" w:type="dxa"/>
            <w:vAlign w:val="center"/>
            <w:tcPrChange w:id="1782" w:author="Ginot, Samuel" w:date="2024-02-15T12:18:00Z">
              <w:tcPr>
                <w:tcW w:w="967" w:type="dxa"/>
                <w:vAlign w:val="center"/>
              </w:tcPr>
            </w:tcPrChange>
          </w:tcPr>
          <w:p w14:paraId="42DB4F77" w14:textId="75FB6376" w:rsidR="00FB19D0" w:rsidDel="00CE34B2" w:rsidRDefault="00B71978">
            <w:pPr>
              <w:widowControl w:val="0"/>
              <w:jc w:val="center"/>
              <w:rPr>
                <w:del w:id="1783" w:author="Ginot, Samuel" w:date="2024-02-15T10:34:00Z"/>
                <w:sz w:val="16"/>
                <w:szCs w:val="16"/>
              </w:rPr>
            </w:pPr>
            <w:del w:id="1784" w:author="Ginot, Samuel" w:date="2024-02-15T10:34:00Z">
              <w:r w:rsidDel="00CE34B2">
                <w:rPr>
                  <w:sz w:val="16"/>
                  <w:szCs w:val="16"/>
                </w:rPr>
                <w:delText>0.12</w:delText>
              </w:r>
            </w:del>
          </w:p>
        </w:tc>
        <w:tc>
          <w:tcPr>
            <w:tcW w:w="1138" w:type="dxa"/>
            <w:vAlign w:val="center"/>
            <w:tcPrChange w:id="1785" w:author="Ginot, Samuel" w:date="2024-02-15T12:18:00Z">
              <w:tcPr>
                <w:tcW w:w="1138" w:type="dxa"/>
                <w:vAlign w:val="center"/>
              </w:tcPr>
            </w:tcPrChange>
          </w:tcPr>
          <w:p w14:paraId="7284715A" w14:textId="1B9E072B" w:rsidR="00FB19D0" w:rsidDel="00CE34B2" w:rsidRDefault="00B71978">
            <w:pPr>
              <w:widowControl w:val="0"/>
              <w:jc w:val="center"/>
              <w:rPr>
                <w:del w:id="1786" w:author="Ginot, Samuel" w:date="2024-02-15T10:34:00Z"/>
                <w:sz w:val="16"/>
                <w:szCs w:val="16"/>
              </w:rPr>
            </w:pPr>
            <w:del w:id="1787" w:author="Ginot, Samuel" w:date="2024-02-15T10:34:00Z">
              <w:r w:rsidDel="00CE34B2">
                <w:rPr>
                  <w:sz w:val="16"/>
                  <w:szCs w:val="16"/>
                </w:rPr>
                <w:delText>0</w:delText>
              </w:r>
            </w:del>
          </w:p>
        </w:tc>
        <w:tc>
          <w:tcPr>
            <w:tcW w:w="1420" w:type="dxa"/>
            <w:vAlign w:val="center"/>
            <w:tcPrChange w:id="1788" w:author="Ginot, Samuel" w:date="2024-02-15T12:18:00Z">
              <w:tcPr>
                <w:tcW w:w="1420" w:type="dxa"/>
                <w:vAlign w:val="center"/>
              </w:tcPr>
            </w:tcPrChange>
          </w:tcPr>
          <w:p w14:paraId="5DFD83D4" w14:textId="5B5CE547" w:rsidR="00FB19D0" w:rsidDel="00CE34B2" w:rsidRDefault="00B71978">
            <w:pPr>
              <w:widowControl w:val="0"/>
              <w:jc w:val="center"/>
              <w:rPr>
                <w:del w:id="1789" w:author="Ginot, Samuel" w:date="2024-02-15T10:34:00Z"/>
                <w:sz w:val="16"/>
                <w:szCs w:val="16"/>
              </w:rPr>
            </w:pPr>
            <w:del w:id="1790" w:author="Ginot, Samuel" w:date="2024-02-15T10:34:00Z">
              <w:r w:rsidDel="00CE34B2">
                <w:rPr>
                  <w:sz w:val="16"/>
                  <w:szCs w:val="16"/>
                </w:rPr>
                <w:delText>0.12</w:delText>
              </w:r>
            </w:del>
          </w:p>
        </w:tc>
        <w:tc>
          <w:tcPr>
            <w:tcW w:w="733" w:type="dxa"/>
            <w:vAlign w:val="center"/>
            <w:tcPrChange w:id="1791" w:author="Ginot, Samuel" w:date="2024-02-15T12:18:00Z">
              <w:tcPr>
                <w:tcW w:w="733" w:type="dxa"/>
                <w:vAlign w:val="center"/>
              </w:tcPr>
            </w:tcPrChange>
          </w:tcPr>
          <w:p w14:paraId="61B738DA" w14:textId="1F893CFE" w:rsidR="00FB19D0" w:rsidDel="00CE34B2" w:rsidRDefault="00B71978">
            <w:pPr>
              <w:widowControl w:val="0"/>
              <w:jc w:val="center"/>
              <w:rPr>
                <w:del w:id="1792" w:author="Ginot, Samuel" w:date="2024-02-15T10:34:00Z"/>
                <w:sz w:val="16"/>
                <w:szCs w:val="16"/>
              </w:rPr>
            </w:pPr>
            <w:del w:id="1793" w:author="Ginot, Samuel" w:date="2024-02-15T10:34:00Z">
              <w:r w:rsidDel="00CE34B2">
                <w:rPr>
                  <w:sz w:val="16"/>
                  <w:szCs w:val="16"/>
                </w:rPr>
                <w:delText>0.18</w:delText>
              </w:r>
            </w:del>
          </w:p>
        </w:tc>
        <w:tc>
          <w:tcPr>
            <w:tcW w:w="629" w:type="dxa"/>
            <w:vAlign w:val="center"/>
            <w:tcPrChange w:id="1794" w:author="Ginot, Samuel" w:date="2024-02-15T12:18:00Z">
              <w:tcPr>
                <w:tcW w:w="629" w:type="dxa"/>
                <w:vAlign w:val="center"/>
              </w:tcPr>
            </w:tcPrChange>
          </w:tcPr>
          <w:p w14:paraId="4D0CDF0F" w14:textId="6275326C" w:rsidR="00FB19D0" w:rsidDel="00CE34B2" w:rsidRDefault="00B71978">
            <w:pPr>
              <w:widowControl w:val="0"/>
              <w:jc w:val="center"/>
              <w:rPr>
                <w:del w:id="1795" w:author="Ginot, Samuel" w:date="2024-02-15T10:34:00Z"/>
                <w:sz w:val="16"/>
                <w:szCs w:val="16"/>
              </w:rPr>
            </w:pPr>
            <w:del w:id="1796" w:author="Ginot, Samuel" w:date="2024-02-15T10:34:00Z">
              <w:r w:rsidDel="00CE34B2">
                <w:rPr>
                  <w:sz w:val="16"/>
                  <w:szCs w:val="16"/>
                </w:rPr>
                <w:delText>1.31</w:delText>
              </w:r>
            </w:del>
          </w:p>
        </w:tc>
        <w:tc>
          <w:tcPr>
            <w:tcW w:w="1482" w:type="dxa"/>
            <w:vAlign w:val="center"/>
            <w:tcPrChange w:id="1797" w:author="Ginot, Samuel" w:date="2024-02-15T12:18:00Z">
              <w:tcPr>
                <w:tcW w:w="1482" w:type="dxa"/>
                <w:vAlign w:val="center"/>
              </w:tcPr>
            </w:tcPrChange>
          </w:tcPr>
          <w:p w14:paraId="01D61074" w14:textId="689D9204" w:rsidR="00FB19D0" w:rsidDel="00CE34B2" w:rsidRDefault="00B71978">
            <w:pPr>
              <w:widowControl w:val="0"/>
              <w:jc w:val="center"/>
              <w:rPr>
                <w:del w:id="1798" w:author="Ginot, Samuel" w:date="2024-02-15T10:34:00Z"/>
                <w:sz w:val="16"/>
                <w:szCs w:val="16"/>
              </w:rPr>
            </w:pPr>
            <w:del w:id="1799" w:author="Ginot, Samuel" w:date="2024-02-15T10:34:00Z">
              <w:r w:rsidDel="00CE34B2">
                <w:rPr>
                  <w:sz w:val="16"/>
                  <w:szCs w:val="16"/>
                </w:rPr>
                <w:delText>0.35</w:delText>
              </w:r>
            </w:del>
          </w:p>
        </w:tc>
      </w:tr>
      <w:tr w:rsidR="00FB19D0" w:rsidDel="00CE34B2" w14:paraId="47F87E7C" w14:textId="6FA1B7D1">
        <w:trPr>
          <w:trHeight w:val="256"/>
          <w:del w:id="1800" w:author="Ginot, Samuel" w:date="2024-02-15T10:34:00Z"/>
          <w:trPrChange w:id="1801" w:author="Ginot, Samuel" w:date="2024-02-15T12:18:00Z">
            <w:trPr>
              <w:trHeight w:val="256"/>
            </w:trPr>
          </w:trPrChange>
        </w:trPr>
        <w:tc>
          <w:tcPr>
            <w:tcW w:w="1017" w:type="dxa"/>
            <w:vAlign w:val="center"/>
            <w:tcPrChange w:id="1802" w:author="Ginot, Samuel" w:date="2024-02-15T12:18:00Z">
              <w:tcPr>
                <w:tcW w:w="1017" w:type="dxa"/>
                <w:vAlign w:val="center"/>
              </w:tcPr>
            </w:tcPrChange>
          </w:tcPr>
          <w:p w14:paraId="57940A40" w14:textId="6A13EC3E" w:rsidR="00FB19D0" w:rsidDel="00CE34B2" w:rsidRDefault="00B71978">
            <w:pPr>
              <w:widowControl w:val="0"/>
              <w:jc w:val="center"/>
              <w:rPr>
                <w:del w:id="1803" w:author="Ginot, Samuel" w:date="2024-02-15T10:34:00Z"/>
                <w:sz w:val="16"/>
                <w:szCs w:val="16"/>
              </w:rPr>
            </w:pPr>
            <w:del w:id="1804" w:author="Ginot, Samuel" w:date="2024-02-15T10:34:00Z">
              <w:r w:rsidDel="00CE34B2">
                <w:rPr>
                  <w:sz w:val="16"/>
                  <w:szCs w:val="16"/>
                </w:rPr>
                <w:delText>Head-Mandibles asymmetric-Sensory</w:delText>
              </w:r>
            </w:del>
          </w:p>
        </w:tc>
        <w:tc>
          <w:tcPr>
            <w:tcW w:w="734" w:type="dxa"/>
            <w:vAlign w:val="center"/>
            <w:tcPrChange w:id="1805" w:author="Ginot, Samuel" w:date="2024-02-15T12:18:00Z">
              <w:tcPr>
                <w:tcW w:w="734" w:type="dxa"/>
                <w:vAlign w:val="center"/>
              </w:tcPr>
            </w:tcPrChange>
          </w:tcPr>
          <w:p w14:paraId="655A3000" w14:textId="51B99ACA" w:rsidR="00FB19D0" w:rsidDel="00CE34B2" w:rsidRDefault="00B71978">
            <w:pPr>
              <w:widowControl w:val="0"/>
              <w:jc w:val="center"/>
              <w:rPr>
                <w:del w:id="1806" w:author="Ginot, Samuel" w:date="2024-02-15T10:34:00Z"/>
                <w:sz w:val="16"/>
                <w:szCs w:val="16"/>
              </w:rPr>
            </w:pPr>
            <w:del w:id="1807" w:author="Ginot, Samuel" w:date="2024-02-15T10:34:00Z">
              <w:r w:rsidDel="00CE34B2">
                <w:rPr>
                  <w:sz w:val="16"/>
                  <w:szCs w:val="16"/>
                </w:rPr>
                <w:delText>4.13</w:delText>
              </w:r>
            </w:del>
          </w:p>
        </w:tc>
        <w:tc>
          <w:tcPr>
            <w:tcW w:w="905" w:type="dxa"/>
            <w:vAlign w:val="center"/>
            <w:tcPrChange w:id="1808" w:author="Ginot, Samuel" w:date="2024-02-15T12:18:00Z">
              <w:tcPr>
                <w:tcW w:w="905" w:type="dxa"/>
                <w:vAlign w:val="center"/>
              </w:tcPr>
            </w:tcPrChange>
          </w:tcPr>
          <w:p w14:paraId="4FF05D18" w14:textId="7704F20A" w:rsidR="00FB19D0" w:rsidDel="00CE34B2" w:rsidRDefault="00B71978">
            <w:pPr>
              <w:widowControl w:val="0"/>
              <w:jc w:val="center"/>
              <w:rPr>
                <w:del w:id="1809" w:author="Ginot, Samuel" w:date="2024-02-15T10:34:00Z"/>
                <w:sz w:val="16"/>
                <w:szCs w:val="16"/>
              </w:rPr>
            </w:pPr>
            <w:del w:id="1810" w:author="Ginot, Samuel" w:date="2024-02-15T10:34:00Z">
              <w:r w:rsidDel="00CE34B2">
                <w:rPr>
                  <w:sz w:val="16"/>
                  <w:szCs w:val="16"/>
                </w:rPr>
                <w:delText>0.13</w:delText>
              </w:r>
            </w:del>
          </w:p>
        </w:tc>
        <w:tc>
          <w:tcPr>
            <w:tcW w:w="967" w:type="dxa"/>
            <w:vAlign w:val="center"/>
            <w:tcPrChange w:id="1811" w:author="Ginot, Samuel" w:date="2024-02-15T12:18:00Z">
              <w:tcPr>
                <w:tcW w:w="967" w:type="dxa"/>
                <w:vAlign w:val="center"/>
              </w:tcPr>
            </w:tcPrChange>
          </w:tcPr>
          <w:p w14:paraId="53304D8A" w14:textId="3EE81C47" w:rsidR="00FB19D0" w:rsidDel="00CE34B2" w:rsidRDefault="00B71978">
            <w:pPr>
              <w:widowControl w:val="0"/>
              <w:jc w:val="center"/>
              <w:rPr>
                <w:del w:id="1812" w:author="Ginot, Samuel" w:date="2024-02-15T10:34:00Z"/>
                <w:sz w:val="16"/>
                <w:szCs w:val="16"/>
              </w:rPr>
            </w:pPr>
            <w:del w:id="1813" w:author="Ginot, Samuel" w:date="2024-02-15T10:34:00Z">
              <w:r w:rsidDel="00CE34B2">
                <w:rPr>
                  <w:sz w:val="16"/>
                  <w:szCs w:val="16"/>
                </w:rPr>
                <w:delText>0.26</w:delText>
              </w:r>
            </w:del>
          </w:p>
        </w:tc>
        <w:tc>
          <w:tcPr>
            <w:tcW w:w="1138" w:type="dxa"/>
            <w:vAlign w:val="center"/>
            <w:tcPrChange w:id="1814" w:author="Ginot, Samuel" w:date="2024-02-15T12:18:00Z">
              <w:tcPr>
                <w:tcW w:w="1138" w:type="dxa"/>
                <w:vAlign w:val="center"/>
              </w:tcPr>
            </w:tcPrChange>
          </w:tcPr>
          <w:p w14:paraId="7F1B8F94" w14:textId="14FD13D4" w:rsidR="00FB19D0" w:rsidDel="00CE34B2" w:rsidRDefault="00B71978">
            <w:pPr>
              <w:widowControl w:val="0"/>
              <w:jc w:val="center"/>
              <w:rPr>
                <w:del w:id="1815" w:author="Ginot, Samuel" w:date="2024-02-15T10:34:00Z"/>
                <w:sz w:val="16"/>
                <w:szCs w:val="16"/>
              </w:rPr>
            </w:pPr>
            <w:del w:id="1816" w:author="Ginot, Samuel" w:date="2024-02-15T10:34:00Z">
              <w:r w:rsidDel="00CE34B2">
                <w:rPr>
                  <w:sz w:val="16"/>
                  <w:szCs w:val="16"/>
                </w:rPr>
                <w:delText>0.12</w:delText>
              </w:r>
            </w:del>
          </w:p>
        </w:tc>
        <w:tc>
          <w:tcPr>
            <w:tcW w:w="1420" w:type="dxa"/>
            <w:vAlign w:val="center"/>
            <w:tcPrChange w:id="1817" w:author="Ginot, Samuel" w:date="2024-02-15T12:18:00Z">
              <w:tcPr>
                <w:tcW w:w="1420" w:type="dxa"/>
                <w:vAlign w:val="center"/>
              </w:tcPr>
            </w:tcPrChange>
          </w:tcPr>
          <w:p w14:paraId="5F6028E9" w14:textId="126D9AFA" w:rsidR="00FB19D0" w:rsidDel="00CE34B2" w:rsidRDefault="00B71978">
            <w:pPr>
              <w:widowControl w:val="0"/>
              <w:jc w:val="center"/>
              <w:rPr>
                <w:del w:id="1818" w:author="Ginot, Samuel" w:date="2024-02-15T10:34:00Z"/>
                <w:sz w:val="16"/>
                <w:szCs w:val="16"/>
              </w:rPr>
            </w:pPr>
            <w:del w:id="1819" w:author="Ginot, Samuel" w:date="2024-02-15T10:34:00Z">
              <w:r w:rsidDel="00CE34B2">
                <w:rPr>
                  <w:sz w:val="16"/>
                  <w:szCs w:val="16"/>
                </w:rPr>
                <w:delText>0</w:delText>
              </w:r>
            </w:del>
          </w:p>
        </w:tc>
        <w:tc>
          <w:tcPr>
            <w:tcW w:w="733" w:type="dxa"/>
            <w:vAlign w:val="center"/>
            <w:tcPrChange w:id="1820" w:author="Ginot, Samuel" w:date="2024-02-15T12:18:00Z">
              <w:tcPr>
                <w:tcW w:w="733" w:type="dxa"/>
                <w:vAlign w:val="center"/>
              </w:tcPr>
            </w:tcPrChange>
          </w:tcPr>
          <w:p w14:paraId="070E4E23" w14:textId="35DA91F7" w:rsidR="00FB19D0" w:rsidDel="00CE34B2" w:rsidRDefault="00B71978">
            <w:pPr>
              <w:widowControl w:val="0"/>
              <w:jc w:val="center"/>
              <w:rPr>
                <w:del w:id="1821" w:author="Ginot, Samuel" w:date="2024-02-15T10:34:00Z"/>
                <w:sz w:val="16"/>
                <w:szCs w:val="16"/>
              </w:rPr>
            </w:pPr>
            <w:del w:id="1822" w:author="Ginot, Samuel" w:date="2024-02-15T10:34:00Z">
              <w:r w:rsidDel="00CE34B2">
                <w:rPr>
                  <w:sz w:val="16"/>
                  <w:szCs w:val="16"/>
                </w:rPr>
                <w:delText>0.07</w:delText>
              </w:r>
            </w:del>
          </w:p>
        </w:tc>
        <w:tc>
          <w:tcPr>
            <w:tcW w:w="629" w:type="dxa"/>
            <w:vAlign w:val="center"/>
            <w:tcPrChange w:id="1823" w:author="Ginot, Samuel" w:date="2024-02-15T12:18:00Z">
              <w:tcPr>
                <w:tcW w:w="629" w:type="dxa"/>
                <w:vAlign w:val="center"/>
              </w:tcPr>
            </w:tcPrChange>
          </w:tcPr>
          <w:p w14:paraId="4AD83FE0" w14:textId="36D3BEEE" w:rsidR="00FB19D0" w:rsidDel="00CE34B2" w:rsidRDefault="00B71978">
            <w:pPr>
              <w:widowControl w:val="0"/>
              <w:jc w:val="center"/>
              <w:rPr>
                <w:del w:id="1824" w:author="Ginot, Samuel" w:date="2024-02-15T10:34:00Z"/>
                <w:sz w:val="16"/>
                <w:szCs w:val="16"/>
              </w:rPr>
            </w:pPr>
            <w:del w:id="1825" w:author="Ginot, Samuel" w:date="2024-02-15T10:34:00Z">
              <w:r w:rsidDel="00CE34B2">
                <w:rPr>
                  <w:sz w:val="16"/>
                  <w:szCs w:val="16"/>
                </w:rPr>
                <w:delText>1.61</w:delText>
              </w:r>
            </w:del>
          </w:p>
        </w:tc>
        <w:tc>
          <w:tcPr>
            <w:tcW w:w="1482" w:type="dxa"/>
            <w:vAlign w:val="center"/>
            <w:tcPrChange w:id="1826" w:author="Ginot, Samuel" w:date="2024-02-15T12:18:00Z">
              <w:tcPr>
                <w:tcW w:w="1482" w:type="dxa"/>
                <w:vAlign w:val="center"/>
              </w:tcPr>
            </w:tcPrChange>
          </w:tcPr>
          <w:p w14:paraId="65173FD3" w14:textId="4DD1406F" w:rsidR="00FB19D0" w:rsidDel="00CE34B2" w:rsidRDefault="00B71978">
            <w:pPr>
              <w:widowControl w:val="0"/>
              <w:jc w:val="center"/>
              <w:rPr>
                <w:del w:id="1827" w:author="Ginot, Samuel" w:date="2024-02-15T10:34:00Z"/>
                <w:sz w:val="16"/>
                <w:szCs w:val="16"/>
              </w:rPr>
            </w:pPr>
            <w:del w:id="1828" w:author="Ginot, Samuel" w:date="2024-02-15T10:34:00Z">
              <w:r w:rsidDel="00CE34B2">
                <w:rPr>
                  <w:sz w:val="16"/>
                  <w:szCs w:val="16"/>
                </w:rPr>
                <w:delText>0.52</w:delText>
              </w:r>
            </w:del>
          </w:p>
        </w:tc>
      </w:tr>
      <w:tr w:rsidR="00FB19D0" w:rsidDel="00CE34B2" w14:paraId="761B3346" w14:textId="3C742244">
        <w:trPr>
          <w:trHeight w:val="256"/>
          <w:del w:id="1829" w:author="Ginot, Samuel" w:date="2024-02-15T10:34:00Z"/>
          <w:trPrChange w:id="1830" w:author="Ginot, Samuel" w:date="2024-02-15T12:18:00Z">
            <w:trPr>
              <w:trHeight w:val="256"/>
            </w:trPr>
          </w:trPrChange>
        </w:trPr>
        <w:tc>
          <w:tcPr>
            <w:tcW w:w="1017" w:type="dxa"/>
            <w:vAlign w:val="center"/>
            <w:tcPrChange w:id="1831" w:author="Ginot, Samuel" w:date="2024-02-15T12:18:00Z">
              <w:tcPr>
                <w:tcW w:w="1017" w:type="dxa"/>
                <w:vAlign w:val="center"/>
              </w:tcPr>
            </w:tcPrChange>
          </w:tcPr>
          <w:p w14:paraId="2319260D" w14:textId="1D1E4E32" w:rsidR="00FB19D0" w:rsidDel="00CE34B2" w:rsidRDefault="00B71978">
            <w:pPr>
              <w:widowControl w:val="0"/>
              <w:jc w:val="center"/>
              <w:rPr>
                <w:del w:id="1832" w:author="Ginot, Samuel" w:date="2024-02-15T10:34:00Z"/>
                <w:sz w:val="16"/>
                <w:szCs w:val="16"/>
              </w:rPr>
            </w:pPr>
            <w:del w:id="1833" w:author="Ginot, Samuel" w:date="2024-02-15T10:34:00Z">
              <w:r w:rsidDel="00CE34B2">
                <w:rPr>
                  <w:sz w:val="16"/>
                  <w:szCs w:val="16"/>
                </w:rPr>
                <w:delText>Ventral-Dorsal</w:delText>
              </w:r>
            </w:del>
          </w:p>
        </w:tc>
        <w:tc>
          <w:tcPr>
            <w:tcW w:w="734" w:type="dxa"/>
            <w:vAlign w:val="center"/>
            <w:tcPrChange w:id="1834" w:author="Ginot, Samuel" w:date="2024-02-15T12:18:00Z">
              <w:tcPr>
                <w:tcW w:w="734" w:type="dxa"/>
                <w:vAlign w:val="center"/>
              </w:tcPr>
            </w:tcPrChange>
          </w:tcPr>
          <w:p w14:paraId="16D593BF" w14:textId="5FE30795" w:rsidR="00FB19D0" w:rsidDel="00CE34B2" w:rsidRDefault="00B71978">
            <w:pPr>
              <w:widowControl w:val="0"/>
              <w:jc w:val="center"/>
              <w:rPr>
                <w:del w:id="1835" w:author="Ginot, Samuel" w:date="2024-02-15T10:34:00Z"/>
                <w:sz w:val="16"/>
                <w:szCs w:val="16"/>
              </w:rPr>
            </w:pPr>
            <w:del w:id="1836" w:author="Ginot, Samuel" w:date="2024-02-15T10:34:00Z">
              <w:r w:rsidDel="00CE34B2">
                <w:rPr>
                  <w:sz w:val="16"/>
                  <w:szCs w:val="16"/>
                </w:rPr>
                <w:delText>3.5</w:delText>
              </w:r>
            </w:del>
          </w:p>
        </w:tc>
        <w:tc>
          <w:tcPr>
            <w:tcW w:w="905" w:type="dxa"/>
            <w:vAlign w:val="center"/>
            <w:tcPrChange w:id="1837" w:author="Ginot, Samuel" w:date="2024-02-15T12:18:00Z">
              <w:tcPr>
                <w:tcW w:w="905" w:type="dxa"/>
                <w:vAlign w:val="center"/>
              </w:tcPr>
            </w:tcPrChange>
          </w:tcPr>
          <w:p w14:paraId="1A91C3C1" w14:textId="529EFF63" w:rsidR="00FB19D0" w:rsidDel="00CE34B2" w:rsidRDefault="00B71978">
            <w:pPr>
              <w:widowControl w:val="0"/>
              <w:jc w:val="center"/>
              <w:rPr>
                <w:del w:id="1838" w:author="Ginot, Samuel" w:date="2024-02-15T10:34:00Z"/>
                <w:sz w:val="16"/>
                <w:szCs w:val="16"/>
              </w:rPr>
            </w:pPr>
            <w:del w:id="1839" w:author="Ginot, Samuel" w:date="2024-02-15T10:34:00Z">
              <w:r w:rsidDel="00CE34B2">
                <w:rPr>
                  <w:sz w:val="16"/>
                  <w:szCs w:val="16"/>
                </w:rPr>
                <w:delText>0.19</w:delText>
              </w:r>
            </w:del>
          </w:p>
        </w:tc>
        <w:tc>
          <w:tcPr>
            <w:tcW w:w="967" w:type="dxa"/>
            <w:vAlign w:val="center"/>
            <w:tcPrChange w:id="1840" w:author="Ginot, Samuel" w:date="2024-02-15T12:18:00Z">
              <w:tcPr>
                <w:tcW w:w="967" w:type="dxa"/>
                <w:vAlign w:val="center"/>
              </w:tcPr>
            </w:tcPrChange>
          </w:tcPr>
          <w:p w14:paraId="650F93E2" w14:textId="15137A91" w:rsidR="00FB19D0" w:rsidDel="00CE34B2" w:rsidRDefault="00B71978">
            <w:pPr>
              <w:widowControl w:val="0"/>
              <w:jc w:val="center"/>
              <w:rPr>
                <w:del w:id="1841" w:author="Ginot, Samuel" w:date="2024-02-15T10:34:00Z"/>
                <w:sz w:val="16"/>
                <w:szCs w:val="16"/>
              </w:rPr>
            </w:pPr>
            <w:del w:id="1842" w:author="Ginot, Samuel" w:date="2024-02-15T10:34:00Z">
              <w:r w:rsidDel="00CE34B2">
                <w:rPr>
                  <w:sz w:val="16"/>
                  <w:szCs w:val="16"/>
                </w:rPr>
                <w:delText>0.31</w:delText>
              </w:r>
            </w:del>
          </w:p>
        </w:tc>
        <w:tc>
          <w:tcPr>
            <w:tcW w:w="1138" w:type="dxa"/>
            <w:vAlign w:val="center"/>
            <w:tcPrChange w:id="1843" w:author="Ginot, Samuel" w:date="2024-02-15T12:18:00Z">
              <w:tcPr>
                <w:tcW w:w="1138" w:type="dxa"/>
                <w:vAlign w:val="center"/>
              </w:tcPr>
            </w:tcPrChange>
          </w:tcPr>
          <w:p w14:paraId="21A93DF7" w14:textId="08E32BB6" w:rsidR="00FB19D0" w:rsidDel="00CE34B2" w:rsidRDefault="00B71978">
            <w:pPr>
              <w:widowControl w:val="0"/>
              <w:jc w:val="center"/>
              <w:rPr>
                <w:del w:id="1844" w:author="Ginot, Samuel" w:date="2024-02-15T10:34:00Z"/>
                <w:sz w:val="16"/>
                <w:szCs w:val="16"/>
              </w:rPr>
            </w:pPr>
            <w:del w:id="1845" w:author="Ginot, Samuel" w:date="2024-02-15T10:34:00Z">
              <w:r w:rsidDel="00CE34B2">
                <w:rPr>
                  <w:sz w:val="16"/>
                  <w:szCs w:val="16"/>
                </w:rPr>
                <w:delText>0.18</w:delText>
              </w:r>
            </w:del>
          </w:p>
        </w:tc>
        <w:tc>
          <w:tcPr>
            <w:tcW w:w="1420" w:type="dxa"/>
            <w:vAlign w:val="center"/>
            <w:tcPrChange w:id="1846" w:author="Ginot, Samuel" w:date="2024-02-15T12:18:00Z">
              <w:tcPr>
                <w:tcW w:w="1420" w:type="dxa"/>
                <w:vAlign w:val="center"/>
              </w:tcPr>
            </w:tcPrChange>
          </w:tcPr>
          <w:p w14:paraId="74BADFAE" w14:textId="2D7E739C" w:rsidR="00FB19D0" w:rsidDel="00CE34B2" w:rsidRDefault="00B71978">
            <w:pPr>
              <w:widowControl w:val="0"/>
              <w:jc w:val="center"/>
              <w:rPr>
                <w:del w:id="1847" w:author="Ginot, Samuel" w:date="2024-02-15T10:34:00Z"/>
                <w:sz w:val="16"/>
                <w:szCs w:val="16"/>
              </w:rPr>
            </w:pPr>
            <w:del w:id="1848" w:author="Ginot, Samuel" w:date="2024-02-15T10:34:00Z">
              <w:r w:rsidDel="00CE34B2">
                <w:rPr>
                  <w:sz w:val="16"/>
                  <w:szCs w:val="16"/>
                </w:rPr>
                <w:delText>0.07</w:delText>
              </w:r>
            </w:del>
          </w:p>
        </w:tc>
        <w:tc>
          <w:tcPr>
            <w:tcW w:w="733" w:type="dxa"/>
            <w:vAlign w:val="center"/>
            <w:tcPrChange w:id="1849" w:author="Ginot, Samuel" w:date="2024-02-15T12:18:00Z">
              <w:tcPr>
                <w:tcW w:w="733" w:type="dxa"/>
                <w:vAlign w:val="center"/>
              </w:tcPr>
            </w:tcPrChange>
          </w:tcPr>
          <w:p w14:paraId="402403D5" w14:textId="33BC6250" w:rsidR="00FB19D0" w:rsidDel="00CE34B2" w:rsidRDefault="00B71978">
            <w:pPr>
              <w:widowControl w:val="0"/>
              <w:jc w:val="center"/>
              <w:rPr>
                <w:del w:id="1850" w:author="Ginot, Samuel" w:date="2024-02-15T10:34:00Z"/>
                <w:sz w:val="16"/>
                <w:szCs w:val="16"/>
              </w:rPr>
            </w:pPr>
            <w:del w:id="1851" w:author="Ginot, Samuel" w:date="2024-02-15T10:34:00Z">
              <w:r w:rsidDel="00CE34B2">
                <w:rPr>
                  <w:sz w:val="16"/>
                  <w:szCs w:val="16"/>
                </w:rPr>
                <w:delText>0</w:delText>
              </w:r>
            </w:del>
          </w:p>
        </w:tc>
        <w:tc>
          <w:tcPr>
            <w:tcW w:w="629" w:type="dxa"/>
            <w:vAlign w:val="center"/>
            <w:tcPrChange w:id="1852" w:author="Ginot, Samuel" w:date="2024-02-15T12:18:00Z">
              <w:tcPr>
                <w:tcW w:w="629" w:type="dxa"/>
                <w:vAlign w:val="center"/>
              </w:tcPr>
            </w:tcPrChange>
          </w:tcPr>
          <w:p w14:paraId="40B3D254" w14:textId="71B55CAF" w:rsidR="00FB19D0" w:rsidDel="00CE34B2" w:rsidRDefault="00B71978">
            <w:pPr>
              <w:widowControl w:val="0"/>
              <w:jc w:val="center"/>
              <w:rPr>
                <w:del w:id="1853" w:author="Ginot, Samuel" w:date="2024-02-15T10:34:00Z"/>
                <w:sz w:val="16"/>
                <w:szCs w:val="16"/>
              </w:rPr>
            </w:pPr>
            <w:del w:id="1854" w:author="Ginot, Samuel" w:date="2024-02-15T10:34:00Z">
              <w:r w:rsidDel="00CE34B2">
                <w:rPr>
                  <w:sz w:val="16"/>
                  <w:szCs w:val="16"/>
                </w:rPr>
                <w:delText>1.51</w:delText>
              </w:r>
            </w:del>
          </w:p>
        </w:tc>
        <w:tc>
          <w:tcPr>
            <w:tcW w:w="1482" w:type="dxa"/>
            <w:vAlign w:val="center"/>
            <w:tcPrChange w:id="1855" w:author="Ginot, Samuel" w:date="2024-02-15T12:18:00Z">
              <w:tcPr>
                <w:tcW w:w="1482" w:type="dxa"/>
                <w:vAlign w:val="center"/>
              </w:tcPr>
            </w:tcPrChange>
          </w:tcPr>
          <w:p w14:paraId="4D98B316" w14:textId="1C1A6A7E" w:rsidR="00FB19D0" w:rsidDel="00CE34B2" w:rsidRDefault="00B71978">
            <w:pPr>
              <w:widowControl w:val="0"/>
              <w:jc w:val="center"/>
              <w:rPr>
                <w:del w:id="1856" w:author="Ginot, Samuel" w:date="2024-02-15T10:34:00Z"/>
                <w:sz w:val="16"/>
                <w:szCs w:val="16"/>
              </w:rPr>
            </w:pPr>
            <w:del w:id="1857" w:author="Ginot, Samuel" w:date="2024-02-15T10:34:00Z">
              <w:r w:rsidDel="00CE34B2">
                <w:rPr>
                  <w:sz w:val="16"/>
                  <w:szCs w:val="16"/>
                </w:rPr>
                <w:delText>0.54</w:delText>
              </w:r>
            </w:del>
          </w:p>
        </w:tc>
      </w:tr>
      <w:tr w:rsidR="00FB19D0" w:rsidDel="00CE34B2" w14:paraId="6E7506A2" w14:textId="782D9FE9">
        <w:trPr>
          <w:trHeight w:val="256"/>
          <w:del w:id="1858" w:author="Ginot, Samuel" w:date="2024-02-15T10:34:00Z"/>
          <w:trPrChange w:id="1859" w:author="Ginot, Samuel" w:date="2024-02-15T12:18:00Z">
            <w:trPr>
              <w:trHeight w:val="256"/>
            </w:trPr>
          </w:trPrChange>
        </w:trPr>
        <w:tc>
          <w:tcPr>
            <w:tcW w:w="1017" w:type="dxa"/>
            <w:vAlign w:val="center"/>
            <w:tcPrChange w:id="1860" w:author="Ginot, Samuel" w:date="2024-02-15T12:18:00Z">
              <w:tcPr>
                <w:tcW w:w="1017" w:type="dxa"/>
                <w:vAlign w:val="center"/>
              </w:tcPr>
            </w:tcPrChange>
          </w:tcPr>
          <w:p w14:paraId="0C8AEDEF" w14:textId="6D53DC0D" w:rsidR="00FB19D0" w:rsidDel="00CE34B2" w:rsidRDefault="00B71978">
            <w:pPr>
              <w:widowControl w:val="0"/>
              <w:jc w:val="center"/>
              <w:rPr>
                <w:del w:id="1861" w:author="Ginot, Samuel" w:date="2024-02-15T10:34:00Z"/>
                <w:sz w:val="16"/>
                <w:szCs w:val="16"/>
              </w:rPr>
            </w:pPr>
            <w:del w:id="1862" w:author="Ginot, Samuel" w:date="2024-02-15T10:34:00Z">
              <w:r w:rsidDel="00CE34B2">
                <w:rPr>
                  <w:sz w:val="16"/>
                  <w:szCs w:val="16"/>
                </w:rPr>
                <w:delText>Half-Half</w:delText>
              </w:r>
            </w:del>
          </w:p>
        </w:tc>
        <w:tc>
          <w:tcPr>
            <w:tcW w:w="734" w:type="dxa"/>
            <w:vAlign w:val="center"/>
            <w:tcPrChange w:id="1863" w:author="Ginot, Samuel" w:date="2024-02-15T12:18:00Z">
              <w:tcPr>
                <w:tcW w:w="734" w:type="dxa"/>
                <w:vAlign w:val="center"/>
              </w:tcPr>
            </w:tcPrChange>
          </w:tcPr>
          <w:p w14:paraId="48D693B5" w14:textId="06D1B545" w:rsidR="00FB19D0" w:rsidDel="00CE34B2" w:rsidRDefault="00B71978">
            <w:pPr>
              <w:widowControl w:val="0"/>
              <w:jc w:val="center"/>
              <w:rPr>
                <w:del w:id="1864" w:author="Ginot, Samuel" w:date="2024-02-15T10:34:00Z"/>
                <w:sz w:val="16"/>
                <w:szCs w:val="16"/>
              </w:rPr>
            </w:pPr>
            <w:del w:id="1865" w:author="Ginot, Samuel" w:date="2024-02-15T10:34:00Z">
              <w:r w:rsidDel="00CE34B2">
                <w:rPr>
                  <w:sz w:val="16"/>
                  <w:szCs w:val="16"/>
                </w:rPr>
                <w:delText>2.21</w:delText>
              </w:r>
            </w:del>
          </w:p>
        </w:tc>
        <w:tc>
          <w:tcPr>
            <w:tcW w:w="905" w:type="dxa"/>
            <w:vAlign w:val="center"/>
            <w:tcPrChange w:id="1866" w:author="Ginot, Samuel" w:date="2024-02-15T12:18:00Z">
              <w:tcPr>
                <w:tcW w:w="905" w:type="dxa"/>
                <w:vAlign w:val="center"/>
              </w:tcPr>
            </w:tcPrChange>
          </w:tcPr>
          <w:p w14:paraId="6AED7532" w14:textId="157E0E18" w:rsidR="00FB19D0" w:rsidDel="00CE34B2" w:rsidRDefault="00B71978">
            <w:pPr>
              <w:widowControl w:val="0"/>
              <w:jc w:val="center"/>
              <w:rPr>
                <w:del w:id="1867" w:author="Ginot, Samuel" w:date="2024-02-15T10:34:00Z"/>
                <w:sz w:val="16"/>
                <w:szCs w:val="16"/>
              </w:rPr>
            </w:pPr>
            <w:del w:id="1868" w:author="Ginot, Samuel" w:date="2024-02-15T10:34:00Z">
              <w:r w:rsidDel="00CE34B2">
                <w:rPr>
                  <w:sz w:val="16"/>
                  <w:szCs w:val="16"/>
                </w:rPr>
                <w:delText>1.59</w:delText>
              </w:r>
            </w:del>
          </w:p>
        </w:tc>
        <w:tc>
          <w:tcPr>
            <w:tcW w:w="967" w:type="dxa"/>
            <w:vAlign w:val="center"/>
            <w:tcPrChange w:id="1869" w:author="Ginot, Samuel" w:date="2024-02-15T12:18:00Z">
              <w:tcPr>
                <w:tcW w:w="967" w:type="dxa"/>
                <w:vAlign w:val="center"/>
              </w:tcPr>
            </w:tcPrChange>
          </w:tcPr>
          <w:p w14:paraId="32B5F554" w14:textId="3FE42F53" w:rsidR="00FB19D0" w:rsidDel="00CE34B2" w:rsidRDefault="00B71978">
            <w:pPr>
              <w:widowControl w:val="0"/>
              <w:jc w:val="center"/>
              <w:rPr>
                <w:del w:id="1870" w:author="Ginot, Samuel" w:date="2024-02-15T10:34:00Z"/>
                <w:sz w:val="16"/>
                <w:szCs w:val="16"/>
              </w:rPr>
            </w:pPr>
            <w:del w:id="1871" w:author="Ginot, Samuel" w:date="2024-02-15T10:34:00Z">
              <w:r w:rsidDel="00CE34B2">
                <w:rPr>
                  <w:sz w:val="16"/>
                  <w:szCs w:val="16"/>
                </w:rPr>
                <w:delText>1.24</w:delText>
              </w:r>
            </w:del>
          </w:p>
        </w:tc>
        <w:tc>
          <w:tcPr>
            <w:tcW w:w="1138" w:type="dxa"/>
            <w:vAlign w:val="center"/>
            <w:tcPrChange w:id="1872" w:author="Ginot, Samuel" w:date="2024-02-15T12:18:00Z">
              <w:tcPr>
                <w:tcW w:w="1138" w:type="dxa"/>
                <w:vAlign w:val="center"/>
              </w:tcPr>
            </w:tcPrChange>
          </w:tcPr>
          <w:p w14:paraId="09915C3B" w14:textId="65E37024" w:rsidR="00FB19D0" w:rsidDel="00CE34B2" w:rsidRDefault="00B71978">
            <w:pPr>
              <w:widowControl w:val="0"/>
              <w:jc w:val="center"/>
              <w:rPr>
                <w:del w:id="1873" w:author="Ginot, Samuel" w:date="2024-02-15T10:34:00Z"/>
                <w:sz w:val="16"/>
                <w:szCs w:val="16"/>
              </w:rPr>
            </w:pPr>
            <w:del w:id="1874" w:author="Ginot, Samuel" w:date="2024-02-15T10:34:00Z">
              <w:r w:rsidDel="00CE34B2">
                <w:rPr>
                  <w:sz w:val="16"/>
                  <w:szCs w:val="16"/>
                </w:rPr>
                <w:delText>1.31</w:delText>
              </w:r>
            </w:del>
          </w:p>
        </w:tc>
        <w:tc>
          <w:tcPr>
            <w:tcW w:w="1420" w:type="dxa"/>
            <w:vAlign w:val="center"/>
            <w:tcPrChange w:id="1875" w:author="Ginot, Samuel" w:date="2024-02-15T12:18:00Z">
              <w:tcPr>
                <w:tcW w:w="1420" w:type="dxa"/>
                <w:vAlign w:val="center"/>
              </w:tcPr>
            </w:tcPrChange>
          </w:tcPr>
          <w:p w14:paraId="288BE634" w14:textId="23F6291E" w:rsidR="00FB19D0" w:rsidDel="00CE34B2" w:rsidRDefault="00B71978">
            <w:pPr>
              <w:widowControl w:val="0"/>
              <w:jc w:val="center"/>
              <w:rPr>
                <w:del w:id="1876" w:author="Ginot, Samuel" w:date="2024-02-15T10:34:00Z"/>
                <w:sz w:val="16"/>
                <w:szCs w:val="16"/>
              </w:rPr>
            </w:pPr>
            <w:del w:id="1877" w:author="Ginot, Samuel" w:date="2024-02-15T10:34:00Z">
              <w:r w:rsidDel="00CE34B2">
                <w:rPr>
                  <w:sz w:val="16"/>
                  <w:szCs w:val="16"/>
                </w:rPr>
                <w:delText>1.61</w:delText>
              </w:r>
            </w:del>
          </w:p>
        </w:tc>
        <w:tc>
          <w:tcPr>
            <w:tcW w:w="733" w:type="dxa"/>
            <w:vAlign w:val="center"/>
            <w:tcPrChange w:id="1878" w:author="Ginot, Samuel" w:date="2024-02-15T12:18:00Z">
              <w:tcPr>
                <w:tcW w:w="733" w:type="dxa"/>
                <w:vAlign w:val="center"/>
              </w:tcPr>
            </w:tcPrChange>
          </w:tcPr>
          <w:p w14:paraId="1A0B1729" w14:textId="0E6E22BF" w:rsidR="00FB19D0" w:rsidDel="00CE34B2" w:rsidRDefault="00B71978">
            <w:pPr>
              <w:widowControl w:val="0"/>
              <w:jc w:val="center"/>
              <w:rPr>
                <w:del w:id="1879" w:author="Ginot, Samuel" w:date="2024-02-15T10:34:00Z"/>
                <w:sz w:val="16"/>
                <w:szCs w:val="16"/>
              </w:rPr>
            </w:pPr>
            <w:del w:id="1880" w:author="Ginot, Samuel" w:date="2024-02-15T10:34:00Z">
              <w:r w:rsidDel="00CE34B2">
                <w:rPr>
                  <w:sz w:val="16"/>
                  <w:szCs w:val="16"/>
                </w:rPr>
                <w:delText>1.51</w:delText>
              </w:r>
            </w:del>
          </w:p>
        </w:tc>
        <w:tc>
          <w:tcPr>
            <w:tcW w:w="629" w:type="dxa"/>
            <w:vAlign w:val="center"/>
            <w:tcPrChange w:id="1881" w:author="Ginot, Samuel" w:date="2024-02-15T12:18:00Z">
              <w:tcPr>
                <w:tcW w:w="629" w:type="dxa"/>
                <w:vAlign w:val="center"/>
              </w:tcPr>
            </w:tcPrChange>
          </w:tcPr>
          <w:p w14:paraId="36843133" w14:textId="1EF7B48D" w:rsidR="00FB19D0" w:rsidDel="00CE34B2" w:rsidRDefault="00B71978">
            <w:pPr>
              <w:widowControl w:val="0"/>
              <w:jc w:val="center"/>
              <w:rPr>
                <w:del w:id="1882" w:author="Ginot, Samuel" w:date="2024-02-15T10:34:00Z"/>
                <w:sz w:val="16"/>
                <w:szCs w:val="16"/>
              </w:rPr>
            </w:pPr>
            <w:del w:id="1883" w:author="Ginot, Samuel" w:date="2024-02-15T10:34:00Z">
              <w:r w:rsidDel="00CE34B2">
                <w:rPr>
                  <w:sz w:val="16"/>
                  <w:szCs w:val="16"/>
                </w:rPr>
                <w:delText>0</w:delText>
              </w:r>
            </w:del>
          </w:p>
        </w:tc>
        <w:tc>
          <w:tcPr>
            <w:tcW w:w="1482" w:type="dxa"/>
            <w:vAlign w:val="center"/>
            <w:tcPrChange w:id="1884" w:author="Ginot, Samuel" w:date="2024-02-15T12:18:00Z">
              <w:tcPr>
                <w:tcW w:w="1482" w:type="dxa"/>
                <w:vAlign w:val="center"/>
              </w:tcPr>
            </w:tcPrChange>
          </w:tcPr>
          <w:p w14:paraId="086038F0" w14:textId="7B6BF89D" w:rsidR="00FB19D0" w:rsidDel="00CE34B2" w:rsidRDefault="00B71978">
            <w:pPr>
              <w:widowControl w:val="0"/>
              <w:jc w:val="center"/>
              <w:rPr>
                <w:del w:id="1885" w:author="Ginot, Samuel" w:date="2024-02-15T10:34:00Z"/>
                <w:sz w:val="16"/>
                <w:szCs w:val="16"/>
              </w:rPr>
            </w:pPr>
            <w:del w:id="1886" w:author="Ginot, Samuel" w:date="2024-02-15T10:34:00Z">
              <w:r w:rsidDel="00CE34B2">
                <w:rPr>
                  <w:sz w:val="16"/>
                  <w:szCs w:val="16"/>
                </w:rPr>
                <w:delText>1.03</w:delText>
              </w:r>
            </w:del>
          </w:p>
        </w:tc>
      </w:tr>
      <w:tr w:rsidR="00FB19D0" w:rsidDel="00CE34B2" w14:paraId="0D1713B1" w14:textId="422F7731">
        <w:trPr>
          <w:trHeight w:val="256"/>
          <w:del w:id="1887" w:author="Ginot, Samuel" w:date="2024-02-15T10:34:00Z"/>
          <w:trPrChange w:id="1888" w:author="Ginot, Samuel" w:date="2024-02-15T12:18:00Z">
            <w:trPr>
              <w:trHeight w:val="256"/>
            </w:trPr>
          </w:trPrChange>
        </w:trPr>
        <w:tc>
          <w:tcPr>
            <w:tcW w:w="1017" w:type="dxa"/>
            <w:vAlign w:val="center"/>
            <w:tcPrChange w:id="1889" w:author="Ginot, Samuel" w:date="2024-02-15T12:18:00Z">
              <w:tcPr>
                <w:tcW w:w="1017" w:type="dxa"/>
                <w:vAlign w:val="center"/>
              </w:tcPr>
            </w:tcPrChange>
          </w:tcPr>
          <w:p w14:paraId="1A8C5E94" w14:textId="403355DC" w:rsidR="00FB19D0" w:rsidDel="00CE34B2" w:rsidRDefault="00B71978">
            <w:pPr>
              <w:widowControl w:val="0"/>
              <w:jc w:val="center"/>
              <w:rPr>
                <w:del w:id="1890" w:author="Ginot, Samuel" w:date="2024-02-15T10:34:00Z"/>
                <w:sz w:val="16"/>
                <w:szCs w:val="16"/>
              </w:rPr>
            </w:pPr>
            <w:del w:id="1891" w:author="Ginot, Samuel" w:date="2024-02-15T10:34:00Z">
              <w:r w:rsidDel="00CE34B2">
                <w:rPr>
                  <w:sz w:val="16"/>
                  <w:szCs w:val="16"/>
                </w:rPr>
                <w:delText>Mandibles only</w:delText>
              </w:r>
            </w:del>
          </w:p>
        </w:tc>
        <w:tc>
          <w:tcPr>
            <w:tcW w:w="734" w:type="dxa"/>
            <w:vAlign w:val="center"/>
            <w:tcPrChange w:id="1892" w:author="Ginot, Samuel" w:date="2024-02-15T12:18:00Z">
              <w:tcPr>
                <w:tcW w:w="734" w:type="dxa"/>
                <w:vAlign w:val="center"/>
              </w:tcPr>
            </w:tcPrChange>
          </w:tcPr>
          <w:p w14:paraId="161512A2" w14:textId="00B2D6B7" w:rsidR="00FB19D0" w:rsidDel="00CE34B2" w:rsidRDefault="00B71978">
            <w:pPr>
              <w:widowControl w:val="0"/>
              <w:jc w:val="center"/>
              <w:rPr>
                <w:del w:id="1893" w:author="Ginot, Samuel" w:date="2024-02-15T10:34:00Z"/>
                <w:sz w:val="16"/>
                <w:szCs w:val="16"/>
              </w:rPr>
            </w:pPr>
            <w:del w:id="1894" w:author="Ginot, Samuel" w:date="2024-02-15T10:34:00Z">
              <w:r w:rsidDel="00CE34B2">
                <w:rPr>
                  <w:sz w:val="16"/>
                  <w:szCs w:val="16"/>
                </w:rPr>
                <w:delText>3.23</w:delText>
              </w:r>
            </w:del>
          </w:p>
        </w:tc>
        <w:tc>
          <w:tcPr>
            <w:tcW w:w="905" w:type="dxa"/>
            <w:vAlign w:val="center"/>
            <w:tcPrChange w:id="1895" w:author="Ginot, Samuel" w:date="2024-02-15T12:18:00Z">
              <w:tcPr>
                <w:tcW w:w="905" w:type="dxa"/>
                <w:vAlign w:val="center"/>
              </w:tcPr>
            </w:tcPrChange>
          </w:tcPr>
          <w:p w14:paraId="4178938A" w14:textId="2AB5BDF7" w:rsidR="00FB19D0" w:rsidDel="00CE34B2" w:rsidRDefault="00B71978">
            <w:pPr>
              <w:widowControl w:val="0"/>
              <w:jc w:val="center"/>
              <w:rPr>
                <w:del w:id="1896" w:author="Ginot, Samuel" w:date="2024-02-15T10:34:00Z"/>
                <w:sz w:val="16"/>
                <w:szCs w:val="16"/>
              </w:rPr>
            </w:pPr>
            <w:del w:id="1897" w:author="Ginot, Samuel" w:date="2024-02-15T10:34:00Z">
              <w:r w:rsidDel="00CE34B2">
                <w:rPr>
                  <w:sz w:val="16"/>
                  <w:szCs w:val="16"/>
                </w:rPr>
                <w:delText>0.43</w:delText>
              </w:r>
            </w:del>
          </w:p>
        </w:tc>
        <w:tc>
          <w:tcPr>
            <w:tcW w:w="967" w:type="dxa"/>
            <w:vAlign w:val="center"/>
            <w:tcPrChange w:id="1898" w:author="Ginot, Samuel" w:date="2024-02-15T12:18:00Z">
              <w:tcPr>
                <w:tcW w:w="967" w:type="dxa"/>
                <w:vAlign w:val="center"/>
              </w:tcPr>
            </w:tcPrChange>
          </w:tcPr>
          <w:p w14:paraId="49C0E1EF" w14:textId="185D0257" w:rsidR="00FB19D0" w:rsidDel="00CE34B2" w:rsidRDefault="00B71978">
            <w:pPr>
              <w:widowControl w:val="0"/>
              <w:jc w:val="center"/>
              <w:rPr>
                <w:del w:id="1899" w:author="Ginot, Samuel" w:date="2024-02-15T10:34:00Z"/>
                <w:sz w:val="16"/>
                <w:szCs w:val="16"/>
              </w:rPr>
            </w:pPr>
            <w:del w:id="1900" w:author="Ginot, Samuel" w:date="2024-02-15T10:34:00Z">
              <w:r w:rsidDel="00CE34B2">
                <w:rPr>
                  <w:sz w:val="16"/>
                  <w:szCs w:val="16"/>
                </w:rPr>
                <w:delText>0.24</w:delText>
              </w:r>
            </w:del>
          </w:p>
        </w:tc>
        <w:tc>
          <w:tcPr>
            <w:tcW w:w="1138" w:type="dxa"/>
            <w:vAlign w:val="center"/>
            <w:tcPrChange w:id="1901" w:author="Ginot, Samuel" w:date="2024-02-15T12:18:00Z">
              <w:tcPr>
                <w:tcW w:w="1138" w:type="dxa"/>
                <w:vAlign w:val="center"/>
              </w:tcPr>
            </w:tcPrChange>
          </w:tcPr>
          <w:p w14:paraId="07A86EA3" w14:textId="0E7F77BC" w:rsidR="00FB19D0" w:rsidDel="00CE34B2" w:rsidRDefault="00B71978">
            <w:pPr>
              <w:widowControl w:val="0"/>
              <w:jc w:val="center"/>
              <w:rPr>
                <w:del w:id="1902" w:author="Ginot, Samuel" w:date="2024-02-15T10:34:00Z"/>
                <w:sz w:val="16"/>
                <w:szCs w:val="16"/>
              </w:rPr>
            </w:pPr>
            <w:del w:id="1903" w:author="Ginot, Samuel" w:date="2024-02-15T10:34:00Z">
              <w:r w:rsidDel="00CE34B2">
                <w:rPr>
                  <w:sz w:val="16"/>
                  <w:szCs w:val="16"/>
                </w:rPr>
                <w:delText>0.35</w:delText>
              </w:r>
            </w:del>
          </w:p>
        </w:tc>
        <w:tc>
          <w:tcPr>
            <w:tcW w:w="1420" w:type="dxa"/>
            <w:vAlign w:val="center"/>
            <w:tcPrChange w:id="1904" w:author="Ginot, Samuel" w:date="2024-02-15T12:18:00Z">
              <w:tcPr>
                <w:tcW w:w="1420" w:type="dxa"/>
                <w:vAlign w:val="center"/>
              </w:tcPr>
            </w:tcPrChange>
          </w:tcPr>
          <w:p w14:paraId="63A90A67" w14:textId="52ECCE7E" w:rsidR="00FB19D0" w:rsidDel="00CE34B2" w:rsidRDefault="00B71978">
            <w:pPr>
              <w:widowControl w:val="0"/>
              <w:jc w:val="center"/>
              <w:rPr>
                <w:del w:id="1905" w:author="Ginot, Samuel" w:date="2024-02-15T10:34:00Z"/>
                <w:sz w:val="16"/>
                <w:szCs w:val="16"/>
              </w:rPr>
            </w:pPr>
            <w:del w:id="1906" w:author="Ginot, Samuel" w:date="2024-02-15T10:34:00Z">
              <w:r w:rsidDel="00CE34B2">
                <w:rPr>
                  <w:sz w:val="16"/>
                  <w:szCs w:val="16"/>
                </w:rPr>
                <w:delText>0.52</w:delText>
              </w:r>
            </w:del>
          </w:p>
        </w:tc>
        <w:tc>
          <w:tcPr>
            <w:tcW w:w="733" w:type="dxa"/>
            <w:vAlign w:val="center"/>
            <w:tcPrChange w:id="1907" w:author="Ginot, Samuel" w:date="2024-02-15T12:18:00Z">
              <w:tcPr>
                <w:tcW w:w="733" w:type="dxa"/>
                <w:vAlign w:val="center"/>
              </w:tcPr>
            </w:tcPrChange>
          </w:tcPr>
          <w:p w14:paraId="6700EB2E" w14:textId="503FA560" w:rsidR="00FB19D0" w:rsidDel="00CE34B2" w:rsidRDefault="00B71978">
            <w:pPr>
              <w:widowControl w:val="0"/>
              <w:jc w:val="center"/>
              <w:rPr>
                <w:del w:id="1908" w:author="Ginot, Samuel" w:date="2024-02-15T10:34:00Z"/>
                <w:sz w:val="16"/>
                <w:szCs w:val="16"/>
              </w:rPr>
            </w:pPr>
            <w:del w:id="1909" w:author="Ginot, Samuel" w:date="2024-02-15T10:34:00Z">
              <w:r w:rsidDel="00CE34B2">
                <w:rPr>
                  <w:sz w:val="16"/>
                  <w:szCs w:val="16"/>
                </w:rPr>
                <w:delText>0.54</w:delText>
              </w:r>
            </w:del>
          </w:p>
        </w:tc>
        <w:tc>
          <w:tcPr>
            <w:tcW w:w="629" w:type="dxa"/>
            <w:vAlign w:val="center"/>
            <w:tcPrChange w:id="1910" w:author="Ginot, Samuel" w:date="2024-02-15T12:18:00Z">
              <w:tcPr>
                <w:tcW w:w="629" w:type="dxa"/>
                <w:vAlign w:val="center"/>
              </w:tcPr>
            </w:tcPrChange>
          </w:tcPr>
          <w:p w14:paraId="294B34C8" w14:textId="19820E5C" w:rsidR="00FB19D0" w:rsidDel="00CE34B2" w:rsidRDefault="00B71978">
            <w:pPr>
              <w:widowControl w:val="0"/>
              <w:jc w:val="center"/>
              <w:rPr>
                <w:del w:id="1911" w:author="Ginot, Samuel" w:date="2024-02-15T10:34:00Z"/>
                <w:sz w:val="16"/>
                <w:szCs w:val="16"/>
              </w:rPr>
            </w:pPr>
            <w:del w:id="1912" w:author="Ginot, Samuel" w:date="2024-02-15T10:34:00Z">
              <w:r w:rsidDel="00CE34B2">
                <w:rPr>
                  <w:sz w:val="16"/>
                  <w:szCs w:val="16"/>
                </w:rPr>
                <w:delText>1.03</w:delText>
              </w:r>
            </w:del>
          </w:p>
        </w:tc>
        <w:tc>
          <w:tcPr>
            <w:tcW w:w="1482" w:type="dxa"/>
            <w:vAlign w:val="center"/>
            <w:tcPrChange w:id="1913" w:author="Ginot, Samuel" w:date="2024-02-15T12:18:00Z">
              <w:tcPr>
                <w:tcW w:w="1482" w:type="dxa"/>
                <w:vAlign w:val="center"/>
              </w:tcPr>
            </w:tcPrChange>
          </w:tcPr>
          <w:p w14:paraId="453493CE" w14:textId="639765F6" w:rsidR="00FB19D0" w:rsidDel="00CE34B2" w:rsidRDefault="00B71978">
            <w:pPr>
              <w:widowControl w:val="0"/>
              <w:jc w:val="center"/>
              <w:rPr>
                <w:del w:id="1914" w:author="Ginot, Samuel" w:date="2024-02-15T10:34:00Z"/>
                <w:sz w:val="16"/>
                <w:szCs w:val="16"/>
              </w:rPr>
            </w:pPr>
            <w:del w:id="1915" w:author="Ginot, Samuel" w:date="2024-02-15T10:34:00Z">
              <w:r w:rsidDel="00CE34B2">
                <w:rPr>
                  <w:sz w:val="16"/>
                  <w:szCs w:val="16"/>
                </w:rPr>
                <w:delText>0</w:delText>
              </w:r>
            </w:del>
          </w:p>
        </w:tc>
      </w:tr>
      <w:tr w:rsidR="00FB19D0" w:rsidDel="00CE34B2" w14:paraId="5044E189" w14:textId="4CB09F5C">
        <w:trPr>
          <w:trHeight w:val="256"/>
          <w:del w:id="1916" w:author="Ginot, Samuel" w:date="2024-02-15T10:34:00Z"/>
          <w:trPrChange w:id="1917" w:author="Ginot, Samuel" w:date="2024-02-15T12:18:00Z">
            <w:trPr>
              <w:trHeight w:val="256"/>
            </w:trPr>
          </w:trPrChange>
        </w:trPr>
        <w:tc>
          <w:tcPr>
            <w:tcW w:w="1017" w:type="dxa"/>
            <w:vAlign w:val="center"/>
            <w:tcPrChange w:id="1918" w:author="Ginot, Samuel" w:date="2024-02-15T12:18:00Z">
              <w:tcPr>
                <w:tcW w:w="1017" w:type="dxa"/>
                <w:vAlign w:val="center"/>
              </w:tcPr>
            </w:tcPrChange>
          </w:tcPr>
          <w:p w14:paraId="495B1636" w14:textId="31FC7110" w:rsidR="00FB19D0" w:rsidDel="00CE34B2" w:rsidRDefault="00FB19D0">
            <w:pPr>
              <w:widowControl w:val="0"/>
              <w:jc w:val="center"/>
              <w:rPr>
                <w:del w:id="1919" w:author="Ginot, Samuel" w:date="2024-02-15T10:34:00Z"/>
                <w:sz w:val="16"/>
                <w:szCs w:val="16"/>
              </w:rPr>
            </w:pPr>
          </w:p>
        </w:tc>
        <w:tc>
          <w:tcPr>
            <w:tcW w:w="8008" w:type="dxa"/>
            <w:gridSpan w:val="8"/>
            <w:vAlign w:val="center"/>
            <w:tcPrChange w:id="1920" w:author="Ginot, Samuel" w:date="2024-02-15T12:18:00Z">
              <w:tcPr>
                <w:tcW w:w="8008" w:type="dxa"/>
                <w:gridSpan w:val="8"/>
                <w:vAlign w:val="center"/>
              </w:tcPr>
            </w:tcPrChange>
          </w:tcPr>
          <w:p w14:paraId="466FF633" w14:textId="02BDF6C5" w:rsidR="00FB19D0" w:rsidDel="00CE34B2" w:rsidRDefault="00B71978">
            <w:pPr>
              <w:widowControl w:val="0"/>
              <w:jc w:val="center"/>
              <w:rPr>
                <w:del w:id="1921" w:author="Ginot, Samuel" w:date="2024-02-15T10:34:00Z"/>
                <w:sz w:val="16"/>
                <w:szCs w:val="16"/>
              </w:rPr>
            </w:pPr>
            <w:del w:id="1922" w:author="Ginot, Samuel" w:date="2024-02-15T10:34:00Z">
              <w:r w:rsidDel="00CE34B2">
                <w:rPr>
                  <w:b/>
                  <w:sz w:val="16"/>
                  <w:szCs w:val="16"/>
                </w:rPr>
                <w:delText>C. Pairwise P-values associated with pairwise differences in effect size.</w:delText>
              </w:r>
            </w:del>
          </w:p>
        </w:tc>
      </w:tr>
      <w:tr w:rsidR="00FB19D0" w:rsidDel="00CE34B2" w14:paraId="56D53EA9" w14:textId="42CAEA28">
        <w:trPr>
          <w:trHeight w:val="256"/>
          <w:del w:id="1923" w:author="Ginot, Samuel" w:date="2024-02-15T10:34:00Z"/>
          <w:trPrChange w:id="1924" w:author="Ginot, Samuel" w:date="2024-02-15T12:18:00Z">
            <w:trPr>
              <w:trHeight w:val="256"/>
            </w:trPr>
          </w:trPrChange>
        </w:trPr>
        <w:tc>
          <w:tcPr>
            <w:tcW w:w="1017" w:type="dxa"/>
            <w:vAlign w:val="center"/>
            <w:tcPrChange w:id="1925" w:author="Ginot, Samuel" w:date="2024-02-15T12:18:00Z">
              <w:tcPr>
                <w:tcW w:w="1017" w:type="dxa"/>
                <w:vAlign w:val="center"/>
              </w:tcPr>
            </w:tcPrChange>
          </w:tcPr>
          <w:p w14:paraId="7D8D2AE5" w14:textId="24BB4461" w:rsidR="00FB19D0" w:rsidDel="00CE34B2" w:rsidRDefault="00B71978">
            <w:pPr>
              <w:widowControl w:val="0"/>
              <w:jc w:val="center"/>
              <w:rPr>
                <w:del w:id="1926" w:author="Ginot, Samuel" w:date="2024-02-15T10:34:00Z"/>
                <w:sz w:val="16"/>
                <w:szCs w:val="16"/>
              </w:rPr>
            </w:pPr>
            <w:del w:id="1927" w:author="Ginot, Samuel" w:date="2024-02-15T10:34:00Z">
              <w:r w:rsidDel="00CE34B2">
                <w:rPr>
                  <w:sz w:val="16"/>
                  <w:szCs w:val="16"/>
                </w:rPr>
                <w:delText>No Modules</w:delText>
              </w:r>
            </w:del>
          </w:p>
        </w:tc>
        <w:tc>
          <w:tcPr>
            <w:tcW w:w="734" w:type="dxa"/>
            <w:vAlign w:val="center"/>
            <w:tcPrChange w:id="1928" w:author="Ginot, Samuel" w:date="2024-02-15T12:18:00Z">
              <w:tcPr>
                <w:tcW w:w="734" w:type="dxa"/>
                <w:vAlign w:val="center"/>
              </w:tcPr>
            </w:tcPrChange>
          </w:tcPr>
          <w:p w14:paraId="2BB38323" w14:textId="56536A12" w:rsidR="00FB19D0" w:rsidDel="00CE34B2" w:rsidRDefault="00B71978">
            <w:pPr>
              <w:widowControl w:val="0"/>
              <w:jc w:val="center"/>
              <w:rPr>
                <w:del w:id="1929" w:author="Ginot, Samuel" w:date="2024-02-15T10:34:00Z"/>
                <w:sz w:val="16"/>
                <w:szCs w:val="16"/>
              </w:rPr>
            </w:pPr>
            <w:del w:id="1930" w:author="Ginot, Samuel" w:date="2024-02-15T10:34:00Z">
              <w:r w:rsidDel="00CE34B2">
                <w:rPr>
                  <w:sz w:val="16"/>
                  <w:szCs w:val="16"/>
                </w:rPr>
                <w:delText>1</w:delText>
              </w:r>
            </w:del>
          </w:p>
        </w:tc>
        <w:tc>
          <w:tcPr>
            <w:tcW w:w="905" w:type="dxa"/>
            <w:vAlign w:val="center"/>
            <w:tcPrChange w:id="1931" w:author="Ginot, Samuel" w:date="2024-02-15T12:18:00Z">
              <w:tcPr>
                <w:tcW w:w="905" w:type="dxa"/>
                <w:vAlign w:val="center"/>
              </w:tcPr>
            </w:tcPrChange>
          </w:tcPr>
          <w:p w14:paraId="20BA9794" w14:textId="31634FBF" w:rsidR="00FB19D0" w:rsidDel="00CE34B2" w:rsidRDefault="00B71978">
            <w:pPr>
              <w:widowControl w:val="0"/>
              <w:jc w:val="center"/>
              <w:rPr>
                <w:del w:id="1932" w:author="Ginot, Samuel" w:date="2024-02-15T10:34:00Z"/>
                <w:sz w:val="16"/>
                <w:szCs w:val="16"/>
              </w:rPr>
            </w:pPr>
            <w:del w:id="1933" w:author="Ginot, Samuel" w:date="2024-02-15T10:34:00Z">
              <w:r w:rsidDel="00CE34B2">
                <w:rPr>
                  <w:sz w:val="16"/>
                  <w:szCs w:val="16"/>
                </w:rPr>
                <w:delText>0</w:delText>
              </w:r>
            </w:del>
          </w:p>
        </w:tc>
        <w:tc>
          <w:tcPr>
            <w:tcW w:w="967" w:type="dxa"/>
            <w:vAlign w:val="center"/>
            <w:tcPrChange w:id="1934" w:author="Ginot, Samuel" w:date="2024-02-15T12:18:00Z">
              <w:tcPr>
                <w:tcW w:w="967" w:type="dxa"/>
                <w:vAlign w:val="center"/>
              </w:tcPr>
            </w:tcPrChange>
          </w:tcPr>
          <w:p w14:paraId="3155D5A5" w14:textId="2A881D52" w:rsidR="00FB19D0" w:rsidDel="00CE34B2" w:rsidRDefault="00B71978">
            <w:pPr>
              <w:widowControl w:val="0"/>
              <w:jc w:val="center"/>
              <w:rPr>
                <w:del w:id="1935" w:author="Ginot, Samuel" w:date="2024-02-15T10:34:00Z"/>
                <w:sz w:val="16"/>
                <w:szCs w:val="16"/>
              </w:rPr>
            </w:pPr>
            <w:del w:id="1936" w:author="Ginot, Samuel" w:date="2024-02-15T10:34:00Z">
              <w:r w:rsidDel="00CE34B2">
                <w:rPr>
                  <w:sz w:val="16"/>
                  <w:szCs w:val="16"/>
                </w:rPr>
                <w:delText>0</w:delText>
              </w:r>
            </w:del>
          </w:p>
        </w:tc>
        <w:tc>
          <w:tcPr>
            <w:tcW w:w="1138" w:type="dxa"/>
            <w:vAlign w:val="center"/>
            <w:tcPrChange w:id="1937" w:author="Ginot, Samuel" w:date="2024-02-15T12:18:00Z">
              <w:tcPr>
                <w:tcW w:w="1138" w:type="dxa"/>
                <w:vAlign w:val="center"/>
              </w:tcPr>
            </w:tcPrChange>
          </w:tcPr>
          <w:p w14:paraId="44F1DC5B" w14:textId="32A3DAF7" w:rsidR="00FB19D0" w:rsidDel="00CE34B2" w:rsidRDefault="00B71978">
            <w:pPr>
              <w:widowControl w:val="0"/>
              <w:jc w:val="center"/>
              <w:rPr>
                <w:del w:id="1938" w:author="Ginot, Samuel" w:date="2024-02-15T10:34:00Z"/>
                <w:sz w:val="16"/>
                <w:szCs w:val="16"/>
              </w:rPr>
            </w:pPr>
            <w:del w:id="1939" w:author="Ginot, Samuel" w:date="2024-02-15T10:34:00Z">
              <w:r w:rsidDel="00CE34B2">
                <w:rPr>
                  <w:sz w:val="16"/>
                  <w:szCs w:val="16"/>
                </w:rPr>
                <w:delText>0</w:delText>
              </w:r>
            </w:del>
          </w:p>
        </w:tc>
        <w:tc>
          <w:tcPr>
            <w:tcW w:w="1420" w:type="dxa"/>
            <w:vAlign w:val="center"/>
            <w:tcPrChange w:id="1940" w:author="Ginot, Samuel" w:date="2024-02-15T12:18:00Z">
              <w:tcPr>
                <w:tcW w:w="1420" w:type="dxa"/>
                <w:vAlign w:val="center"/>
              </w:tcPr>
            </w:tcPrChange>
          </w:tcPr>
          <w:p w14:paraId="0D9F587E" w14:textId="417B5EAC" w:rsidR="00FB19D0" w:rsidDel="00CE34B2" w:rsidRDefault="00B71978">
            <w:pPr>
              <w:widowControl w:val="0"/>
              <w:jc w:val="center"/>
              <w:rPr>
                <w:del w:id="1941" w:author="Ginot, Samuel" w:date="2024-02-15T10:34:00Z"/>
                <w:sz w:val="16"/>
                <w:szCs w:val="16"/>
              </w:rPr>
            </w:pPr>
            <w:del w:id="1942" w:author="Ginot, Samuel" w:date="2024-02-15T10:34:00Z">
              <w:r w:rsidDel="00CE34B2">
                <w:rPr>
                  <w:sz w:val="16"/>
                  <w:szCs w:val="16"/>
                </w:rPr>
                <w:delText>0</w:delText>
              </w:r>
            </w:del>
          </w:p>
        </w:tc>
        <w:tc>
          <w:tcPr>
            <w:tcW w:w="733" w:type="dxa"/>
            <w:vAlign w:val="center"/>
            <w:tcPrChange w:id="1943" w:author="Ginot, Samuel" w:date="2024-02-15T12:18:00Z">
              <w:tcPr>
                <w:tcW w:w="733" w:type="dxa"/>
                <w:vAlign w:val="center"/>
              </w:tcPr>
            </w:tcPrChange>
          </w:tcPr>
          <w:p w14:paraId="35128D8D" w14:textId="52892251" w:rsidR="00FB19D0" w:rsidDel="00CE34B2" w:rsidRDefault="00B71978">
            <w:pPr>
              <w:widowControl w:val="0"/>
              <w:jc w:val="center"/>
              <w:rPr>
                <w:del w:id="1944" w:author="Ginot, Samuel" w:date="2024-02-15T10:34:00Z"/>
                <w:sz w:val="16"/>
                <w:szCs w:val="16"/>
              </w:rPr>
            </w:pPr>
            <w:del w:id="1945" w:author="Ginot, Samuel" w:date="2024-02-15T10:34:00Z">
              <w:r w:rsidDel="00CE34B2">
                <w:rPr>
                  <w:sz w:val="16"/>
                  <w:szCs w:val="16"/>
                </w:rPr>
                <w:delText>0</w:delText>
              </w:r>
            </w:del>
          </w:p>
        </w:tc>
        <w:tc>
          <w:tcPr>
            <w:tcW w:w="629" w:type="dxa"/>
            <w:vAlign w:val="center"/>
            <w:tcPrChange w:id="1946" w:author="Ginot, Samuel" w:date="2024-02-15T12:18:00Z">
              <w:tcPr>
                <w:tcW w:w="629" w:type="dxa"/>
                <w:vAlign w:val="center"/>
              </w:tcPr>
            </w:tcPrChange>
          </w:tcPr>
          <w:p w14:paraId="23CD2168" w14:textId="1481263B" w:rsidR="00FB19D0" w:rsidDel="00CE34B2" w:rsidRDefault="00B71978">
            <w:pPr>
              <w:widowControl w:val="0"/>
              <w:jc w:val="center"/>
              <w:rPr>
                <w:del w:id="1947" w:author="Ginot, Samuel" w:date="2024-02-15T10:34:00Z"/>
                <w:sz w:val="16"/>
                <w:szCs w:val="16"/>
              </w:rPr>
            </w:pPr>
            <w:del w:id="1948" w:author="Ginot, Samuel" w:date="2024-02-15T10:34:00Z">
              <w:r w:rsidDel="00CE34B2">
                <w:rPr>
                  <w:sz w:val="16"/>
                  <w:szCs w:val="16"/>
                </w:rPr>
                <w:delText>0.03</w:delText>
              </w:r>
            </w:del>
          </w:p>
        </w:tc>
        <w:tc>
          <w:tcPr>
            <w:tcW w:w="1482" w:type="dxa"/>
            <w:vAlign w:val="center"/>
            <w:tcPrChange w:id="1949" w:author="Ginot, Samuel" w:date="2024-02-15T12:18:00Z">
              <w:tcPr>
                <w:tcW w:w="1482" w:type="dxa"/>
                <w:vAlign w:val="center"/>
              </w:tcPr>
            </w:tcPrChange>
          </w:tcPr>
          <w:p w14:paraId="0F875BB1" w14:textId="6F950417" w:rsidR="00FB19D0" w:rsidDel="00CE34B2" w:rsidRDefault="00B71978">
            <w:pPr>
              <w:widowControl w:val="0"/>
              <w:jc w:val="center"/>
              <w:rPr>
                <w:del w:id="1950" w:author="Ginot, Samuel" w:date="2024-02-15T10:34:00Z"/>
                <w:sz w:val="16"/>
                <w:szCs w:val="16"/>
              </w:rPr>
            </w:pPr>
            <w:del w:id="1951" w:author="Ginot, Samuel" w:date="2024-02-15T10:34:00Z">
              <w:r w:rsidDel="00CE34B2">
                <w:rPr>
                  <w:sz w:val="16"/>
                  <w:szCs w:val="16"/>
                </w:rPr>
                <w:delText>0</w:delText>
              </w:r>
            </w:del>
          </w:p>
        </w:tc>
      </w:tr>
      <w:tr w:rsidR="00FB19D0" w:rsidDel="00CE34B2" w14:paraId="75B7D86C" w14:textId="45C8A221">
        <w:trPr>
          <w:trHeight w:val="256"/>
          <w:del w:id="1952" w:author="Ginot, Samuel" w:date="2024-02-15T10:34:00Z"/>
          <w:trPrChange w:id="1953" w:author="Ginot, Samuel" w:date="2024-02-15T12:18:00Z">
            <w:trPr>
              <w:trHeight w:val="256"/>
            </w:trPr>
          </w:trPrChange>
        </w:trPr>
        <w:tc>
          <w:tcPr>
            <w:tcW w:w="1017" w:type="dxa"/>
            <w:vAlign w:val="center"/>
            <w:tcPrChange w:id="1954" w:author="Ginot, Samuel" w:date="2024-02-15T12:18:00Z">
              <w:tcPr>
                <w:tcW w:w="1017" w:type="dxa"/>
                <w:vAlign w:val="center"/>
              </w:tcPr>
            </w:tcPrChange>
          </w:tcPr>
          <w:p w14:paraId="4DD1BD6C" w14:textId="1042E0C7" w:rsidR="00FB19D0" w:rsidDel="00CE34B2" w:rsidRDefault="00B71978">
            <w:pPr>
              <w:widowControl w:val="0"/>
              <w:jc w:val="center"/>
              <w:rPr>
                <w:del w:id="1955" w:author="Ginot, Samuel" w:date="2024-02-15T10:34:00Z"/>
                <w:sz w:val="16"/>
                <w:szCs w:val="16"/>
              </w:rPr>
            </w:pPr>
            <w:del w:id="1956" w:author="Ginot, Samuel" w:date="2024-02-15T10:34:00Z">
              <w:r w:rsidDel="00CE34B2">
                <w:rPr>
                  <w:sz w:val="16"/>
                  <w:szCs w:val="16"/>
                </w:rPr>
                <w:delText>Head-Mandibles</w:delText>
              </w:r>
            </w:del>
          </w:p>
        </w:tc>
        <w:tc>
          <w:tcPr>
            <w:tcW w:w="734" w:type="dxa"/>
            <w:vAlign w:val="center"/>
            <w:tcPrChange w:id="1957" w:author="Ginot, Samuel" w:date="2024-02-15T12:18:00Z">
              <w:tcPr>
                <w:tcW w:w="734" w:type="dxa"/>
                <w:vAlign w:val="center"/>
              </w:tcPr>
            </w:tcPrChange>
          </w:tcPr>
          <w:p w14:paraId="025CC4E2" w14:textId="0D98841A" w:rsidR="00FB19D0" w:rsidDel="00CE34B2" w:rsidRDefault="00B71978">
            <w:pPr>
              <w:widowControl w:val="0"/>
              <w:jc w:val="center"/>
              <w:rPr>
                <w:del w:id="1958" w:author="Ginot, Samuel" w:date="2024-02-15T10:34:00Z"/>
                <w:sz w:val="16"/>
                <w:szCs w:val="16"/>
              </w:rPr>
            </w:pPr>
            <w:del w:id="1959" w:author="Ginot, Samuel" w:date="2024-02-15T10:34:00Z">
              <w:r w:rsidDel="00CE34B2">
                <w:rPr>
                  <w:sz w:val="16"/>
                  <w:szCs w:val="16"/>
                </w:rPr>
                <w:delText>0</w:delText>
              </w:r>
            </w:del>
          </w:p>
        </w:tc>
        <w:tc>
          <w:tcPr>
            <w:tcW w:w="905" w:type="dxa"/>
            <w:vAlign w:val="center"/>
            <w:tcPrChange w:id="1960" w:author="Ginot, Samuel" w:date="2024-02-15T12:18:00Z">
              <w:tcPr>
                <w:tcW w:w="905" w:type="dxa"/>
                <w:vAlign w:val="center"/>
              </w:tcPr>
            </w:tcPrChange>
          </w:tcPr>
          <w:p w14:paraId="3BF9D41D" w14:textId="2C2B66AE" w:rsidR="00FB19D0" w:rsidDel="00CE34B2" w:rsidRDefault="00B71978">
            <w:pPr>
              <w:widowControl w:val="0"/>
              <w:jc w:val="center"/>
              <w:rPr>
                <w:del w:id="1961" w:author="Ginot, Samuel" w:date="2024-02-15T10:34:00Z"/>
                <w:sz w:val="16"/>
                <w:szCs w:val="16"/>
              </w:rPr>
            </w:pPr>
            <w:del w:id="1962" w:author="Ginot, Samuel" w:date="2024-02-15T10:34:00Z">
              <w:r w:rsidDel="00CE34B2">
                <w:rPr>
                  <w:sz w:val="16"/>
                  <w:szCs w:val="16"/>
                </w:rPr>
                <w:delText>1</w:delText>
              </w:r>
            </w:del>
          </w:p>
        </w:tc>
        <w:tc>
          <w:tcPr>
            <w:tcW w:w="967" w:type="dxa"/>
            <w:vAlign w:val="center"/>
            <w:tcPrChange w:id="1963" w:author="Ginot, Samuel" w:date="2024-02-15T12:18:00Z">
              <w:tcPr>
                <w:tcW w:w="967" w:type="dxa"/>
                <w:vAlign w:val="center"/>
              </w:tcPr>
            </w:tcPrChange>
          </w:tcPr>
          <w:p w14:paraId="7A4B3759" w14:textId="0EC555CC" w:rsidR="00FB19D0" w:rsidDel="00CE34B2" w:rsidRDefault="00B71978">
            <w:pPr>
              <w:widowControl w:val="0"/>
              <w:jc w:val="center"/>
              <w:rPr>
                <w:del w:id="1964" w:author="Ginot, Samuel" w:date="2024-02-15T10:34:00Z"/>
                <w:sz w:val="16"/>
                <w:szCs w:val="16"/>
              </w:rPr>
            </w:pPr>
            <w:del w:id="1965" w:author="Ginot, Samuel" w:date="2024-02-15T10:34:00Z">
              <w:r w:rsidDel="00CE34B2">
                <w:rPr>
                  <w:sz w:val="16"/>
                  <w:szCs w:val="16"/>
                </w:rPr>
                <w:delText>0.88</w:delText>
              </w:r>
            </w:del>
          </w:p>
        </w:tc>
        <w:tc>
          <w:tcPr>
            <w:tcW w:w="1138" w:type="dxa"/>
            <w:vAlign w:val="center"/>
            <w:tcPrChange w:id="1966" w:author="Ginot, Samuel" w:date="2024-02-15T12:18:00Z">
              <w:tcPr>
                <w:tcW w:w="1138" w:type="dxa"/>
                <w:vAlign w:val="center"/>
              </w:tcPr>
            </w:tcPrChange>
          </w:tcPr>
          <w:p w14:paraId="329747DF" w14:textId="1D05F4EC" w:rsidR="00FB19D0" w:rsidDel="00CE34B2" w:rsidRDefault="00B71978">
            <w:pPr>
              <w:widowControl w:val="0"/>
              <w:jc w:val="center"/>
              <w:rPr>
                <w:del w:id="1967" w:author="Ginot, Samuel" w:date="2024-02-15T10:34:00Z"/>
                <w:sz w:val="16"/>
                <w:szCs w:val="16"/>
              </w:rPr>
            </w:pPr>
            <w:del w:id="1968" w:author="Ginot, Samuel" w:date="2024-02-15T10:34:00Z">
              <w:r w:rsidDel="00CE34B2">
                <w:rPr>
                  <w:sz w:val="16"/>
                  <w:szCs w:val="16"/>
                </w:rPr>
                <w:delText>0.99</w:delText>
              </w:r>
            </w:del>
          </w:p>
        </w:tc>
        <w:tc>
          <w:tcPr>
            <w:tcW w:w="1420" w:type="dxa"/>
            <w:vAlign w:val="center"/>
            <w:tcPrChange w:id="1969" w:author="Ginot, Samuel" w:date="2024-02-15T12:18:00Z">
              <w:tcPr>
                <w:tcW w:w="1420" w:type="dxa"/>
                <w:vAlign w:val="center"/>
              </w:tcPr>
            </w:tcPrChange>
          </w:tcPr>
          <w:p w14:paraId="70ACF746" w14:textId="592C66ED" w:rsidR="00FB19D0" w:rsidDel="00CE34B2" w:rsidRDefault="00B71978">
            <w:pPr>
              <w:widowControl w:val="0"/>
              <w:jc w:val="center"/>
              <w:rPr>
                <w:del w:id="1970" w:author="Ginot, Samuel" w:date="2024-02-15T10:34:00Z"/>
                <w:sz w:val="16"/>
                <w:szCs w:val="16"/>
              </w:rPr>
            </w:pPr>
            <w:del w:id="1971" w:author="Ginot, Samuel" w:date="2024-02-15T10:34:00Z">
              <w:r w:rsidDel="00CE34B2">
                <w:rPr>
                  <w:sz w:val="16"/>
                  <w:szCs w:val="16"/>
                </w:rPr>
                <w:delText>0.9</w:delText>
              </w:r>
            </w:del>
          </w:p>
        </w:tc>
        <w:tc>
          <w:tcPr>
            <w:tcW w:w="733" w:type="dxa"/>
            <w:vAlign w:val="center"/>
            <w:tcPrChange w:id="1972" w:author="Ginot, Samuel" w:date="2024-02-15T12:18:00Z">
              <w:tcPr>
                <w:tcW w:w="733" w:type="dxa"/>
                <w:vAlign w:val="center"/>
              </w:tcPr>
            </w:tcPrChange>
          </w:tcPr>
          <w:p w14:paraId="36971A49" w14:textId="0FDA1AEE" w:rsidR="00FB19D0" w:rsidDel="00CE34B2" w:rsidRDefault="00B71978">
            <w:pPr>
              <w:widowControl w:val="0"/>
              <w:jc w:val="center"/>
              <w:rPr>
                <w:del w:id="1973" w:author="Ginot, Samuel" w:date="2024-02-15T10:34:00Z"/>
                <w:sz w:val="16"/>
                <w:szCs w:val="16"/>
              </w:rPr>
            </w:pPr>
            <w:del w:id="1974" w:author="Ginot, Samuel" w:date="2024-02-15T10:34:00Z">
              <w:r w:rsidDel="00CE34B2">
                <w:rPr>
                  <w:sz w:val="16"/>
                  <w:szCs w:val="16"/>
                </w:rPr>
                <w:delText>0.85</w:delText>
              </w:r>
            </w:del>
          </w:p>
        </w:tc>
        <w:tc>
          <w:tcPr>
            <w:tcW w:w="629" w:type="dxa"/>
            <w:vAlign w:val="center"/>
            <w:tcPrChange w:id="1975" w:author="Ginot, Samuel" w:date="2024-02-15T12:18:00Z">
              <w:tcPr>
                <w:tcW w:w="629" w:type="dxa"/>
                <w:vAlign w:val="center"/>
              </w:tcPr>
            </w:tcPrChange>
          </w:tcPr>
          <w:p w14:paraId="5DD8450C" w14:textId="086B2B91" w:rsidR="00FB19D0" w:rsidDel="00CE34B2" w:rsidRDefault="00B71978">
            <w:pPr>
              <w:widowControl w:val="0"/>
              <w:jc w:val="center"/>
              <w:rPr>
                <w:del w:id="1976" w:author="Ginot, Samuel" w:date="2024-02-15T10:34:00Z"/>
                <w:sz w:val="16"/>
                <w:szCs w:val="16"/>
              </w:rPr>
            </w:pPr>
            <w:del w:id="1977" w:author="Ginot, Samuel" w:date="2024-02-15T10:34:00Z">
              <w:r w:rsidDel="00CE34B2">
                <w:rPr>
                  <w:sz w:val="16"/>
                  <w:szCs w:val="16"/>
                </w:rPr>
                <w:delText>0.11</w:delText>
              </w:r>
            </w:del>
          </w:p>
        </w:tc>
        <w:tc>
          <w:tcPr>
            <w:tcW w:w="1482" w:type="dxa"/>
            <w:vAlign w:val="center"/>
            <w:tcPrChange w:id="1978" w:author="Ginot, Samuel" w:date="2024-02-15T12:18:00Z">
              <w:tcPr>
                <w:tcW w:w="1482" w:type="dxa"/>
                <w:vAlign w:val="center"/>
              </w:tcPr>
            </w:tcPrChange>
          </w:tcPr>
          <w:p w14:paraId="4CDDD817" w14:textId="656744D6" w:rsidR="00FB19D0" w:rsidDel="00CE34B2" w:rsidRDefault="00B71978">
            <w:pPr>
              <w:widowControl w:val="0"/>
              <w:jc w:val="center"/>
              <w:rPr>
                <w:del w:id="1979" w:author="Ginot, Samuel" w:date="2024-02-15T10:34:00Z"/>
                <w:sz w:val="16"/>
                <w:szCs w:val="16"/>
              </w:rPr>
            </w:pPr>
            <w:del w:id="1980" w:author="Ginot, Samuel" w:date="2024-02-15T10:34:00Z">
              <w:r w:rsidDel="00CE34B2">
                <w:rPr>
                  <w:sz w:val="16"/>
                  <w:szCs w:val="16"/>
                </w:rPr>
                <w:delText>0.67</w:delText>
              </w:r>
            </w:del>
          </w:p>
        </w:tc>
      </w:tr>
      <w:tr w:rsidR="00FB19D0" w:rsidDel="00CE34B2" w14:paraId="2818F8F3" w14:textId="2D7F4DEE">
        <w:trPr>
          <w:trHeight w:val="256"/>
          <w:del w:id="1981" w:author="Ginot, Samuel" w:date="2024-02-15T10:34:00Z"/>
          <w:trPrChange w:id="1982" w:author="Ginot, Samuel" w:date="2024-02-15T12:18:00Z">
            <w:trPr>
              <w:trHeight w:val="256"/>
            </w:trPr>
          </w:trPrChange>
        </w:trPr>
        <w:tc>
          <w:tcPr>
            <w:tcW w:w="1017" w:type="dxa"/>
            <w:vAlign w:val="center"/>
            <w:tcPrChange w:id="1983" w:author="Ginot, Samuel" w:date="2024-02-15T12:18:00Z">
              <w:tcPr>
                <w:tcW w:w="1017" w:type="dxa"/>
                <w:vAlign w:val="center"/>
              </w:tcPr>
            </w:tcPrChange>
          </w:tcPr>
          <w:p w14:paraId="28F6A0EB" w14:textId="5CAFEA25" w:rsidR="00FB19D0" w:rsidDel="00CE34B2" w:rsidRDefault="00B71978">
            <w:pPr>
              <w:widowControl w:val="0"/>
              <w:jc w:val="center"/>
              <w:rPr>
                <w:del w:id="1984" w:author="Ginot, Samuel" w:date="2024-02-15T10:34:00Z"/>
                <w:sz w:val="16"/>
                <w:szCs w:val="16"/>
              </w:rPr>
            </w:pPr>
            <w:del w:id="1985" w:author="Ginot, Samuel" w:date="2024-02-15T10:34:00Z">
              <w:r w:rsidDel="00CE34B2">
                <w:rPr>
                  <w:sz w:val="16"/>
                  <w:szCs w:val="16"/>
                </w:rPr>
                <w:delText>Head-Mandibles-Sensory</w:delText>
              </w:r>
            </w:del>
          </w:p>
        </w:tc>
        <w:tc>
          <w:tcPr>
            <w:tcW w:w="734" w:type="dxa"/>
            <w:vAlign w:val="center"/>
            <w:tcPrChange w:id="1986" w:author="Ginot, Samuel" w:date="2024-02-15T12:18:00Z">
              <w:tcPr>
                <w:tcW w:w="734" w:type="dxa"/>
                <w:vAlign w:val="center"/>
              </w:tcPr>
            </w:tcPrChange>
          </w:tcPr>
          <w:p w14:paraId="1888309D" w14:textId="67D024E3" w:rsidR="00FB19D0" w:rsidDel="00CE34B2" w:rsidRDefault="00B71978">
            <w:pPr>
              <w:widowControl w:val="0"/>
              <w:jc w:val="center"/>
              <w:rPr>
                <w:del w:id="1987" w:author="Ginot, Samuel" w:date="2024-02-15T10:34:00Z"/>
                <w:sz w:val="16"/>
                <w:szCs w:val="16"/>
              </w:rPr>
            </w:pPr>
            <w:del w:id="1988" w:author="Ginot, Samuel" w:date="2024-02-15T10:34:00Z">
              <w:r w:rsidDel="00CE34B2">
                <w:rPr>
                  <w:sz w:val="16"/>
                  <w:szCs w:val="16"/>
                </w:rPr>
                <w:delText>0</w:delText>
              </w:r>
            </w:del>
          </w:p>
        </w:tc>
        <w:tc>
          <w:tcPr>
            <w:tcW w:w="905" w:type="dxa"/>
            <w:vAlign w:val="center"/>
            <w:tcPrChange w:id="1989" w:author="Ginot, Samuel" w:date="2024-02-15T12:18:00Z">
              <w:tcPr>
                <w:tcW w:w="905" w:type="dxa"/>
                <w:vAlign w:val="center"/>
              </w:tcPr>
            </w:tcPrChange>
          </w:tcPr>
          <w:p w14:paraId="3BBDB753" w14:textId="7B3E330B" w:rsidR="00FB19D0" w:rsidDel="00CE34B2" w:rsidRDefault="00B71978">
            <w:pPr>
              <w:widowControl w:val="0"/>
              <w:jc w:val="center"/>
              <w:rPr>
                <w:del w:id="1990" w:author="Ginot, Samuel" w:date="2024-02-15T10:34:00Z"/>
                <w:sz w:val="16"/>
                <w:szCs w:val="16"/>
              </w:rPr>
            </w:pPr>
            <w:del w:id="1991" w:author="Ginot, Samuel" w:date="2024-02-15T10:34:00Z">
              <w:r w:rsidDel="00CE34B2">
                <w:rPr>
                  <w:sz w:val="16"/>
                  <w:szCs w:val="16"/>
                </w:rPr>
                <w:delText>0.88</w:delText>
              </w:r>
            </w:del>
          </w:p>
        </w:tc>
        <w:tc>
          <w:tcPr>
            <w:tcW w:w="967" w:type="dxa"/>
            <w:vAlign w:val="center"/>
            <w:tcPrChange w:id="1992" w:author="Ginot, Samuel" w:date="2024-02-15T12:18:00Z">
              <w:tcPr>
                <w:tcW w:w="967" w:type="dxa"/>
                <w:vAlign w:val="center"/>
              </w:tcPr>
            </w:tcPrChange>
          </w:tcPr>
          <w:p w14:paraId="782EBF25" w14:textId="5A005E68" w:rsidR="00FB19D0" w:rsidDel="00CE34B2" w:rsidRDefault="00B71978">
            <w:pPr>
              <w:widowControl w:val="0"/>
              <w:jc w:val="center"/>
              <w:rPr>
                <w:del w:id="1993" w:author="Ginot, Samuel" w:date="2024-02-15T10:34:00Z"/>
                <w:sz w:val="16"/>
                <w:szCs w:val="16"/>
              </w:rPr>
            </w:pPr>
            <w:del w:id="1994" w:author="Ginot, Samuel" w:date="2024-02-15T10:34:00Z">
              <w:r w:rsidDel="00CE34B2">
                <w:rPr>
                  <w:sz w:val="16"/>
                  <w:szCs w:val="16"/>
                </w:rPr>
                <w:delText>1</w:delText>
              </w:r>
            </w:del>
          </w:p>
        </w:tc>
        <w:tc>
          <w:tcPr>
            <w:tcW w:w="1138" w:type="dxa"/>
            <w:vAlign w:val="center"/>
            <w:tcPrChange w:id="1995" w:author="Ginot, Samuel" w:date="2024-02-15T12:18:00Z">
              <w:tcPr>
                <w:tcW w:w="1138" w:type="dxa"/>
                <w:vAlign w:val="center"/>
              </w:tcPr>
            </w:tcPrChange>
          </w:tcPr>
          <w:p w14:paraId="3467E009" w14:textId="403DD3F1" w:rsidR="00FB19D0" w:rsidDel="00CE34B2" w:rsidRDefault="00B71978">
            <w:pPr>
              <w:widowControl w:val="0"/>
              <w:jc w:val="center"/>
              <w:rPr>
                <w:del w:id="1996" w:author="Ginot, Samuel" w:date="2024-02-15T10:34:00Z"/>
                <w:sz w:val="16"/>
                <w:szCs w:val="16"/>
              </w:rPr>
            </w:pPr>
            <w:del w:id="1997" w:author="Ginot, Samuel" w:date="2024-02-15T10:34:00Z">
              <w:r w:rsidDel="00CE34B2">
                <w:rPr>
                  <w:sz w:val="16"/>
                  <w:szCs w:val="16"/>
                </w:rPr>
                <w:delText>0.9</w:delText>
              </w:r>
            </w:del>
          </w:p>
        </w:tc>
        <w:tc>
          <w:tcPr>
            <w:tcW w:w="1420" w:type="dxa"/>
            <w:vAlign w:val="center"/>
            <w:tcPrChange w:id="1998" w:author="Ginot, Samuel" w:date="2024-02-15T12:18:00Z">
              <w:tcPr>
                <w:tcW w:w="1420" w:type="dxa"/>
                <w:vAlign w:val="center"/>
              </w:tcPr>
            </w:tcPrChange>
          </w:tcPr>
          <w:p w14:paraId="100A7AD6" w14:textId="40BC2CB4" w:rsidR="00FB19D0" w:rsidDel="00CE34B2" w:rsidRDefault="00B71978">
            <w:pPr>
              <w:widowControl w:val="0"/>
              <w:jc w:val="center"/>
              <w:rPr>
                <w:del w:id="1999" w:author="Ginot, Samuel" w:date="2024-02-15T10:34:00Z"/>
                <w:sz w:val="16"/>
                <w:szCs w:val="16"/>
              </w:rPr>
            </w:pPr>
            <w:del w:id="2000" w:author="Ginot, Samuel" w:date="2024-02-15T10:34:00Z">
              <w:r w:rsidDel="00CE34B2">
                <w:rPr>
                  <w:sz w:val="16"/>
                  <w:szCs w:val="16"/>
                </w:rPr>
                <w:delText>0.79</w:delText>
              </w:r>
            </w:del>
          </w:p>
        </w:tc>
        <w:tc>
          <w:tcPr>
            <w:tcW w:w="733" w:type="dxa"/>
            <w:vAlign w:val="center"/>
            <w:tcPrChange w:id="2001" w:author="Ginot, Samuel" w:date="2024-02-15T12:18:00Z">
              <w:tcPr>
                <w:tcW w:w="733" w:type="dxa"/>
                <w:vAlign w:val="center"/>
              </w:tcPr>
            </w:tcPrChange>
          </w:tcPr>
          <w:p w14:paraId="7D1714BE" w14:textId="73429CD2" w:rsidR="00FB19D0" w:rsidDel="00CE34B2" w:rsidRDefault="00B71978">
            <w:pPr>
              <w:widowControl w:val="0"/>
              <w:jc w:val="center"/>
              <w:rPr>
                <w:del w:id="2002" w:author="Ginot, Samuel" w:date="2024-02-15T10:34:00Z"/>
                <w:sz w:val="16"/>
                <w:szCs w:val="16"/>
              </w:rPr>
            </w:pPr>
            <w:del w:id="2003" w:author="Ginot, Samuel" w:date="2024-02-15T10:34:00Z">
              <w:r w:rsidDel="00CE34B2">
                <w:rPr>
                  <w:sz w:val="16"/>
                  <w:szCs w:val="16"/>
                </w:rPr>
                <w:delText>0.76</w:delText>
              </w:r>
            </w:del>
          </w:p>
        </w:tc>
        <w:tc>
          <w:tcPr>
            <w:tcW w:w="629" w:type="dxa"/>
            <w:vAlign w:val="center"/>
            <w:tcPrChange w:id="2004" w:author="Ginot, Samuel" w:date="2024-02-15T12:18:00Z">
              <w:tcPr>
                <w:tcW w:w="629" w:type="dxa"/>
                <w:vAlign w:val="center"/>
              </w:tcPr>
            </w:tcPrChange>
          </w:tcPr>
          <w:p w14:paraId="7983B548" w14:textId="25841C74" w:rsidR="00FB19D0" w:rsidDel="00CE34B2" w:rsidRDefault="00B71978">
            <w:pPr>
              <w:widowControl w:val="0"/>
              <w:jc w:val="center"/>
              <w:rPr>
                <w:del w:id="2005" w:author="Ginot, Samuel" w:date="2024-02-15T10:34:00Z"/>
                <w:sz w:val="16"/>
                <w:szCs w:val="16"/>
              </w:rPr>
            </w:pPr>
            <w:del w:id="2006" w:author="Ginot, Samuel" w:date="2024-02-15T10:34:00Z">
              <w:r w:rsidDel="00CE34B2">
                <w:rPr>
                  <w:sz w:val="16"/>
                  <w:szCs w:val="16"/>
                </w:rPr>
                <w:delText>0.22</w:delText>
              </w:r>
            </w:del>
          </w:p>
        </w:tc>
        <w:tc>
          <w:tcPr>
            <w:tcW w:w="1482" w:type="dxa"/>
            <w:vAlign w:val="center"/>
            <w:tcPrChange w:id="2007" w:author="Ginot, Samuel" w:date="2024-02-15T12:18:00Z">
              <w:tcPr>
                <w:tcW w:w="1482" w:type="dxa"/>
                <w:vAlign w:val="center"/>
              </w:tcPr>
            </w:tcPrChange>
          </w:tcPr>
          <w:p w14:paraId="4CCE7986" w14:textId="5284034C" w:rsidR="00FB19D0" w:rsidDel="00CE34B2" w:rsidRDefault="00B71978">
            <w:pPr>
              <w:widowControl w:val="0"/>
              <w:jc w:val="center"/>
              <w:rPr>
                <w:del w:id="2008" w:author="Ginot, Samuel" w:date="2024-02-15T10:34:00Z"/>
                <w:sz w:val="16"/>
                <w:szCs w:val="16"/>
              </w:rPr>
            </w:pPr>
            <w:del w:id="2009" w:author="Ginot, Samuel" w:date="2024-02-15T10:34:00Z">
              <w:r w:rsidDel="00CE34B2">
                <w:rPr>
                  <w:sz w:val="16"/>
                  <w:szCs w:val="16"/>
                </w:rPr>
                <w:delText>0.81</w:delText>
              </w:r>
            </w:del>
          </w:p>
        </w:tc>
      </w:tr>
      <w:tr w:rsidR="00FB19D0" w:rsidDel="00CE34B2" w14:paraId="5FD04FF6" w14:textId="5CBF6006">
        <w:trPr>
          <w:trHeight w:val="256"/>
          <w:del w:id="2010" w:author="Ginot, Samuel" w:date="2024-02-15T10:34:00Z"/>
          <w:trPrChange w:id="2011" w:author="Ginot, Samuel" w:date="2024-02-15T12:18:00Z">
            <w:trPr>
              <w:trHeight w:val="256"/>
            </w:trPr>
          </w:trPrChange>
        </w:trPr>
        <w:tc>
          <w:tcPr>
            <w:tcW w:w="1017" w:type="dxa"/>
            <w:vAlign w:val="center"/>
            <w:tcPrChange w:id="2012" w:author="Ginot, Samuel" w:date="2024-02-15T12:18:00Z">
              <w:tcPr>
                <w:tcW w:w="1017" w:type="dxa"/>
                <w:vAlign w:val="center"/>
              </w:tcPr>
            </w:tcPrChange>
          </w:tcPr>
          <w:p w14:paraId="61135200" w14:textId="5705C5AE" w:rsidR="00FB19D0" w:rsidDel="00CE34B2" w:rsidRDefault="00B71978">
            <w:pPr>
              <w:widowControl w:val="0"/>
              <w:jc w:val="center"/>
              <w:rPr>
                <w:del w:id="2013" w:author="Ginot, Samuel" w:date="2024-02-15T10:34:00Z"/>
                <w:sz w:val="16"/>
                <w:szCs w:val="16"/>
              </w:rPr>
            </w:pPr>
            <w:del w:id="2014" w:author="Ginot, Samuel" w:date="2024-02-15T10:34:00Z">
              <w:r w:rsidDel="00CE34B2">
                <w:rPr>
                  <w:sz w:val="16"/>
                  <w:szCs w:val="16"/>
                </w:rPr>
                <w:delText>Head-Mandibles asymmetric</w:delText>
              </w:r>
            </w:del>
          </w:p>
        </w:tc>
        <w:tc>
          <w:tcPr>
            <w:tcW w:w="734" w:type="dxa"/>
            <w:vAlign w:val="center"/>
            <w:tcPrChange w:id="2015" w:author="Ginot, Samuel" w:date="2024-02-15T12:18:00Z">
              <w:tcPr>
                <w:tcW w:w="734" w:type="dxa"/>
                <w:vAlign w:val="center"/>
              </w:tcPr>
            </w:tcPrChange>
          </w:tcPr>
          <w:p w14:paraId="3D3DAE08" w14:textId="4F79547B" w:rsidR="00FB19D0" w:rsidDel="00CE34B2" w:rsidRDefault="00B71978">
            <w:pPr>
              <w:widowControl w:val="0"/>
              <w:jc w:val="center"/>
              <w:rPr>
                <w:del w:id="2016" w:author="Ginot, Samuel" w:date="2024-02-15T10:34:00Z"/>
                <w:sz w:val="16"/>
                <w:szCs w:val="16"/>
              </w:rPr>
            </w:pPr>
            <w:del w:id="2017" w:author="Ginot, Samuel" w:date="2024-02-15T10:34:00Z">
              <w:r w:rsidDel="00CE34B2">
                <w:rPr>
                  <w:sz w:val="16"/>
                  <w:szCs w:val="16"/>
                </w:rPr>
                <w:delText>0</w:delText>
              </w:r>
            </w:del>
          </w:p>
        </w:tc>
        <w:tc>
          <w:tcPr>
            <w:tcW w:w="905" w:type="dxa"/>
            <w:vAlign w:val="center"/>
            <w:tcPrChange w:id="2018" w:author="Ginot, Samuel" w:date="2024-02-15T12:18:00Z">
              <w:tcPr>
                <w:tcW w:w="905" w:type="dxa"/>
                <w:vAlign w:val="center"/>
              </w:tcPr>
            </w:tcPrChange>
          </w:tcPr>
          <w:p w14:paraId="024A2F31" w14:textId="41916A0A" w:rsidR="00FB19D0" w:rsidDel="00CE34B2" w:rsidRDefault="00B71978">
            <w:pPr>
              <w:widowControl w:val="0"/>
              <w:jc w:val="center"/>
              <w:rPr>
                <w:del w:id="2019" w:author="Ginot, Samuel" w:date="2024-02-15T10:34:00Z"/>
                <w:sz w:val="16"/>
                <w:szCs w:val="16"/>
              </w:rPr>
            </w:pPr>
            <w:del w:id="2020" w:author="Ginot, Samuel" w:date="2024-02-15T10:34:00Z">
              <w:r w:rsidDel="00CE34B2">
                <w:rPr>
                  <w:sz w:val="16"/>
                  <w:szCs w:val="16"/>
                </w:rPr>
                <w:delText>0.99</w:delText>
              </w:r>
            </w:del>
          </w:p>
        </w:tc>
        <w:tc>
          <w:tcPr>
            <w:tcW w:w="967" w:type="dxa"/>
            <w:vAlign w:val="center"/>
            <w:tcPrChange w:id="2021" w:author="Ginot, Samuel" w:date="2024-02-15T12:18:00Z">
              <w:tcPr>
                <w:tcW w:w="967" w:type="dxa"/>
                <w:vAlign w:val="center"/>
              </w:tcPr>
            </w:tcPrChange>
          </w:tcPr>
          <w:p w14:paraId="73012CCF" w14:textId="7BCE9013" w:rsidR="00FB19D0" w:rsidDel="00CE34B2" w:rsidRDefault="00B71978">
            <w:pPr>
              <w:widowControl w:val="0"/>
              <w:jc w:val="center"/>
              <w:rPr>
                <w:del w:id="2022" w:author="Ginot, Samuel" w:date="2024-02-15T10:34:00Z"/>
                <w:sz w:val="16"/>
                <w:szCs w:val="16"/>
              </w:rPr>
            </w:pPr>
            <w:del w:id="2023" w:author="Ginot, Samuel" w:date="2024-02-15T10:34:00Z">
              <w:r w:rsidDel="00CE34B2">
                <w:rPr>
                  <w:sz w:val="16"/>
                  <w:szCs w:val="16"/>
                </w:rPr>
                <w:delText>0.9</w:delText>
              </w:r>
            </w:del>
          </w:p>
        </w:tc>
        <w:tc>
          <w:tcPr>
            <w:tcW w:w="1138" w:type="dxa"/>
            <w:vAlign w:val="center"/>
            <w:tcPrChange w:id="2024" w:author="Ginot, Samuel" w:date="2024-02-15T12:18:00Z">
              <w:tcPr>
                <w:tcW w:w="1138" w:type="dxa"/>
                <w:vAlign w:val="center"/>
              </w:tcPr>
            </w:tcPrChange>
          </w:tcPr>
          <w:p w14:paraId="0F210262" w14:textId="70738EE0" w:rsidR="00FB19D0" w:rsidDel="00CE34B2" w:rsidRDefault="00B71978">
            <w:pPr>
              <w:widowControl w:val="0"/>
              <w:jc w:val="center"/>
              <w:rPr>
                <w:del w:id="2025" w:author="Ginot, Samuel" w:date="2024-02-15T10:34:00Z"/>
                <w:sz w:val="16"/>
                <w:szCs w:val="16"/>
              </w:rPr>
            </w:pPr>
            <w:del w:id="2026" w:author="Ginot, Samuel" w:date="2024-02-15T10:34:00Z">
              <w:r w:rsidDel="00CE34B2">
                <w:rPr>
                  <w:sz w:val="16"/>
                  <w:szCs w:val="16"/>
                </w:rPr>
                <w:delText>1</w:delText>
              </w:r>
            </w:del>
          </w:p>
        </w:tc>
        <w:tc>
          <w:tcPr>
            <w:tcW w:w="1420" w:type="dxa"/>
            <w:vAlign w:val="center"/>
            <w:tcPrChange w:id="2027" w:author="Ginot, Samuel" w:date="2024-02-15T12:18:00Z">
              <w:tcPr>
                <w:tcW w:w="1420" w:type="dxa"/>
                <w:vAlign w:val="center"/>
              </w:tcPr>
            </w:tcPrChange>
          </w:tcPr>
          <w:p w14:paraId="0065137E" w14:textId="70D0CE56" w:rsidR="00FB19D0" w:rsidDel="00CE34B2" w:rsidRDefault="00B71978">
            <w:pPr>
              <w:widowControl w:val="0"/>
              <w:jc w:val="center"/>
              <w:rPr>
                <w:del w:id="2028" w:author="Ginot, Samuel" w:date="2024-02-15T10:34:00Z"/>
                <w:sz w:val="16"/>
                <w:szCs w:val="16"/>
              </w:rPr>
            </w:pPr>
            <w:del w:id="2029" w:author="Ginot, Samuel" w:date="2024-02-15T10:34:00Z">
              <w:r w:rsidDel="00CE34B2">
                <w:rPr>
                  <w:sz w:val="16"/>
                  <w:szCs w:val="16"/>
                </w:rPr>
                <w:delText>0.91</w:delText>
              </w:r>
            </w:del>
          </w:p>
        </w:tc>
        <w:tc>
          <w:tcPr>
            <w:tcW w:w="733" w:type="dxa"/>
            <w:vAlign w:val="center"/>
            <w:tcPrChange w:id="2030" w:author="Ginot, Samuel" w:date="2024-02-15T12:18:00Z">
              <w:tcPr>
                <w:tcW w:w="733" w:type="dxa"/>
                <w:vAlign w:val="center"/>
              </w:tcPr>
            </w:tcPrChange>
          </w:tcPr>
          <w:p w14:paraId="40A96A7E" w14:textId="362E5F8B" w:rsidR="00FB19D0" w:rsidDel="00CE34B2" w:rsidRDefault="00B71978">
            <w:pPr>
              <w:widowControl w:val="0"/>
              <w:jc w:val="center"/>
              <w:rPr>
                <w:del w:id="2031" w:author="Ginot, Samuel" w:date="2024-02-15T10:34:00Z"/>
                <w:sz w:val="16"/>
                <w:szCs w:val="16"/>
              </w:rPr>
            </w:pPr>
            <w:del w:id="2032" w:author="Ginot, Samuel" w:date="2024-02-15T10:34:00Z">
              <w:r w:rsidDel="00CE34B2">
                <w:rPr>
                  <w:sz w:val="16"/>
                  <w:szCs w:val="16"/>
                </w:rPr>
                <w:delText>0.86</w:delText>
              </w:r>
            </w:del>
          </w:p>
        </w:tc>
        <w:tc>
          <w:tcPr>
            <w:tcW w:w="629" w:type="dxa"/>
            <w:vAlign w:val="center"/>
            <w:tcPrChange w:id="2033" w:author="Ginot, Samuel" w:date="2024-02-15T12:18:00Z">
              <w:tcPr>
                <w:tcW w:w="629" w:type="dxa"/>
                <w:vAlign w:val="center"/>
              </w:tcPr>
            </w:tcPrChange>
          </w:tcPr>
          <w:p w14:paraId="3E673393" w14:textId="1BDB3741" w:rsidR="00FB19D0" w:rsidDel="00CE34B2" w:rsidRDefault="00B71978">
            <w:pPr>
              <w:widowControl w:val="0"/>
              <w:jc w:val="center"/>
              <w:rPr>
                <w:del w:id="2034" w:author="Ginot, Samuel" w:date="2024-02-15T10:34:00Z"/>
                <w:sz w:val="16"/>
                <w:szCs w:val="16"/>
              </w:rPr>
            </w:pPr>
            <w:del w:id="2035" w:author="Ginot, Samuel" w:date="2024-02-15T10:34:00Z">
              <w:r w:rsidDel="00CE34B2">
                <w:rPr>
                  <w:sz w:val="16"/>
                  <w:szCs w:val="16"/>
                </w:rPr>
                <w:delText>0.19</w:delText>
              </w:r>
            </w:del>
          </w:p>
        </w:tc>
        <w:tc>
          <w:tcPr>
            <w:tcW w:w="1482" w:type="dxa"/>
            <w:vAlign w:val="center"/>
            <w:tcPrChange w:id="2036" w:author="Ginot, Samuel" w:date="2024-02-15T12:18:00Z">
              <w:tcPr>
                <w:tcW w:w="1482" w:type="dxa"/>
                <w:vAlign w:val="center"/>
              </w:tcPr>
            </w:tcPrChange>
          </w:tcPr>
          <w:p w14:paraId="1832616D" w14:textId="0ACFB0D4" w:rsidR="00FB19D0" w:rsidDel="00CE34B2" w:rsidRDefault="00B71978">
            <w:pPr>
              <w:widowControl w:val="0"/>
              <w:jc w:val="center"/>
              <w:rPr>
                <w:del w:id="2037" w:author="Ginot, Samuel" w:date="2024-02-15T10:34:00Z"/>
                <w:sz w:val="16"/>
                <w:szCs w:val="16"/>
              </w:rPr>
            </w:pPr>
            <w:del w:id="2038" w:author="Ginot, Samuel" w:date="2024-02-15T10:34:00Z">
              <w:r w:rsidDel="00CE34B2">
                <w:rPr>
                  <w:sz w:val="16"/>
                  <w:szCs w:val="16"/>
                </w:rPr>
                <w:delText>0.72</w:delText>
              </w:r>
            </w:del>
          </w:p>
        </w:tc>
      </w:tr>
      <w:tr w:rsidR="00FB19D0" w:rsidDel="00CE34B2" w14:paraId="4255F671" w14:textId="38A1137C">
        <w:trPr>
          <w:trHeight w:val="256"/>
          <w:del w:id="2039" w:author="Ginot, Samuel" w:date="2024-02-15T10:34:00Z"/>
          <w:trPrChange w:id="2040" w:author="Ginot, Samuel" w:date="2024-02-15T12:18:00Z">
            <w:trPr>
              <w:trHeight w:val="256"/>
            </w:trPr>
          </w:trPrChange>
        </w:trPr>
        <w:tc>
          <w:tcPr>
            <w:tcW w:w="1017" w:type="dxa"/>
            <w:vAlign w:val="center"/>
            <w:tcPrChange w:id="2041" w:author="Ginot, Samuel" w:date="2024-02-15T12:18:00Z">
              <w:tcPr>
                <w:tcW w:w="1017" w:type="dxa"/>
                <w:vAlign w:val="center"/>
              </w:tcPr>
            </w:tcPrChange>
          </w:tcPr>
          <w:p w14:paraId="55988781" w14:textId="372FE029" w:rsidR="00FB19D0" w:rsidDel="00CE34B2" w:rsidRDefault="00B71978">
            <w:pPr>
              <w:widowControl w:val="0"/>
              <w:jc w:val="center"/>
              <w:rPr>
                <w:del w:id="2042" w:author="Ginot, Samuel" w:date="2024-02-15T10:34:00Z"/>
                <w:sz w:val="16"/>
                <w:szCs w:val="16"/>
              </w:rPr>
            </w:pPr>
            <w:del w:id="2043" w:author="Ginot, Samuel" w:date="2024-02-15T10:34:00Z">
              <w:r w:rsidDel="00CE34B2">
                <w:rPr>
                  <w:sz w:val="16"/>
                  <w:szCs w:val="16"/>
                </w:rPr>
                <w:delText>Head-Mandibles asymmetric-Sensory</w:delText>
              </w:r>
            </w:del>
          </w:p>
        </w:tc>
        <w:tc>
          <w:tcPr>
            <w:tcW w:w="734" w:type="dxa"/>
            <w:vAlign w:val="center"/>
            <w:tcPrChange w:id="2044" w:author="Ginot, Samuel" w:date="2024-02-15T12:18:00Z">
              <w:tcPr>
                <w:tcW w:w="734" w:type="dxa"/>
                <w:vAlign w:val="center"/>
              </w:tcPr>
            </w:tcPrChange>
          </w:tcPr>
          <w:p w14:paraId="5793325C" w14:textId="0D643EDF" w:rsidR="00FB19D0" w:rsidDel="00CE34B2" w:rsidRDefault="00B71978">
            <w:pPr>
              <w:widowControl w:val="0"/>
              <w:jc w:val="center"/>
              <w:rPr>
                <w:del w:id="2045" w:author="Ginot, Samuel" w:date="2024-02-15T10:34:00Z"/>
                <w:sz w:val="16"/>
                <w:szCs w:val="16"/>
              </w:rPr>
            </w:pPr>
            <w:del w:id="2046" w:author="Ginot, Samuel" w:date="2024-02-15T10:34:00Z">
              <w:r w:rsidDel="00CE34B2">
                <w:rPr>
                  <w:sz w:val="16"/>
                  <w:szCs w:val="16"/>
                </w:rPr>
                <w:delText>0</w:delText>
              </w:r>
            </w:del>
          </w:p>
        </w:tc>
        <w:tc>
          <w:tcPr>
            <w:tcW w:w="905" w:type="dxa"/>
            <w:vAlign w:val="center"/>
            <w:tcPrChange w:id="2047" w:author="Ginot, Samuel" w:date="2024-02-15T12:18:00Z">
              <w:tcPr>
                <w:tcW w:w="905" w:type="dxa"/>
                <w:vAlign w:val="center"/>
              </w:tcPr>
            </w:tcPrChange>
          </w:tcPr>
          <w:p w14:paraId="44FFCCBD" w14:textId="1CB7CB19" w:rsidR="00FB19D0" w:rsidDel="00CE34B2" w:rsidRDefault="00B71978">
            <w:pPr>
              <w:widowControl w:val="0"/>
              <w:jc w:val="center"/>
              <w:rPr>
                <w:del w:id="2048" w:author="Ginot, Samuel" w:date="2024-02-15T10:34:00Z"/>
                <w:sz w:val="16"/>
                <w:szCs w:val="16"/>
              </w:rPr>
            </w:pPr>
            <w:del w:id="2049" w:author="Ginot, Samuel" w:date="2024-02-15T10:34:00Z">
              <w:r w:rsidDel="00CE34B2">
                <w:rPr>
                  <w:sz w:val="16"/>
                  <w:szCs w:val="16"/>
                </w:rPr>
                <w:delText>0.9</w:delText>
              </w:r>
            </w:del>
          </w:p>
        </w:tc>
        <w:tc>
          <w:tcPr>
            <w:tcW w:w="967" w:type="dxa"/>
            <w:vAlign w:val="center"/>
            <w:tcPrChange w:id="2050" w:author="Ginot, Samuel" w:date="2024-02-15T12:18:00Z">
              <w:tcPr>
                <w:tcW w:w="967" w:type="dxa"/>
                <w:vAlign w:val="center"/>
              </w:tcPr>
            </w:tcPrChange>
          </w:tcPr>
          <w:p w14:paraId="245E35EB" w14:textId="17625C84" w:rsidR="00FB19D0" w:rsidDel="00CE34B2" w:rsidRDefault="00B71978">
            <w:pPr>
              <w:widowControl w:val="0"/>
              <w:jc w:val="center"/>
              <w:rPr>
                <w:del w:id="2051" w:author="Ginot, Samuel" w:date="2024-02-15T10:34:00Z"/>
                <w:sz w:val="16"/>
                <w:szCs w:val="16"/>
              </w:rPr>
            </w:pPr>
            <w:del w:id="2052" w:author="Ginot, Samuel" w:date="2024-02-15T10:34:00Z">
              <w:r w:rsidDel="00CE34B2">
                <w:rPr>
                  <w:sz w:val="16"/>
                  <w:szCs w:val="16"/>
                </w:rPr>
                <w:delText>0.79</w:delText>
              </w:r>
            </w:del>
          </w:p>
        </w:tc>
        <w:tc>
          <w:tcPr>
            <w:tcW w:w="1138" w:type="dxa"/>
            <w:vAlign w:val="center"/>
            <w:tcPrChange w:id="2053" w:author="Ginot, Samuel" w:date="2024-02-15T12:18:00Z">
              <w:tcPr>
                <w:tcW w:w="1138" w:type="dxa"/>
                <w:vAlign w:val="center"/>
              </w:tcPr>
            </w:tcPrChange>
          </w:tcPr>
          <w:p w14:paraId="4D47483F" w14:textId="667A76D2" w:rsidR="00FB19D0" w:rsidDel="00CE34B2" w:rsidRDefault="00B71978">
            <w:pPr>
              <w:widowControl w:val="0"/>
              <w:jc w:val="center"/>
              <w:rPr>
                <w:del w:id="2054" w:author="Ginot, Samuel" w:date="2024-02-15T10:34:00Z"/>
                <w:sz w:val="16"/>
                <w:szCs w:val="16"/>
              </w:rPr>
            </w:pPr>
            <w:del w:id="2055" w:author="Ginot, Samuel" w:date="2024-02-15T10:34:00Z">
              <w:r w:rsidDel="00CE34B2">
                <w:rPr>
                  <w:sz w:val="16"/>
                  <w:szCs w:val="16"/>
                </w:rPr>
                <w:delText>0.91</w:delText>
              </w:r>
            </w:del>
          </w:p>
        </w:tc>
        <w:tc>
          <w:tcPr>
            <w:tcW w:w="1420" w:type="dxa"/>
            <w:vAlign w:val="center"/>
            <w:tcPrChange w:id="2056" w:author="Ginot, Samuel" w:date="2024-02-15T12:18:00Z">
              <w:tcPr>
                <w:tcW w:w="1420" w:type="dxa"/>
                <w:vAlign w:val="center"/>
              </w:tcPr>
            </w:tcPrChange>
          </w:tcPr>
          <w:p w14:paraId="42AB647D" w14:textId="7A651396" w:rsidR="00FB19D0" w:rsidDel="00CE34B2" w:rsidRDefault="00B71978">
            <w:pPr>
              <w:widowControl w:val="0"/>
              <w:jc w:val="center"/>
              <w:rPr>
                <w:del w:id="2057" w:author="Ginot, Samuel" w:date="2024-02-15T10:34:00Z"/>
                <w:sz w:val="16"/>
                <w:szCs w:val="16"/>
              </w:rPr>
            </w:pPr>
            <w:del w:id="2058" w:author="Ginot, Samuel" w:date="2024-02-15T10:34:00Z">
              <w:r w:rsidDel="00CE34B2">
                <w:rPr>
                  <w:sz w:val="16"/>
                  <w:szCs w:val="16"/>
                </w:rPr>
                <w:delText>1</w:delText>
              </w:r>
            </w:del>
          </w:p>
        </w:tc>
        <w:tc>
          <w:tcPr>
            <w:tcW w:w="733" w:type="dxa"/>
            <w:vAlign w:val="center"/>
            <w:tcPrChange w:id="2059" w:author="Ginot, Samuel" w:date="2024-02-15T12:18:00Z">
              <w:tcPr>
                <w:tcW w:w="733" w:type="dxa"/>
                <w:vAlign w:val="center"/>
              </w:tcPr>
            </w:tcPrChange>
          </w:tcPr>
          <w:p w14:paraId="443AF3D0" w14:textId="1CC9BD89" w:rsidR="00FB19D0" w:rsidDel="00CE34B2" w:rsidRDefault="00B71978">
            <w:pPr>
              <w:widowControl w:val="0"/>
              <w:jc w:val="center"/>
              <w:rPr>
                <w:del w:id="2060" w:author="Ginot, Samuel" w:date="2024-02-15T10:34:00Z"/>
                <w:sz w:val="16"/>
                <w:szCs w:val="16"/>
              </w:rPr>
            </w:pPr>
            <w:del w:id="2061" w:author="Ginot, Samuel" w:date="2024-02-15T10:34:00Z">
              <w:r w:rsidDel="00CE34B2">
                <w:rPr>
                  <w:sz w:val="16"/>
                  <w:szCs w:val="16"/>
                </w:rPr>
                <w:delText>0.94</w:delText>
              </w:r>
            </w:del>
          </w:p>
        </w:tc>
        <w:tc>
          <w:tcPr>
            <w:tcW w:w="629" w:type="dxa"/>
            <w:vAlign w:val="center"/>
            <w:tcPrChange w:id="2062" w:author="Ginot, Samuel" w:date="2024-02-15T12:18:00Z">
              <w:tcPr>
                <w:tcW w:w="629" w:type="dxa"/>
                <w:vAlign w:val="center"/>
              </w:tcPr>
            </w:tcPrChange>
          </w:tcPr>
          <w:p w14:paraId="24A85BB0" w14:textId="76798CC9" w:rsidR="00FB19D0" w:rsidDel="00CE34B2" w:rsidRDefault="00B71978">
            <w:pPr>
              <w:widowControl w:val="0"/>
              <w:jc w:val="center"/>
              <w:rPr>
                <w:del w:id="2063" w:author="Ginot, Samuel" w:date="2024-02-15T10:34:00Z"/>
                <w:sz w:val="16"/>
                <w:szCs w:val="16"/>
              </w:rPr>
            </w:pPr>
            <w:del w:id="2064" w:author="Ginot, Samuel" w:date="2024-02-15T10:34:00Z">
              <w:r w:rsidDel="00CE34B2">
                <w:rPr>
                  <w:sz w:val="16"/>
                  <w:szCs w:val="16"/>
                </w:rPr>
                <w:delText>0.11</w:delText>
              </w:r>
            </w:del>
          </w:p>
        </w:tc>
        <w:tc>
          <w:tcPr>
            <w:tcW w:w="1482" w:type="dxa"/>
            <w:vAlign w:val="center"/>
            <w:tcPrChange w:id="2065" w:author="Ginot, Samuel" w:date="2024-02-15T12:18:00Z">
              <w:tcPr>
                <w:tcW w:w="1482" w:type="dxa"/>
                <w:vAlign w:val="center"/>
              </w:tcPr>
            </w:tcPrChange>
          </w:tcPr>
          <w:p w14:paraId="69D242B5" w14:textId="12113168" w:rsidR="00FB19D0" w:rsidDel="00CE34B2" w:rsidRDefault="00B71978">
            <w:pPr>
              <w:widowControl w:val="0"/>
              <w:jc w:val="center"/>
              <w:rPr>
                <w:del w:id="2066" w:author="Ginot, Samuel" w:date="2024-02-15T10:34:00Z"/>
                <w:sz w:val="16"/>
                <w:szCs w:val="16"/>
              </w:rPr>
            </w:pPr>
            <w:del w:id="2067" w:author="Ginot, Samuel" w:date="2024-02-15T10:34:00Z">
              <w:r w:rsidDel="00CE34B2">
                <w:rPr>
                  <w:sz w:val="16"/>
                  <w:szCs w:val="16"/>
                </w:rPr>
                <w:delText>0.6</w:delText>
              </w:r>
            </w:del>
          </w:p>
        </w:tc>
      </w:tr>
      <w:tr w:rsidR="00FB19D0" w:rsidDel="00CE34B2" w14:paraId="0A211F7F" w14:textId="7EF97829">
        <w:trPr>
          <w:trHeight w:val="256"/>
          <w:del w:id="2068" w:author="Ginot, Samuel" w:date="2024-02-15T10:34:00Z"/>
          <w:trPrChange w:id="2069" w:author="Ginot, Samuel" w:date="2024-02-15T12:18:00Z">
            <w:trPr>
              <w:trHeight w:val="256"/>
            </w:trPr>
          </w:trPrChange>
        </w:trPr>
        <w:tc>
          <w:tcPr>
            <w:tcW w:w="1017" w:type="dxa"/>
            <w:vAlign w:val="center"/>
            <w:tcPrChange w:id="2070" w:author="Ginot, Samuel" w:date="2024-02-15T12:18:00Z">
              <w:tcPr>
                <w:tcW w:w="1017" w:type="dxa"/>
                <w:vAlign w:val="center"/>
              </w:tcPr>
            </w:tcPrChange>
          </w:tcPr>
          <w:p w14:paraId="76DC1AF9" w14:textId="2ECE72BE" w:rsidR="00FB19D0" w:rsidDel="00CE34B2" w:rsidRDefault="00B71978">
            <w:pPr>
              <w:widowControl w:val="0"/>
              <w:jc w:val="center"/>
              <w:rPr>
                <w:del w:id="2071" w:author="Ginot, Samuel" w:date="2024-02-15T10:34:00Z"/>
                <w:sz w:val="16"/>
                <w:szCs w:val="16"/>
              </w:rPr>
            </w:pPr>
            <w:del w:id="2072" w:author="Ginot, Samuel" w:date="2024-02-15T10:34:00Z">
              <w:r w:rsidDel="00CE34B2">
                <w:rPr>
                  <w:sz w:val="16"/>
                  <w:szCs w:val="16"/>
                </w:rPr>
                <w:delText>Ventral-Dorsal</w:delText>
              </w:r>
            </w:del>
          </w:p>
        </w:tc>
        <w:tc>
          <w:tcPr>
            <w:tcW w:w="734" w:type="dxa"/>
            <w:vAlign w:val="center"/>
            <w:tcPrChange w:id="2073" w:author="Ginot, Samuel" w:date="2024-02-15T12:18:00Z">
              <w:tcPr>
                <w:tcW w:w="734" w:type="dxa"/>
                <w:vAlign w:val="center"/>
              </w:tcPr>
            </w:tcPrChange>
          </w:tcPr>
          <w:p w14:paraId="7503BF0F" w14:textId="4FCCE7ED" w:rsidR="00FB19D0" w:rsidDel="00CE34B2" w:rsidRDefault="00B71978">
            <w:pPr>
              <w:widowControl w:val="0"/>
              <w:jc w:val="center"/>
              <w:rPr>
                <w:del w:id="2074" w:author="Ginot, Samuel" w:date="2024-02-15T10:34:00Z"/>
                <w:sz w:val="16"/>
                <w:szCs w:val="16"/>
              </w:rPr>
            </w:pPr>
            <w:del w:id="2075" w:author="Ginot, Samuel" w:date="2024-02-15T10:34:00Z">
              <w:r w:rsidDel="00CE34B2">
                <w:rPr>
                  <w:sz w:val="16"/>
                  <w:szCs w:val="16"/>
                </w:rPr>
                <w:delText>0</w:delText>
              </w:r>
            </w:del>
          </w:p>
        </w:tc>
        <w:tc>
          <w:tcPr>
            <w:tcW w:w="905" w:type="dxa"/>
            <w:vAlign w:val="center"/>
            <w:tcPrChange w:id="2076" w:author="Ginot, Samuel" w:date="2024-02-15T12:18:00Z">
              <w:tcPr>
                <w:tcW w:w="905" w:type="dxa"/>
                <w:vAlign w:val="center"/>
              </w:tcPr>
            </w:tcPrChange>
          </w:tcPr>
          <w:p w14:paraId="2BC5A55A" w14:textId="73EE0EF9" w:rsidR="00FB19D0" w:rsidDel="00CE34B2" w:rsidRDefault="00B71978">
            <w:pPr>
              <w:widowControl w:val="0"/>
              <w:jc w:val="center"/>
              <w:rPr>
                <w:del w:id="2077" w:author="Ginot, Samuel" w:date="2024-02-15T10:34:00Z"/>
                <w:sz w:val="16"/>
                <w:szCs w:val="16"/>
              </w:rPr>
            </w:pPr>
            <w:del w:id="2078" w:author="Ginot, Samuel" w:date="2024-02-15T10:34:00Z">
              <w:r w:rsidDel="00CE34B2">
                <w:rPr>
                  <w:sz w:val="16"/>
                  <w:szCs w:val="16"/>
                </w:rPr>
                <w:delText>0.85</w:delText>
              </w:r>
            </w:del>
          </w:p>
        </w:tc>
        <w:tc>
          <w:tcPr>
            <w:tcW w:w="967" w:type="dxa"/>
            <w:vAlign w:val="center"/>
            <w:tcPrChange w:id="2079" w:author="Ginot, Samuel" w:date="2024-02-15T12:18:00Z">
              <w:tcPr>
                <w:tcW w:w="967" w:type="dxa"/>
                <w:vAlign w:val="center"/>
              </w:tcPr>
            </w:tcPrChange>
          </w:tcPr>
          <w:p w14:paraId="58652DC2" w14:textId="2BA6546B" w:rsidR="00FB19D0" w:rsidDel="00CE34B2" w:rsidRDefault="00B71978">
            <w:pPr>
              <w:widowControl w:val="0"/>
              <w:jc w:val="center"/>
              <w:rPr>
                <w:del w:id="2080" w:author="Ginot, Samuel" w:date="2024-02-15T10:34:00Z"/>
                <w:sz w:val="16"/>
                <w:szCs w:val="16"/>
              </w:rPr>
            </w:pPr>
            <w:del w:id="2081" w:author="Ginot, Samuel" w:date="2024-02-15T10:34:00Z">
              <w:r w:rsidDel="00CE34B2">
                <w:rPr>
                  <w:sz w:val="16"/>
                  <w:szCs w:val="16"/>
                </w:rPr>
                <w:delText>0.76</w:delText>
              </w:r>
            </w:del>
          </w:p>
        </w:tc>
        <w:tc>
          <w:tcPr>
            <w:tcW w:w="1138" w:type="dxa"/>
            <w:vAlign w:val="center"/>
            <w:tcPrChange w:id="2082" w:author="Ginot, Samuel" w:date="2024-02-15T12:18:00Z">
              <w:tcPr>
                <w:tcW w:w="1138" w:type="dxa"/>
                <w:vAlign w:val="center"/>
              </w:tcPr>
            </w:tcPrChange>
          </w:tcPr>
          <w:p w14:paraId="3C9950EE" w14:textId="780B311C" w:rsidR="00FB19D0" w:rsidDel="00CE34B2" w:rsidRDefault="00B71978">
            <w:pPr>
              <w:widowControl w:val="0"/>
              <w:jc w:val="center"/>
              <w:rPr>
                <w:del w:id="2083" w:author="Ginot, Samuel" w:date="2024-02-15T10:34:00Z"/>
                <w:sz w:val="16"/>
                <w:szCs w:val="16"/>
              </w:rPr>
            </w:pPr>
            <w:del w:id="2084" w:author="Ginot, Samuel" w:date="2024-02-15T10:34:00Z">
              <w:r w:rsidDel="00CE34B2">
                <w:rPr>
                  <w:sz w:val="16"/>
                  <w:szCs w:val="16"/>
                </w:rPr>
                <w:delText>0.86</w:delText>
              </w:r>
            </w:del>
          </w:p>
        </w:tc>
        <w:tc>
          <w:tcPr>
            <w:tcW w:w="1420" w:type="dxa"/>
            <w:vAlign w:val="center"/>
            <w:tcPrChange w:id="2085" w:author="Ginot, Samuel" w:date="2024-02-15T12:18:00Z">
              <w:tcPr>
                <w:tcW w:w="1420" w:type="dxa"/>
                <w:vAlign w:val="center"/>
              </w:tcPr>
            </w:tcPrChange>
          </w:tcPr>
          <w:p w14:paraId="60C2920D" w14:textId="10977962" w:rsidR="00FB19D0" w:rsidDel="00CE34B2" w:rsidRDefault="00B71978">
            <w:pPr>
              <w:widowControl w:val="0"/>
              <w:jc w:val="center"/>
              <w:rPr>
                <w:del w:id="2086" w:author="Ginot, Samuel" w:date="2024-02-15T10:34:00Z"/>
                <w:sz w:val="16"/>
                <w:szCs w:val="16"/>
              </w:rPr>
            </w:pPr>
            <w:del w:id="2087" w:author="Ginot, Samuel" w:date="2024-02-15T10:34:00Z">
              <w:r w:rsidDel="00CE34B2">
                <w:rPr>
                  <w:sz w:val="16"/>
                  <w:szCs w:val="16"/>
                </w:rPr>
                <w:delText>0.94</w:delText>
              </w:r>
            </w:del>
          </w:p>
        </w:tc>
        <w:tc>
          <w:tcPr>
            <w:tcW w:w="733" w:type="dxa"/>
            <w:vAlign w:val="center"/>
            <w:tcPrChange w:id="2088" w:author="Ginot, Samuel" w:date="2024-02-15T12:18:00Z">
              <w:tcPr>
                <w:tcW w:w="733" w:type="dxa"/>
                <w:vAlign w:val="center"/>
              </w:tcPr>
            </w:tcPrChange>
          </w:tcPr>
          <w:p w14:paraId="2369E387" w14:textId="2584F99F" w:rsidR="00FB19D0" w:rsidDel="00CE34B2" w:rsidRDefault="00B71978">
            <w:pPr>
              <w:widowControl w:val="0"/>
              <w:jc w:val="center"/>
              <w:rPr>
                <w:del w:id="2089" w:author="Ginot, Samuel" w:date="2024-02-15T10:34:00Z"/>
                <w:sz w:val="16"/>
                <w:szCs w:val="16"/>
              </w:rPr>
            </w:pPr>
            <w:del w:id="2090" w:author="Ginot, Samuel" w:date="2024-02-15T10:34:00Z">
              <w:r w:rsidDel="00CE34B2">
                <w:rPr>
                  <w:sz w:val="16"/>
                  <w:szCs w:val="16"/>
                </w:rPr>
                <w:delText>1</w:delText>
              </w:r>
            </w:del>
          </w:p>
        </w:tc>
        <w:tc>
          <w:tcPr>
            <w:tcW w:w="629" w:type="dxa"/>
            <w:vAlign w:val="center"/>
            <w:tcPrChange w:id="2091" w:author="Ginot, Samuel" w:date="2024-02-15T12:18:00Z">
              <w:tcPr>
                <w:tcW w:w="629" w:type="dxa"/>
                <w:vAlign w:val="center"/>
              </w:tcPr>
            </w:tcPrChange>
          </w:tcPr>
          <w:p w14:paraId="304A6D9D" w14:textId="507E29D5" w:rsidR="00FB19D0" w:rsidDel="00CE34B2" w:rsidRDefault="00B71978">
            <w:pPr>
              <w:widowControl w:val="0"/>
              <w:jc w:val="center"/>
              <w:rPr>
                <w:del w:id="2092" w:author="Ginot, Samuel" w:date="2024-02-15T10:34:00Z"/>
                <w:sz w:val="16"/>
                <w:szCs w:val="16"/>
              </w:rPr>
            </w:pPr>
            <w:del w:id="2093" w:author="Ginot, Samuel" w:date="2024-02-15T10:34:00Z">
              <w:r w:rsidDel="00CE34B2">
                <w:rPr>
                  <w:sz w:val="16"/>
                  <w:szCs w:val="16"/>
                </w:rPr>
                <w:delText>0.13</w:delText>
              </w:r>
            </w:del>
          </w:p>
        </w:tc>
        <w:tc>
          <w:tcPr>
            <w:tcW w:w="1482" w:type="dxa"/>
            <w:vAlign w:val="center"/>
            <w:tcPrChange w:id="2094" w:author="Ginot, Samuel" w:date="2024-02-15T12:18:00Z">
              <w:tcPr>
                <w:tcW w:w="1482" w:type="dxa"/>
                <w:vAlign w:val="center"/>
              </w:tcPr>
            </w:tcPrChange>
          </w:tcPr>
          <w:p w14:paraId="325BE306" w14:textId="10A75877" w:rsidR="00FB19D0" w:rsidDel="00CE34B2" w:rsidRDefault="00B71978">
            <w:pPr>
              <w:widowControl w:val="0"/>
              <w:jc w:val="center"/>
              <w:rPr>
                <w:del w:id="2095" w:author="Ginot, Samuel" w:date="2024-02-15T10:34:00Z"/>
                <w:sz w:val="16"/>
                <w:szCs w:val="16"/>
              </w:rPr>
            </w:pPr>
            <w:del w:id="2096" w:author="Ginot, Samuel" w:date="2024-02-15T10:34:00Z">
              <w:r w:rsidDel="00CE34B2">
                <w:rPr>
                  <w:sz w:val="16"/>
                  <w:szCs w:val="16"/>
                </w:rPr>
                <w:delText>0.59</w:delText>
              </w:r>
            </w:del>
          </w:p>
        </w:tc>
      </w:tr>
      <w:tr w:rsidR="00FB19D0" w:rsidDel="00CE34B2" w14:paraId="37C5BF2A" w14:textId="0BABB39E">
        <w:trPr>
          <w:trHeight w:val="256"/>
          <w:del w:id="2097" w:author="Ginot, Samuel" w:date="2024-02-15T10:34:00Z"/>
          <w:trPrChange w:id="2098" w:author="Ginot, Samuel" w:date="2024-02-15T12:18:00Z">
            <w:trPr>
              <w:trHeight w:val="256"/>
            </w:trPr>
          </w:trPrChange>
        </w:trPr>
        <w:tc>
          <w:tcPr>
            <w:tcW w:w="1017" w:type="dxa"/>
            <w:vAlign w:val="center"/>
            <w:tcPrChange w:id="2099" w:author="Ginot, Samuel" w:date="2024-02-15T12:18:00Z">
              <w:tcPr>
                <w:tcW w:w="1017" w:type="dxa"/>
                <w:vAlign w:val="center"/>
              </w:tcPr>
            </w:tcPrChange>
          </w:tcPr>
          <w:p w14:paraId="33C1F519" w14:textId="30701474" w:rsidR="00FB19D0" w:rsidDel="00CE34B2" w:rsidRDefault="00B71978">
            <w:pPr>
              <w:widowControl w:val="0"/>
              <w:jc w:val="center"/>
              <w:rPr>
                <w:del w:id="2100" w:author="Ginot, Samuel" w:date="2024-02-15T10:34:00Z"/>
                <w:sz w:val="16"/>
                <w:szCs w:val="16"/>
              </w:rPr>
            </w:pPr>
            <w:del w:id="2101" w:author="Ginot, Samuel" w:date="2024-02-15T10:34:00Z">
              <w:r w:rsidDel="00CE34B2">
                <w:rPr>
                  <w:sz w:val="16"/>
                  <w:szCs w:val="16"/>
                </w:rPr>
                <w:delText>Half-Half</w:delText>
              </w:r>
            </w:del>
          </w:p>
        </w:tc>
        <w:tc>
          <w:tcPr>
            <w:tcW w:w="734" w:type="dxa"/>
            <w:vAlign w:val="center"/>
            <w:tcPrChange w:id="2102" w:author="Ginot, Samuel" w:date="2024-02-15T12:18:00Z">
              <w:tcPr>
                <w:tcW w:w="734" w:type="dxa"/>
                <w:vAlign w:val="center"/>
              </w:tcPr>
            </w:tcPrChange>
          </w:tcPr>
          <w:p w14:paraId="32E48F22" w14:textId="224F4D67" w:rsidR="00FB19D0" w:rsidDel="00CE34B2" w:rsidRDefault="00B71978">
            <w:pPr>
              <w:widowControl w:val="0"/>
              <w:jc w:val="center"/>
              <w:rPr>
                <w:del w:id="2103" w:author="Ginot, Samuel" w:date="2024-02-15T10:34:00Z"/>
                <w:sz w:val="16"/>
                <w:szCs w:val="16"/>
              </w:rPr>
            </w:pPr>
            <w:del w:id="2104" w:author="Ginot, Samuel" w:date="2024-02-15T10:34:00Z">
              <w:r w:rsidDel="00CE34B2">
                <w:rPr>
                  <w:sz w:val="16"/>
                  <w:szCs w:val="16"/>
                </w:rPr>
                <w:delText>0.03</w:delText>
              </w:r>
            </w:del>
          </w:p>
        </w:tc>
        <w:tc>
          <w:tcPr>
            <w:tcW w:w="905" w:type="dxa"/>
            <w:vAlign w:val="center"/>
            <w:tcPrChange w:id="2105" w:author="Ginot, Samuel" w:date="2024-02-15T12:18:00Z">
              <w:tcPr>
                <w:tcW w:w="905" w:type="dxa"/>
                <w:vAlign w:val="center"/>
              </w:tcPr>
            </w:tcPrChange>
          </w:tcPr>
          <w:p w14:paraId="0553D708" w14:textId="158F1851" w:rsidR="00FB19D0" w:rsidDel="00CE34B2" w:rsidRDefault="00B71978">
            <w:pPr>
              <w:widowControl w:val="0"/>
              <w:jc w:val="center"/>
              <w:rPr>
                <w:del w:id="2106" w:author="Ginot, Samuel" w:date="2024-02-15T10:34:00Z"/>
                <w:sz w:val="16"/>
                <w:szCs w:val="16"/>
              </w:rPr>
            </w:pPr>
            <w:del w:id="2107" w:author="Ginot, Samuel" w:date="2024-02-15T10:34:00Z">
              <w:r w:rsidDel="00CE34B2">
                <w:rPr>
                  <w:sz w:val="16"/>
                  <w:szCs w:val="16"/>
                </w:rPr>
                <w:delText>0.11</w:delText>
              </w:r>
            </w:del>
          </w:p>
        </w:tc>
        <w:tc>
          <w:tcPr>
            <w:tcW w:w="967" w:type="dxa"/>
            <w:vAlign w:val="center"/>
            <w:tcPrChange w:id="2108" w:author="Ginot, Samuel" w:date="2024-02-15T12:18:00Z">
              <w:tcPr>
                <w:tcW w:w="967" w:type="dxa"/>
                <w:vAlign w:val="center"/>
              </w:tcPr>
            </w:tcPrChange>
          </w:tcPr>
          <w:p w14:paraId="7C6D12E9" w14:textId="1E1C194E" w:rsidR="00FB19D0" w:rsidDel="00CE34B2" w:rsidRDefault="00B71978">
            <w:pPr>
              <w:widowControl w:val="0"/>
              <w:jc w:val="center"/>
              <w:rPr>
                <w:del w:id="2109" w:author="Ginot, Samuel" w:date="2024-02-15T10:34:00Z"/>
                <w:sz w:val="16"/>
                <w:szCs w:val="16"/>
              </w:rPr>
            </w:pPr>
            <w:del w:id="2110" w:author="Ginot, Samuel" w:date="2024-02-15T10:34:00Z">
              <w:r w:rsidDel="00CE34B2">
                <w:rPr>
                  <w:sz w:val="16"/>
                  <w:szCs w:val="16"/>
                </w:rPr>
                <w:delText>0.22</w:delText>
              </w:r>
            </w:del>
          </w:p>
        </w:tc>
        <w:tc>
          <w:tcPr>
            <w:tcW w:w="1138" w:type="dxa"/>
            <w:vAlign w:val="center"/>
            <w:tcPrChange w:id="2111" w:author="Ginot, Samuel" w:date="2024-02-15T12:18:00Z">
              <w:tcPr>
                <w:tcW w:w="1138" w:type="dxa"/>
                <w:vAlign w:val="center"/>
              </w:tcPr>
            </w:tcPrChange>
          </w:tcPr>
          <w:p w14:paraId="7F7B8002" w14:textId="1FBF4161" w:rsidR="00FB19D0" w:rsidDel="00CE34B2" w:rsidRDefault="00B71978">
            <w:pPr>
              <w:widowControl w:val="0"/>
              <w:jc w:val="center"/>
              <w:rPr>
                <w:del w:id="2112" w:author="Ginot, Samuel" w:date="2024-02-15T10:34:00Z"/>
                <w:sz w:val="16"/>
                <w:szCs w:val="16"/>
              </w:rPr>
            </w:pPr>
            <w:del w:id="2113" w:author="Ginot, Samuel" w:date="2024-02-15T10:34:00Z">
              <w:r w:rsidDel="00CE34B2">
                <w:rPr>
                  <w:sz w:val="16"/>
                  <w:szCs w:val="16"/>
                </w:rPr>
                <w:delText>0.19</w:delText>
              </w:r>
            </w:del>
          </w:p>
        </w:tc>
        <w:tc>
          <w:tcPr>
            <w:tcW w:w="1420" w:type="dxa"/>
            <w:vAlign w:val="center"/>
            <w:tcPrChange w:id="2114" w:author="Ginot, Samuel" w:date="2024-02-15T12:18:00Z">
              <w:tcPr>
                <w:tcW w:w="1420" w:type="dxa"/>
                <w:vAlign w:val="center"/>
              </w:tcPr>
            </w:tcPrChange>
          </w:tcPr>
          <w:p w14:paraId="3FEAC73C" w14:textId="1D9AB8F9" w:rsidR="00FB19D0" w:rsidDel="00CE34B2" w:rsidRDefault="00B71978">
            <w:pPr>
              <w:widowControl w:val="0"/>
              <w:jc w:val="center"/>
              <w:rPr>
                <w:del w:id="2115" w:author="Ginot, Samuel" w:date="2024-02-15T10:34:00Z"/>
                <w:sz w:val="16"/>
                <w:szCs w:val="16"/>
              </w:rPr>
            </w:pPr>
            <w:del w:id="2116" w:author="Ginot, Samuel" w:date="2024-02-15T10:34:00Z">
              <w:r w:rsidDel="00CE34B2">
                <w:rPr>
                  <w:sz w:val="16"/>
                  <w:szCs w:val="16"/>
                </w:rPr>
                <w:delText>0.11</w:delText>
              </w:r>
            </w:del>
          </w:p>
        </w:tc>
        <w:tc>
          <w:tcPr>
            <w:tcW w:w="733" w:type="dxa"/>
            <w:vAlign w:val="center"/>
            <w:tcPrChange w:id="2117" w:author="Ginot, Samuel" w:date="2024-02-15T12:18:00Z">
              <w:tcPr>
                <w:tcW w:w="733" w:type="dxa"/>
                <w:vAlign w:val="center"/>
              </w:tcPr>
            </w:tcPrChange>
          </w:tcPr>
          <w:p w14:paraId="2CEA220A" w14:textId="2DDA5B0D" w:rsidR="00FB19D0" w:rsidDel="00CE34B2" w:rsidRDefault="00B71978">
            <w:pPr>
              <w:widowControl w:val="0"/>
              <w:jc w:val="center"/>
              <w:rPr>
                <w:del w:id="2118" w:author="Ginot, Samuel" w:date="2024-02-15T10:34:00Z"/>
                <w:sz w:val="16"/>
                <w:szCs w:val="16"/>
              </w:rPr>
            </w:pPr>
            <w:del w:id="2119" w:author="Ginot, Samuel" w:date="2024-02-15T10:34:00Z">
              <w:r w:rsidDel="00CE34B2">
                <w:rPr>
                  <w:sz w:val="16"/>
                  <w:szCs w:val="16"/>
                </w:rPr>
                <w:delText>0.13</w:delText>
              </w:r>
            </w:del>
          </w:p>
        </w:tc>
        <w:tc>
          <w:tcPr>
            <w:tcW w:w="629" w:type="dxa"/>
            <w:vAlign w:val="center"/>
            <w:tcPrChange w:id="2120" w:author="Ginot, Samuel" w:date="2024-02-15T12:18:00Z">
              <w:tcPr>
                <w:tcW w:w="629" w:type="dxa"/>
                <w:vAlign w:val="center"/>
              </w:tcPr>
            </w:tcPrChange>
          </w:tcPr>
          <w:p w14:paraId="2D2899EC" w14:textId="3B0F24A2" w:rsidR="00FB19D0" w:rsidDel="00CE34B2" w:rsidRDefault="00B71978">
            <w:pPr>
              <w:widowControl w:val="0"/>
              <w:jc w:val="center"/>
              <w:rPr>
                <w:del w:id="2121" w:author="Ginot, Samuel" w:date="2024-02-15T10:34:00Z"/>
                <w:sz w:val="16"/>
                <w:szCs w:val="16"/>
              </w:rPr>
            </w:pPr>
            <w:del w:id="2122" w:author="Ginot, Samuel" w:date="2024-02-15T10:34:00Z">
              <w:r w:rsidDel="00CE34B2">
                <w:rPr>
                  <w:sz w:val="16"/>
                  <w:szCs w:val="16"/>
                </w:rPr>
                <w:delText>1</w:delText>
              </w:r>
            </w:del>
          </w:p>
        </w:tc>
        <w:tc>
          <w:tcPr>
            <w:tcW w:w="1482" w:type="dxa"/>
            <w:vAlign w:val="center"/>
            <w:tcPrChange w:id="2123" w:author="Ginot, Samuel" w:date="2024-02-15T12:18:00Z">
              <w:tcPr>
                <w:tcW w:w="1482" w:type="dxa"/>
                <w:vAlign w:val="center"/>
              </w:tcPr>
            </w:tcPrChange>
          </w:tcPr>
          <w:p w14:paraId="09A5C6BC" w14:textId="62C71CE0" w:rsidR="00FB19D0" w:rsidDel="00CE34B2" w:rsidRDefault="00B71978">
            <w:pPr>
              <w:widowControl w:val="0"/>
              <w:jc w:val="center"/>
              <w:rPr>
                <w:del w:id="2124" w:author="Ginot, Samuel" w:date="2024-02-15T10:34:00Z"/>
                <w:sz w:val="16"/>
                <w:szCs w:val="16"/>
              </w:rPr>
            </w:pPr>
            <w:del w:id="2125" w:author="Ginot, Samuel" w:date="2024-02-15T10:34:00Z">
              <w:r w:rsidDel="00CE34B2">
                <w:rPr>
                  <w:sz w:val="16"/>
                  <w:szCs w:val="16"/>
                </w:rPr>
                <w:delText>0.31</w:delText>
              </w:r>
            </w:del>
          </w:p>
        </w:tc>
      </w:tr>
      <w:tr w:rsidR="00FB19D0" w:rsidDel="00CE34B2" w14:paraId="5A8AD6D9" w14:textId="1717B9F1">
        <w:trPr>
          <w:trHeight w:val="256"/>
          <w:del w:id="2126" w:author="Ginot, Samuel" w:date="2024-02-15T10:34:00Z"/>
          <w:trPrChange w:id="2127" w:author="Ginot, Samuel" w:date="2024-02-15T12:18:00Z">
            <w:trPr>
              <w:trHeight w:val="256"/>
            </w:trPr>
          </w:trPrChange>
        </w:trPr>
        <w:tc>
          <w:tcPr>
            <w:tcW w:w="1017" w:type="dxa"/>
            <w:vAlign w:val="center"/>
            <w:tcPrChange w:id="2128" w:author="Ginot, Samuel" w:date="2024-02-15T12:18:00Z">
              <w:tcPr>
                <w:tcW w:w="1017" w:type="dxa"/>
                <w:vAlign w:val="center"/>
              </w:tcPr>
            </w:tcPrChange>
          </w:tcPr>
          <w:p w14:paraId="38436FD2" w14:textId="5579A69E" w:rsidR="00FB19D0" w:rsidDel="00CE34B2" w:rsidRDefault="00B71978">
            <w:pPr>
              <w:widowControl w:val="0"/>
              <w:jc w:val="center"/>
              <w:rPr>
                <w:del w:id="2129" w:author="Ginot, Samuel" w:date="2024-02-15T10:34:00Z"/>
                <w:sz w:val="16"/>
                <w:szCs w:val="16"/>
              </w:rPr>
            </w:pPr>
            <w:del w:id="2130" w:author="Ginot, Samuel" w:date="2024-02-15T10:34:00Z">
              <w:r w:rsidDel="00CE34B2">
                <w:rPr>
                  <w:sz w:val="16"/>
                  <w:szCs w:val="16"/>
                </w:rPr>
                <w:delText>Mandibles only</w:delText>
              </w:r>
            </w:del>
          </w:p>
        </w:tc>
        <w:tc>
          <w:tcPr>
            <w:tcW w:w="734" w:type="dxa"/>
            <w:vAlign w:val="center"/>
            <w:tcPrChange w:id="2131" w:author="Ginot, Samuel" w:date="2024-02-15T12:18:00Z">
              <w:tcPr>
                <w:tcW w:w="734" w:type="dxa"/>
                <w:vAlign w:val="center"/>
              </w:tcPr>
            </w:tcPrChange>
          </w:tcPr>
          <w:p w14:paraId="0E25A2A9" w14:textId="2BC0BC73" w:rsidR="00FB19D0" w:rsidDel="00CE34B2" w:rsidRDefault="00B71978">
            <w:pPr>
              <w:widowControl w:val="0"/>
              <w:jc w:val="center"/>
              <w:rPr>
                <w:del w:id="2132" w:author="Ginot, Samuel" w:date="2024-02-15T10:34:00Z"/>
                <w:sz w:val="16"/>
                <w:szCs w:val="16"/>
              </w:rPr>
            </w:pPr>
            <w:del w:id="2133" w:author="Ginot, Samuel" w:date="2024-02-15T10:34:00Z">
              <w:r w:rsidDel="00CE34B2">
                <w:rPr>
                  <w:sz w:val="16"/>
                  <w:szCs w:val="16"/>
                </w:rPr>
                <w:delText>0</w:delText>
              </w:r>
            </w:del>
          </w:p>
        </w:tc>
        <w:tc>
          <w:tcPr>
            <w:tcW w:w="905" w:type="dxa"/>
            <w:vAlign w:val="center"/>
            <w:tcPrChange w:id="2134" w:author="Ginot, Samuel" w:date="2024-02-15T12:18:00Z">
              <w:tcPr>
                <w:tcW w:w="905" w:type="dxa"/>
                <w:vAlign w:val="center"/>
              </w:tcPr>
            </w:tcPrChange>
          </w:tcPr>
          <w:p w14:paraId="54DDD8ED" w14:textId="55BCF728" w:rsidR="00FB19D0" w:rsidDel="00CE34B2" w:rsidRDefault="00B71978">
            <w:pPr>
              <w:widowControl w:val="0"/>
              <w:jc w:val="center"/>
              <w:rPr>
                <w:del w:id="2135" w:author="Ginot, Samuel" w:date="2024-02-15T10:34:00Z"/>
                <w:sz w:val="16"/>
                <w:szCs w:val="16"/>
              </w:rPr>
            </w:pPr>
            <w:del w:id="2136" w:author="Ginot, Samuel" w:date="2024-02-15T10:34:00Z">
              <w:r w:rsidDel="00CE34B2">
                <w:rPr>
                  <w:sz w:val="16"/>
                  <w:szCs w:val="16"/>
                </w:rPr>
                <w:delText>0.67</w:delText>
              </w:r>
            </w:del>
          </w:p>
        </w:tc>
        <w:tc>
          <w:tcPr>
            <w:tcW w:w="967" w:type="dxa"/>
            <w:vAlign w:val="center"/>
            <w:tcPrChange w:id="2137" w:author="Ginot, Samuel" w:date="2024-02-15T12:18:00Z">
              <w:tcPr>
                <w:tcW w:w="967" w:type="dxa"/>
                <w:vAlign w:val="center"/>
              </w:tcPr>
            </w:tcPrChange>
          </w:tcPr>
          <w:p w14:paraId="5DD7EA64" w14:textId="59327B64" w:rsidR="00FB19D0" w:rsidDel="00CE34B2" w:rsidRDefault="00B71978">
            <w:pPr>
              <w:widowControl w:val="0"/>
              <w:jc w:val="center"/>
              <w:rPr>
                <w:del w:id="2138" w:author="Ginot, Samuel" w:date="2024-02-15T10:34:00Z"/>
                <w:sz w:val="16"/>
                <w:szCs w:val="16"/>
              </w:rPr>
            </w:pPr>
            <w:del w:id="2139" w:author="Ginot, Samuel" w:date="2024-02-15T10:34:00Z">
              <w:r w:rsidDel="00CE34B2">
                <w:rPr>
                  <w:sz w:val="16"/>
                  <w:szCs w:val="16"/>
                </w:rPr>
                <w:delText>0.81</w:delText>
              </w:r>
            </w:del>
          </w:p>
        </w:tc>
        <w:tc>
          <w:tcPr>
            <w:tcW w:w="1138" w:type="dxa"/>
            <w:vAlign w:val="center"/>
            <w:tcPrChange w:id="2140" w:author="Ginot, Samuel" w:date="2024-02-15T12:18:00Z">
              <w:tcPr>
                <w:tcW w:w="1138" w:type="dxa"/>
                <w:vAlign w:val="center"/>
              </w:tcPr>
            </w:tcPrChange>
          </w:tcPr>
          <w:p w14:paraId="3F47E68E" w14:textId="293A4AB9" w:rsidR="00FB19D0" w:rsidDel="00CE34B2" w:rsidRDefault="00B71978">
            <w:pPr>
              <w:widowControl w:val="0"/>
              <w:jc w:val="center"/>
              <w:rPr>
                <w:del w:id="2141" w:author="Ginot, Samuel" w:date="2024-02-15T10:34:00Z"/>
                <w:sz w:val="16"/>
                <w:szCs w:val="16"/>
              </w:rPr>
            </w:pPr>
            <w:del w:id="2142" w:author="Ginot, Samuel" w:date="2024-02-15T10:34:00Z">
              <w:r w:rsidDel="00CE34B2">
                <w:rPr>
                  <w:sz w:val="16"/>
                  <w:szCs w:val="16"/>
                </w:rPr>
                <w:delText>0.72</w:delText>
              </w:r>
            </w:del>
          </w:p>
        </w:tc>
        <w:tc>
          <w:tcPr>
            <w:tcW w:w="1420" w:type="dxa"/>
            <w:vAlign w:val="center"/>
            <w:tcPrChange w:id="2143" w:author="Ginot, Samuel" w:date="2024-02-15T12:18:00Z">
              <w:tcPr>
                <w:tcW w:w="1420" w:type="dxa"/>
                <w:vAlign w:val="center"/>
              </w:tcPr>
            </w:tcPrChange>
          </w:tcPr>
          <w:p w14:paraId="4464A276" w14:textId="1C3DA7F3" w:rsidR="00FB19D0" w:rsidDel="00CE34B2" w:rsidRDefault="00B71978">
            <w:pPr>
              <w:widowControl w:val="0"/>
              <w:jc w:val="center"/>
              <w:rPr>
                <w:del w:id="2144" w:author="Ginot, Samuel" w:date="2024-02-15T10:34:00Z"/>
                <w:sz w:val="16"/>
                <w:szCs w:val="16"/>
              </w:rPr>
            </w:pPr>
            <w:del w:id="2145" w:author="Ginot, Samuel" w:date="2024-02-15T10:34:00Z">
              <w:r w:rsidDel="00CE34B2">
                <w:rPr>
                  <w:sz w:val="16"/>
                  <w:szCs w:val="16"/>
                </w:rPr>
                <w:delText>0.6</w:delText>
              </w:r>
            </w:del>
          </w:p>
        </w:tc>
        <w:tc>
          <w:tcPr>
            <w:tcW w:w="733" w:type="dxa"/>
            <w:vAlign w:val="center"/>
            <w:tcPrChange w:id="2146" w:author="Ginot, Samuel" w:date="2024-02-15T12:18:00Z">
              <w:tcPr>
                <w:tcW w:w="733" w:type="dxa"/>
                <w:vAlign w:val="center"/>
              </w:tcPr>
            </w:tcPrChange>
          </w:tcPr>
          <w:p w14:paraId="63B970A4" w14:textId="1147372D" w:rsidR="00FB19D0" w:rsidDel="00CE34B2" w:rsidRDefault="00B71978">
            <w:pPr>
              <w:widowControl w:val="0"/>
              <w:jc w:val="center"/>
              <w:rPr>
                <w:del w:id="2147" w:author="Ginot, Samuel" w:date="2024-02-15T10:34:00Z"/>
                <w:sz w:val="16"/>
                <w:szCs w:val="16"/>
              </w:rPr>
            </w:pPr>
            <w:del w:id="2148" w:author="Ginot, Samuel" w:date="2024-02-15T10:34:00Z">
              <w:r w:rsidDel="00CE34B2">
                <w:rPr>
                  <w:sz w:val="16"/>
                  <w:szCs w:val="16"/>
                </w:rPr>
                <w:delText>0.59</w:delText>
              </w:r>
            </w:del>
          </w:p>
        </w:tc>
        <w:tc>
          <w:tcPr>
            <w:tcW w:w="629" w:type="dxa"/>
            <w:vAlign w:val="center"/>
            <w:tcPrChange w:id="2149" w:author="Ginot, Samuel" w:date="2024-02-15T12:18:00Z">
              <w:tcPr>
                <w:tcW w:w="629" w:type="dxa"/>
                <w:vAlign w:val="center"/>
              </w:tcPr>
            </w:tcPrChange>
          </w:tcPr>
          <w:p w14:paraId="5C23335F" w14:textId="00AA5649" w:rsidR="00FB19D0" w:rsidDel="00CE34B2" w:rsidRDefault="00B71978">
            <w:pPr>
              <w:widowControl w:val="0"/>
              <w:jc w:val="center"/>
              <w:rPr>
                <w:del w:id="2150" w:author="Ginot, Samuel" w:date="2024-02-15T10:34:00Z"/>
                <w:sz w:val="16"/>
                <w:szCs w:val="16"/>
              </w:rPr>
            </w:pPr>
            <w:del w:id="2151" w:author="Ginot, Samuel" w:date="2024-02-15T10:34:00Z">
              <w:r w:rsidDel="00CE34B2">
                <w:rPr>
                  <w:sz w:val="16"/>
                  <w:szCs w:val="16"/>
                </w:rPr>
                <w:delText>0.31</w:delText>
              </w:r>
            </w:del>
          </w:p>
        </w:tc>
        <w:tc>
          <w:tcPr>
            <w:tcW w:w="1482" w:type="dxa"/>
            <w:vAlign w:val="center"/>
            <w:tcPrChange w:id="2152" w:author="Ginot, Samuel" w:date="2024-02-15T12:18:00Z">
              <w:tcPr>
                <w:tcW w:w="1482" w:type="dxa"/>
                <w:vAlign w:val="center"/>
              </w:tcPr>
            </w:tcPrChange>
          </w:tcPr>
          <w:p w14:paraId="4D769DA6" w14:textId="67B7F3FA" w:rsidR="00FB19D0" w:rsidDel="00CE34B2" w:rsidRDefault="00B71978">
            <w:pPr>
              <w:widowControl w:val="0"/>
              <w:jc w:val="center"/>
              <w:rPr>
                <w:del w:id="2153" w:author="Ginot, Samuel" w:date="2024-02-15T10:34:00Z"/>
                <w:sz w:val="16"/>
                <w:szCs w:val="16"/>
              </w:rPr>
            </w:pPr>
            <w:del w:id="2154" w:author="Ginot, Samuel" w:date="2024-02-15T10:34:00Z">
              <w:r w:rsidDel="00CE34B2">
                <w:rPr>
                  <w:sz w:val="16"/>
                  <w:szCs w:val="16"/>
                </w:rPr>
                <w:delText>1</w:delText>
              </w:r>
            </w:del>
          </w:p>
        </w:tc>
      </w:tr>
    </w:tbl>
    <w:p w14:paraId="1B61321A" w14:textId="044514F1" w:rsidR="00FB19D0" w:rsidDel="00CE34B2" w:rsidRDefault="00FB19D0">
      <w:pPr>
        <w:rPr>
          <w:del w:id="2155" w:author="Ginot, Samuel" w:date="2024-02-15T10:34:00Z"/>
          <w:lang w:val="en-US"/>
        </w:rPr>
      </w:pPr>
    </w:p>
    <w:p w14:paraId="7ACBDF2A" w14:textId="006EC39E" w:rsidR="00FB19D0" w:rsidDel="00CE34B2" w:rsidRDefault="00B71978">
      <w:pPr>
        <w:jc w:val="both"/>
        <w:rPr>
          <w:del w:id="2156" w:author="Ginot, Samuel" w:date="2024-02-15T10:34:00Z"/>
          <w:lang w:val="en-US"/>
        </w:rPr>
      </w:pPr>
      <w:del w:id="2157" w:author="Ginot, Samuel" w:date="2024-02-15T10:34:00Z">
        <w:r w:rsidDel="00CE34B2">
          <w:br w:type="page"/>
        </w:r>
      </w:del>
    </w:p>
    <w:p w14:paraId="7A3D58A6" w14:textId="3E707355" w:rsidR="00FB19D0" w:rsidDel="00DE6535" w:rsidRDefault="00B71978">
      <w:pPr>
        <w:jc w:val="both"/>
        <w:rPr>
          <w:del w:id="2158" w:author="Ginot, Samuel" w:date="2024-02-15T10:04:00Z"/>
        </w:rPr>
      </w:pPr>
      <w:del w:id="2159" w:author="Ginot, Samuel" w:date="2024-02-15T10:04:00Z">
        <w:r w:rsidDel="00DE6535">
          <w:lastRenderedPageBreak/>
          <w:delText>Table 3. Comparison of effect sizes (Z</w:delText>
        </w:r>
        <w:r w:rsidDel="00DE6535">
          <w:rPr>
            <w:vertAlign w:val="subscript"/>
          </w:rPr>
          <w:delText>PLS</w:delText>
        </w:r>
        <w:r w:rsidDel="00DE6535">
          <w:delText>) from r-PLS integration analyses. Significant difference</w:delText>
        </w:r>
        <w:r w:rsidDel="00DE6535">
          <w:rPr>
            <w:lang w:val="en-US"/>
          </w:rPr>
          <w:delText>s</w:delText>
        </w:r>
        <w:r w:rsidDel="00DE6535">
          <w:delText xml:space="preserve"> are highlighted in bold.</w:delText>
        </w:r>
      </w:del>
    </w:p>
    <w:tbl>
      <w:tblPr>
        <w:tblW w:w="8855" w:type="dxa"/>
        <w:tblInd w:w="30" w:type="dxa"/>
        <w:tblLayout w:type="fixed"/>
        <w:tblCellMar>
          <w:left w:w="30" w:type="dxa"/>
          <w:right w:w="30" w:type="dxa"/>
        </w:tblCellMar>
        <w:tblLook w:val="04A0" w:firstRow="1" w:lastRow="0" w:firstColumn="1" w:lastColumn="0" w:noHBand="0" w:noVBand="1"/>
        <w:tblPrChange w:id="2160" w:author="Ginot, Samuel" w:date="2024-02-15T12:18:00Z">
          <w:tblPr>
            <w:tblW w:w="8855" w:type="dxa"/>
            <w:tblInd w:w="30" w:type="dxa"/>
            <w:tblLayout w:type="fixed"/>
            <w:tblCellMar>
              <w:left w:w="30" w:type="dxa"/>
              <w:right w:w="30" w:type="dxa"/>
            </w:tblCellMar>
            <w:tblLook w:val="04A0" w:firstRow="1" w:lastRow="0" w:firstColumn="1" w:lastColumn="0" w:noHBand="0" w:noVBand="1"/>
          </w:tblPr>
        </w:tblPrChange>
      </w:tblPr>
      <w:tblGrid>
        <w:gridCol w:w="1075"/>
        <w:gridCol w:w="913"/>
        <w:gridCol w:w="903"/>
        <w:gridCol w:w="1201"/>
        <w:gridCol w:w="1410"/>
        <w:gridCol w:w="964"/>
        <w:gridCol w:w="1075"/>
        <w:gridCol w:w="1314"/>
        <w:tblGridChange w:id="2161">
          <w:tblGrid>
            <w:gridCol w:w="1075"/>
            <w:gridCol w:w="913"/>
            <w:gridCol w:w="903"/>
            <w:gridCol w:w="1201"/>
            <w:gridCol w:w="1410"/>
            <w:gridCol w:w="964"/>
            <w:gridCol w:w="1075"/>
            <w:gridCol w:w="1314"/>
          </w:tblGrid>
        </w:tblGridChange>
      </w:tblGrid>
      <w:tr w:rsidR="00FB19D0" w:rsidDel="00DE6535" w14:paraId="00C1D93F" w14:textId="7B852B6F">
        <w:trPr>
          <w:trHeight w:val="256"/>
          <w:del w:id="2162" w:author="Ginot, Samuel" w:date="2024-02-15T10:04:00Z"/>
          <w:trPrChange w:id="2163" w:author="Ginot, Samuel" w:date="2024-02-15T12:18:00Z">
            <w:trPr>
              <w:trHeight w:val="256"/>
            </w:trPr>
          </w:trPrChange>
        </w:trPr>
        <w:tc>
          <w:tcPr>
            <w:tcW w:w="1074" w:type="dxa"/>
            <w:vAlign w:val="bottom"/>
            <w:tcPrChange w:id="2164" w:author="Ginot, Samuel" w:date="2024-02-15T12:18:00Z">
              <w:tcPr>
                <w:tcW w:w="1074" w:type="dxa"/>
                <w:vAlign w:val="bottom"/>
              </w:tcPr>
            </w:tcPrChange>
          </w:tcPr>
          <w:p w14:paraId="1E7EC507" w14:textId="7B05503A" w:rsidR="00FB19D0" w:rsidDel="00DE6535" w:rsidRDefault="00FB19D0">
            <w:pPr>
              <w:widowControl w:val="0"/>
              <w:rPr>
                <w:del w:id="2165" w:author="Ginot, Samuel" w:date="2024-02-15T10:04:00Z"/>
                <w:sz w:val="16"/>
                <w:szCs w:val="16"/>
              </w:rPr>
            </w:pPr>
          </w:p>
        </w:tc>
        <w:tc>
          <w:tcPr>
            <w:tcW w:w="7780" w:type="dxa"/>
            <w:gridSpan w:val="7"/>
            <w:vAlign w:val="bottom"/>
            <w:tcPrChange w:id="2166" w:author="Ginot, Samuel" w:date="2024-02-15T12:18:00Z">
              <w:tcPr>
                <w:tcW w:w="7780" w:type="dxa"/>
                <w:gridSpan w:val="7"/>
                <w:vAlign w:val="bottom"/>
              </w:tcPr>
            </w:tcPrChange>
          </w:tcPr>
          <w:p w14:paraId="0059669A" w14:textId="5E01862C" w:rsidR="00FB19D0" w:rsidDel="00DE6535" w:rsidRDefault="00B71978">
            <w:pPr>
              <w:widowControl w:val="0"/>
              <w:jc w:val="center"/>
              <w:rPr>
                <w:del w:id="2167" w:author="Ginot, Samuel" w:date="2024-02-15T10:04:00Z"/>
                <w:sz w:val="16"/>
                <w:szCs w:val="16"/>
              </w:rPr>
            </w:pPr>
            <w:del w:id="2168" w:author="Ginot, Samuel" w:date="2024-02-15T10:04:00Z">
              <w:r w:rsidDel="00DE6535">
                <w:rPr>
                  <w:b/>
                  <w:sz w:val="16"/>
                  <w:szCs w:val="16"/>
                </w:rPr>
                <w:delText>A. Effect sizes (ZPLS) for each partition.</w:delText>
              </w:r>
            </w:del>
          </w:p>
        </w:tc>
      </w:tr>
      <w:tr w:rsidR="00FB19D0" w:rsidDel="00DE6535" w14:paraId="591CA1C7" w14:textId="4FAF0BB4">
        <w:trPr>
          <w:trHeight w:val="256"/>
          <w:del w:id="2169" w:author="Ginot, Samuel" w:date="2024-02-15T10:04:00Z"/>
          <w:trPrChange w:id="2170" w:author="Ginot, Samuel" w:date="2024-02-15T12:18:00Z">
            <w:trPr>
              <w:trHeight w:val="256"/>
            </w:trPr>
          </w:trPrChange>
        </w:trPr>
        <w:tc>
          <w:tcPr>
            <w:tcW w:w="1074" w:type="dxa"/>
            <w:vAlign w:val="bottom"/>
            <w:tcPrChange w:id="2171" w:author="Ginot, Samuel" w:date="2024-02-15T12:18:00Z">
              <w:tcPr>
                <w:tcW w:w="1074" w:type="dxa"/>
                <w:vAlign w:val="bottom"/>
              </w:tcPr>
            </w:tcPrChange>
          </w:tcPr>
          <w:p w14:paraId="27B7FB50" w14:textId="3EE03F47" w:rsidR="00FB19D0" w:rsidDel="00DE6535" w:rsidRDefault="00FB19D0">
            <w:pPr>
              <w:widowControl w:val="0"/>
              <w:jc w:val="center"/>
              <w:rPr>
                <w:del w:id="2172" w:author="Ginot, Samuel" w:date="2024-02-15T10:04:00Z"/>
                <w:sz w:val="16"/>
                <w:szCs w:val="16"/>
              </w:rPr>
            </w:pPr>
          </w:p>
        </w:tc>
        <w:tc>
          <w:tcPr>
            <w:tcW w:w="913" w:type="dxa"/>
            <w:vAlign w:val="bottom"/>
            <w:tcPrChange w:id="2173" w:author="Ginot, Samuel" w:date="2024-02-15T12:18:00Z">
              <w:tcPr>
                <w:tcW w:w="913" w:type="dxa"/>
                <w:vAlign w:val="bottom"/>
              </w:tcPr>
            </w:tcPrChange>
          </w:tcPr>
          <w:p w14:paraId="58310177" w14:textId="5EC42205" w:rsidR="00FB19D0" w:rsidDel="00DE6535" w:rsidRDefault="00B71978">
            <w:pPr>
              <w:widowControl w:val="0"/>
              <w:jc w:val="center"/>
              <w:rPr>
                <w:del w:id="2174" w:author="Ginot, Samuel" w:date="2024-02-15T10:04:00Z"/>
                <w:sz w:val="16"/>
                <w:szCs w:val="16"/>
              </w:rPr>
            </w:pPr>
            <w:del w:id="2175" w:author="Ginot, Samuel" w:date="2024-02-15T10:04:00Z">
              <w:r w:rsidDel="00DE6535">
                <w:rPr>
                  <w:sz w:val="16"/>
                  <w:szCs w:val="16"/>
                </w:rPr>
                <w:delText>Head-Mandibles</w:delText>
              </w:r>
            </w:del>
          </w:p>
        </w:tc>
        <w:tc>
          <w:tcPr>
            <w:tcW w:w="903" w:type="dxa"/>
            <w:vAlign w:val="bottom"/>
            <w:tcPrChange w:id="2176" w:author="Ginot, Samuel" w:date="2024-02-15T12:18:00Z">
              <w:tcPr>
                <w:tcW w:w="903" w:type="dxa"/>
                <w:vAlign w:val="bottom"/>
              </w:tcPr>
            </w:tcPrChange>
          </w:tcPr>
          <w:p w14:paraId="6B1229BD" w14:textId="089A320D" w:rsidR="00FB19D0" w:rsidDel="00DE6535" w:rsidRDefault="00B71978">
            <w:pPr>
              <w:widowControl w:val="0"/>
              <w:jc w:val="center"/>
              <w:rPr>
                <w:del w:id="2177" w:author="Ginot, Samuel" w:date="2024-02-15T10:04:00Z"/>
                <w:sz w:val="16"/>
                <w:szCs w:val="16"/>
              </w:rPr>
            </w:pPr>
            <w:del w:id="2178" w:author="Ginot, Samuel" w:date="2024-02-15T10:04:00Z">
              <w:r w:rsidDel="00DE6535">
                <w:rPr>
                  <w:sz w:val="16"/>
                  <w:szCs w:val="16"/>
                </w:rPr>
                <w:delText>Head-Mandibles-Sensory</w:delText>
              </w:r>
            </w:del>
          </w:p>
        </w:tc>
        <w:tc>
          <w:tcPr>
            <w:tcW w:w="1201" w:type="dxa"/>
            <w:vAlign w:val="bottom"/>
            <w:tcPrChange w:id="2179" w:author="Ginot, Samuel" w:date="2024-02-15T12:18:00Z">
              <w:tcPr>
                <w:tcW w:w="1201" w:type="dxa"/>
                <w:vAlign w:val="bottom"/>
              </w:tcPr>
            </w:tcPrChange>
          </w:tcPr>
          <w:p w14:paraId="32D82D00" w14:textId="0011DCB5" w:rsidR="00FB19D0" w:rsidDel="00DE6535" w:rsidRDefault="00B71978">
            <w:pPr>
              <w:widowControl w:val="0"/>
              <w:jc w:val="center"/>
              <w:rPr>
                <w:del w:id="2180" w:author="Ginot, Samuel" w:date="2024-02-15T10:04:00Z"/>
                <w:sz w:val="16"/>
                <w:szCs w:val="16"/>
              </w:rPr>
            </w:pPr>
            <w:del w:id="2181" w:author="Ginot, Samuel" w:date="2024-02-15T10:04:00Z">
              <w:r w:rsidDel="00DE6535">
                <w:rPr>
                  <w:sz w:val="16"/>
                  <w:szCs w:val="16"/>
                </w:rPr>
                <w:delText>Head-Mandibles asymmetric</w:delText>
              </w:r>
            </w:del>
          </w:p>
        </w:tc>
        <w:tc>
          <w:tcPr>
            <w:tcW w:w="1410" w:type="dxa"/>
            <w:vAlign w:val="bottom"/>
            <w:tcPrChange w:id="2182" w:author="Ginot, Samuel" w:date="2024-02-15T12:18:00Z">
              <w:tcPr>
                <w:tcW w:w="1410" w:type="dxa"/>
                <w:vAlign w:val="bottom"/>
              </w:tcPr>
            </w:tcPrChange>
          </w:tcPr>
          <w:p w14:paraId="2A431DDC" w14:textId="722E78C3" w:rsidR="00FB19D0" w:rsidDel="00DE6535" w:rsidRDefault="00B71978">
            <w:pPr>
              <w:widowControl w:val="0"/>
              <w:jc w:val="center"/>
              <w:rPr>
                <w:del w:id="2183" w:author="Ginot, Samuel" w:date="2024-02-15T10:04:00Z"/>
                <w:sz w:val="16"/>
                <w:szCs w:val="16"/>
              </w:rPr>
            </w:pPr>
            <w:del w:id="2184" w:author="Ginot, Samuel" w:date="2024-02-15T10:04:00Z">
              <w:r w:rsidDel="00DE6535">
                <w:rPr>
                  <w:sz w:val="16"/>
                  <w:szCs w:val="16"/>
                </w:rPr>
                <w:delText>Head-Mandibles asymmetric-Sensory</w:delText>
              </w:r>
            </w:del>
          </w:p>
        </w:tc>
        <w:tc>
          <w:tcPr>
            <w:tcW w:w="964" w:type="dxa"/>
            <w:vAlign w:val="bottom"/>
            <w:tcPrChange w:id="2185" w:author="Ginot, Samuel" w:date="2024-02-15T12:18:00Z">
              <w:tcPr>
                <w:tcW w:w="964" w:type="dxa"/>
                <w:vAlign w:val="bottom"/>
              </w:tcPr>
            </w:tcPrChange>
          </w:tcPr>
          <w:p w14:paraId="6BDD57FC" w14:textId="3BD27A9A" w:rsidR="00FB19D0" w:rsidDel="00DE6535" w:rsidRDefault="00B71978">
            <w:pPr>
              <w:widowControl w:val="0"/>
              <w:jc w:val="center"/>
              <w:rPr>
                <w:del w:id="2186" w:author="Ginot, Samuel" w:date="2024-02-15T10:04:00Z"/>
                <w:sz w:val="16"/>
                <w:szCs w:val="16"/>
              </w:rPr>
            </w:pPr>
            <w:del w:id="2187" w:author="Ginot, Samuel" w:date="2024-02-15T10:04:00Z">
              <w:r w:rsidDel="00DE6535">
                <w:rPr>
                  <w:sz w:val="16"/>
                  <w:szCs w:val="16"/>
                </w:rPr>
                <w:delText>Ventral-Dorsal</w:delText>
              </w:r>
            </w:del>
          </w:p>
        </w:tc>
        <w:tc>
          <w:tcPr>
            <w:tcW w:w="1075" w:type="dxa"/>
            <w:vAlign w:val="bottom"/>
            <w:tcPrChange w:id="2188" w:author="Ginot, Samuel" w:date="2024-02-15T12:18:00Z">
              <w:tcPr>
                <w:tcW w:w="1075" w:type="dxa"/>
                <w:vAlign w:val="bottom"/>
              </w:tcPr>
            </w:tcPrChange>
          </w:tcPr>
          <w:p w14:paraId="2585614C" w14:textId="2DF65C7D" w:rsidR="00FB19D0" w:rsidDel="00DE6535" w:rsidRDefault="00B71978">
            <w:pPr>
              <w:widowControl w:val="0"/>
              <w:jc w:val="center"/>
              <w:rPr>
                <w:del w:id="2189" w:author="Ginot, Samuel" w:date="2024-02-15T10:04:00Z"/>
                <w:sz w:val="16"/>
                <w:szCs w:val="16"/>
              </w:rPr>
            </w:pPr>
            <w:del w:id="2190" w:author="Ginot, Samuel" w:date="2024-02-15T10:04:00Z">
              <w:r w:rsidDel="00DE6535">
                <w:rPr>
                  <w:sz w:val="16"/>
                  <w:szCs w:val="16"/>
                </w:rPr>
                <w:delText>Half-Half</w:delText>
              </w:r>
            </w:del>
          </w:p>
        </w:tc>
        <w:tc>
          <w:tcPr>
            <w:tcW w:w="1314" w:type="dxa"/>
            <w:vAlign w:val="bottom"/>
            <w:tcPrChange w:id="2191" w:author="Ginot, Samuel" w:date="2024-02-15T12:18:00Z">
              <w:tcPr>
                <w:tcW w:w="1314" w:type="dxa"/>
                <w:vAlign w:val="bottom"/>
              </w:tcPr>
            </w:tcPrChange>
          </w:tcPr>
          <w:p w14:paraId="08F2791A" w14:textId="3DF734BD" w:rsidR="00FB19D0" w:rsidDel="00DE6535" w:rsidRDefault="00B71978">
            <w:pPr>
              <w:widowControl w:val="0"/>
              <w:jc w:val="center"/>
              <w:rPr>
                <w:del w:id="2192" w:author="Ginot, Samuel" w:date="2024-02-15T10:04:00Z"/>
                <w:sz w:val="16"/>
                <w:szCs w:val="16"/>
              </w:rPr>
            </w:pPr>
            <w:del w:id="2193" w:author="Ginot, Samuel" w:date="2024-02-15T10:04:00Z">
              <w:r w:rsidDel="00DE6535">
                <w:rPr>
                  <w:sz w:val="16"/>
                  <w:szCs w:val="16"/>
                </w:rPr>
                <w:delText>Mandibles only</w:delText>
              </w:r>
            </w:del>
          </w:p>
        </w:tc>
      </w:tr>
      <w:tr w:rsidR="00FB19D0" w:rsidDel="00DE6535" w14:paraId="59FE6AE5" w14:textId="0A527E46">
        <w:trPr>
          <w:trHeight w:val="256"/>
          <w:del w:id="2194" w:author="Ginot, Samuel" w:date="2024-02-15T10:04:00Z"/>
          <w:trPrChange w:id="2195" w:author="Ginot, Samuel" w:date="2024-02-15T12:18:00Z">
            <w:trPr>
              <w:trHeight w:val="256"/>
            </w:trPr>
          </w:trPrChange>
        </w:trPr>
        <w:tc>
          <w:tcPr>
            <w:tcW w:w="1074" w:type="dxa"/>
            <w:vAlign w:val="bottom"/>
            <w:tcPrChange w:id="2196" w:author="Ginot, Samuel" w:date="2024-02-15T12:18:00Z">
              <w:tcPr>
                <w:tcW w:w="1074" w:type="dxa"/>
                <w:vAlign w:val="bottom"/>
              </w:tcPr>
            </w:tcPrChange>
          </w:tcPr>
          <w:p w14:paraId="3A772623" w14:textId="0960D874" w:rsidR="00FB19D0" w:rsidDel="00DE6535" w:rsidRDefault="00FB19D0">
            <w:pPr>
              <w:widowControl w:val="0"/>
              <w:jc w:val="center"/>
              <w:rPr>
                <w:del w:id="2197" w:author="Ginot, Samuel" w:date="2024-02-15T10:04:00Z"/>
                <w:sz w:val="16"/>
                <w:szCs w:val="16"/>
              </w:rPr>
            </w:pPr>
          </w:p>
        </w:tc>
        <w:tc>
          <w:tcPr>
            <w:tcW w:w="913" w:type="dxa"/>
            <w:vAlign w:val="bottom"/>
            <w:tcPrChange w:id="2198" w:author="Ginot, Samuel" w:date="2024-02-15T12:18:00Z">
              <w:tcPr>
                <w:tcW w:w="913" w:type="dxa"/>
                <w:vAlign w:val="bottom"/>
              </w:tcPr>
            </w:tcPrChange>
          </w:tcPr>
          <w:p w14:paraId="07FED433" w14:textId="6FE8811F" w:rsidR="00FB19D0" w:rsidDel="00DE6535" w:rsidRDefault="00B71978">
            <w:pPr>
              <w:widowControl w:val="0"/>
              <w:jc w:val="center"/>
              <w:rPr>
                <w:del w:id="2199" w:author="Ginot, Samuel" w:date="2024-02-15T10:04:00Z"/>
                <w:sz w:val="16"/>
                <w:szCs w:val="16"/>
              </w:rPr>
            </w:pPr>
            <w:del w:id="2200" w:author="Ginot, Samuel" w:date="2024-02-15T10:04:00Z">
              <w:r w:rsidDel="00DE6535">
                <w:rPr>
                  <w:sz w:val="16"/>
                  <w:szCs w:val="16"/>
                </w:rPr>
                <w:delText>2.75624</w:delText>
              </w:r>
            </w:del>
          </w:p>
        </w:tc>
        <w:tc>
          <w:tcPr>
            <w:tcW w:w="903" w:type="dxa"/>
            <w:vAlign w:val="bottom"/>
            <w:tcPrChange w:id="2201" w:author="Ginot, Samuel" w:date="2024-02-15T12:18:00Z">
              <w:tcPr>
                <w:tcW w:w="903" w:type="dxa"/>
                <w:vAlign w:val="bottom"/>
              </w:tcPr>
            </w:tcPrChange>
          </w:tcPr>
          <w:p w14:paraId="561F66F1" w14:textId="4FFB8191" w:rsidR="00FB19D0" w:rsidDel="00DE6535" w:rsidRDefault="00B71978">
            <w:pPr>
              <w:widowControl w:val="0"/>
              <w:jc w:val="center"/>
              <w:rPr>
                <w:del w:id="2202" w:author="Ginot, Samuel" w:date="2024-02-15T10:04:00Z"/>
                <w:sz w:val="16"/>
                <w:szCs w:val="16"/>
              </w:rPr>
            </w:pPr>
            <w:del w:id="2203" w:author="Ginot, Samuel" w:date="2024-02-15T10:04:00Z">
              <w:r w:rsidDel="00DE6535">
                <w:rPr>
                  <w:sz w:val="16"/>
                  <w:szCs w:val="16"/>
                </w:rPr>
                <w:delText>4.18681</w:delText>
              </w:r>
            </w:del>
          </w:p>
        </w:tc>
        <w:tc>
          <w:tcPr>
            <w:tcW w:w="1201" w:type="dxa"/>
            <w:vAlign w:val="bottom"/>
            <w:tcPrChange w:id="2204" w:author="Ginot, Samuel" w:date="2024-02-15T12:18:00Z">
              <w:tcPr>
                <w:tcW w:w="1201" w:type="dxa"/>
                <w:vAlign w:val="bottom"/>
              </w:tcPr>
            </w:tcPrChange>
          </w:tcPr>
          <w:p w14:paraId="0DBD1128" w14:textId="53BF36B8" w:rsidR="00FB19D0" w:rsidDel="00DE6535" w:rsidRDefault="00B71978">
            <w:pPr>
              <w:widowControl w:val="0"/>
              <w:jc w:val="center"/>
              <w:rPr>
                <w:del w:id="2205" w:author="Ginot, Samuel" w:date="2024-02-15T10:04:00Z"/>
                <w:sz w:val="16"/>
                <w:szCs w:val="16"/>
              </w:rPr>
            </w:pPr>
            <w:del w:id="2206" w:author="Ginot, Samuel" w:date="2024-02-15T10:04:00Z">
              <w:r w:rsidDel="00DE6535">
                <w:rPr>
                  <w:sz w:val="16"/>
                  <w:szCs w:val="16"/>
                </w:rPr>
                <w:delText>3.11687</w:delText>
              </w:r>
            </w:del>
          </w:p>
        </w:tc>
        <w:tc>
          <w:tcPr>
            <w:tcW w:w="1410" w:type="dxa"/>
            <w:vAlign w:val="bottom"/>
            <w:tcPrChange w:id="2207" w:author="Ginot, Samuel" w:date="2024-02-15T12:18:00Z">
              <w:tcPr>
                <w:tcW w:w="1410" w:type="dxa"/>
                <w:vAlign w:val="bottom"/>
              </w:tcPr>
            </w:tcPrChange>
          </w:tcPr>
          <w:p w14:paraId="2947EAB3" w14:textId="2D95FBFE" w:rsidR="00FB19D0" w:rsidDel="00DE6535" w:rsidRDefault="00B71978">
            <w:pPr>
              <w:widowControl w:val="0"/>
              <w:jc w:val="center"/>
              <w:rPr>
                <w:del w:id="2208" w:author="Ginot, Samuel" w:date="2024-02-15T10:04:00Z"/>
                <w:sz w:val="16"/>
                <w:szCs w:val="16"/>
              </w:rPr>
            </w:pPr>
            <w:del w:id="2209" w:author="Ginot, Samuel" w:date="2024-02-15T10:04:00Z">
              <w:r w:rsidDel="00DE6535">
                <w:rPr>
                  <w:sz w:val="16"/>
                  <w:szCs w:val="16"/>
                </w:rPr>
                <w:delText>4.01071</w:delText>
              </w:r>
            </w:del>
          </w:p>
        </w:tc>
        <w:tc>
          <w:tcPr>
            <w:tcW w:w="964" w:type="dxa"/>
            <w:vAlign w:val="bottom"/>
            <w:tcPrChange w:id="2210" w:author="Ginot, Samuel" w:date="2024-02-15T12:18:00Z">
              <w:tcPr>
                <w:tcW w:w="964" w:type="dxa"/>
                <w:vAlign w:val="bottom"/>
              </w:tcPr>
            </w:tcPrChange>
          </w:tcPr>
          <w:p w14:paraId="47038D39" w14:textId="50F671E7" w:rsidR="00FB19D0" w:rsidDel="00DE6535" w:rsidRDefault="00B71978">
            <w:pPr>
              <w:widowControl w:val="0"/>
              <w:jc w:val="center"/>
              <w:rPr>
                <w:del w:id="2211" w:author="Ginot, Samuel" w:date="2024-02-15T10:04:00Z"/>
                <w:sz w:val="16"/>
                <w:szCs w:val="16"/>
              </w:rPr>
            </w:pPr>
            <w:del w:id="2212" w:author="Ginot, Samuel" w:date="2024-02-15T10:04:00Z">
              <w:r w:rsidDel="00DE6535">
                <w:rPr>
                  <w:sz w:val="16"/>
                  <w:szCs w:val="16"/>
                </w:rPr>
                <w:delText>2.17762</w:delText>
              </w:r>
            </w:del>
          </w:p>
        </w:tc>
        <w:tc>
          <w:tcPr>
            <w:tcW w:w="1075" w:type="dxa"/>
            <w:vAlign w:val="bottom"/>
            <w:tcPrChange w:id="2213" w:author="Ginot, Samuel" w:date="2024-02-15T12:18:00Z">
              <w:tcPr>
                <w:tcW w:w="1075" w:type="dxa"/>
                <w:vAlign w:val="bottom"/>
              </w:tcPr>
            </w:tcPrChange>
          </w:tcPr>
          <w:p w14:paraId="6E4DA663" w14:textId="5993516C" w:rsidR="00FB19D0" w:rsidDel="00DE6535" w:rsidRDefault="00B71978">
            <w:pPr>
              <w:widowControl w:val="0"/>
              <w:jc w:val="center"/>
              <w:rPr>
                <w:del w:id="2214" w:author="Ginot, Samuel" w:date="2024-02-15T10:04:00Z"/>
                <w:sz w:val="16"/>
                <w:szCs w:val="16"/>
              </w:rPr>
            </w:pPr>
            <w:del w:id="2215" w:author="Ginot, Samuel" w:date="2024-02-15T10:04:00Z">
              <w:r w:rsidDel="00DE6535">
                <w:rPr>
                  <w:sz w:val="16"/>
                  <w:szCs w:val="16"/>
                </w:rPr>
                <w:delText>5.15903</w:delText>
              </w:r>
            </w:del>
          </w:p>
        </w:tc>
        <w:tc>
          <w:tcPr>
            <w:tcW w:w="1314" w:type="dxa"/>
            <w:vAlign w:val="bottom"/>
            <w:tcPrChange w:id="2216" w:author="Ginot, Samuel" w:date="2024-02-15T12:18:00Z">
              <w:tcPr>
                <w:tcW w:w="1314" w:type="dxa"/>
                <w:vAlign w:val="bottom"/>
              </w:tcPr>
            </w:tcPrChange>
          </w:tcPr>
          <w:p w14:paraId="33F50646" w14:textId="4CB9ADEF" w:rsidR="00FB19D0" w:rsidDel="00DE6535" w:rsidRDefault="00B71978">
            <w:pPr>
              <w:widowControl w:val="0"/>
              <w:jc w:val="center"/>
              <w:rPr>
                <w:del w:id="2217" w:author="Ginot, Samuel" w:date="2024-02-15T10:04:00Z"/>
                <w:sz w:val="16"/>
                <w:szCs w:val="16"/>
              </w:rPr>
            </w:pPr>
            <w:del w:id="2218" w:author="Ginot, Samuel" w:date="2024-02-15T10:04:00Z">
              <w:r w:rsidDel="00DE6535">
                <w:rPr>
                  <w:sz w:val="16"/>
                  <w:szCs w:val="16"/>
                </w:rPr>
                <w:delText>5.31365</w:delText>
              </w:r>
            </w:del>
          </w:p>
        </w:tc>
      </w:tr>
      <w:tr w:rsidR="00FB19D0" w:rsidDel="00DE6535" w14:paraId="7B347692" w14:textId="1DAE9FEC">
        <w:trPr>
          <w:trHeight w:val="256"/>
          <w:del w:id="2219" w:author="Ginot, Samuel" w:date="2024-02-15T10:04:00Z"/>
          <w:trPrChange w:id="2220" w:author="Ginot, Samuel" w:date="2024-02-15T12:18:00Z">
            <w:trPr>
              <w:trHeight w:val="256"/>
            </w:trPr>
          </w:trPrChange>
        </w:trPr>
        <w:tc>
          <w:tcPr>
            <w:tcW w:w="1074" w:type="dxa"/>
            <w:vAlign w:val="bottom"/>
            <w:tcPrChange w:id="2221" w:author="Ginot, Samuel" w:date="2024-02-15T12:18:00Z">
              <w:tcPr>
                <w:tcW w:w="1074" w:type="dxa"/>
                <w:vAlign w:val="bottom"/>
              </w:tcPr>
            </w:tcPrChange>
          </w:tcPr>
          <w:p w14:paraId="1057A744" w14:textId="19C2EBBE" w:rsidR="00FB19D0" w:rsidDel="00DE6535" w:rsidRDefault="00FB19D0">
            <w:pPr>
              <w:widowControl w:val="0"/>
              <w:jc w:val="center"/>
              <w:rPr>
                <w:del w:id="2222" w:author="Ginot, Samuel" w:date="2024-02-15T10:04:00Z"/>
                <w:sz w:val="16"/>
                <w:szCs w:val="16"/>
              </w:rPr>
            </w:pPr>
          </w:p>
        </w:tc>
        <w:tc>
          <w:tcPr>
            <w:tcW w:w="7780" w:type="dxa"/>
            <w:gridSpan w:val="7"/>
            <w:vAlign w:val="bottom"/>
            <w:tcPrChange w:id="2223" w:author="Ginot, Samuel" w:date="2024-02-15T12:18:00Z">
              <w:tcPr>
                <w:tcW w:w="7780" w:type="dxa"/>
                <w:gridSpan w:val="7"/>
                <w:vAlign w:val="bottom"/>
              </w:tcPr>
            </w:tcPrChange>
          </w:tcPr>
          <w:p w14:paraId="0DB8878A" w14:textId="104E0F53" w:rsidR="00FB19D0" w:rsidDel="00DE6535" w:rsidRDefault="00B71978">
            <w:pPr>
              <w:widowControl w:val="0"/>
              <w:jc w:val="center"/>
              <w:rPr>
                <w:del w:id="2224" w:author="Ginot, Samuel" w:date="2024-02-15T10:04:00Z"/>
                <w:sz w:val="16"/>
                <w:szCs w:val="16"/>
              </w:rPr>
            </w:pPr>
            <w:del w:id="2225" w:author="Ginot, Samuel" w:date="2024-02-15T10:04:00Z">
              <w:r w:rsidDel="00DE6535">
                <w:rPr>
                  <w:b/>
                  <w:sz w:val="16"/>
                  <w:szCs w:val="16"/>
                </w:rPr>
                <w:delText>B. Pairwise differences in ZPLS between partitions.</w:delText>
              </w:r>
            </w:del>
          </w:p>
        </w:tc>
      </w:tr>
      <w:tr w:rsidR="00FB19D0" w:rsidDel="00DE6535" w14:paraId="2D6F5A65" w14:textId="3ECEBC7D">
        <w:trPr>
          <w:trHeight w:val="256"/>
          <w:del w:id="2226" w:author="Ginot, Samuel" w:date="2024-02-15T10:04:00Z"/>
          <w:trPrChange w:id="2227" w:author="Ginot, Samuel" w:date="2024-02-15T12:18:00Z">
            <w:trPr>
              <w:trHeight w:val="256"/>
            </w:trPr>
          </w:trPrChange>
        </w:trPr>
        <w:tc>
          <w:tcPr>
            <w:tcW w:w="1074" w:type="dxa"/>
            <w:vAlign w:val="bottom"/>
            <w:tcPrChange w:id="2228" w:author="Ginot, Samuel" w:date="2024-02-15T12:18:00Z">
              <w:tcPr>
                <w:tcW w:w="1074" w:type="dxa"/>
                <w:vAlign w:val="bottom"/>
              </w:tcPr>
            </w:tcPrChange>
          </w:tcPr>
          <w:p w14:paraId="26B5BD25" w14:textId="7A57F8B9" w:rsidR="00FB19D0" w:rsidDel="00DE6535" w:rsidRDefault="00B71978">
            <w:pPr>
              <w:widowControl w:val="0"/>
              <w:jc w:val="center"/>
              <w:rPr>
                <w:del w:id="2229" w:author="Ginot, Samuel" w:date="2024-02-15T10:04:00Z"/>
                <w:sz w:val="16"/>
                <w:szCs w:val="16"/>
              </w:rPr>
            </w:pPr>
            <w:del w:id="2230" w:author="Ginot, Samuel" w:date="2024-02-15T10:04:00Z">
              <w:r w:rsidDel="00DE6535">
                <w:rPr>
                  <w:sz w:val="16"/>
                  <w:szCs w:val="16"/>
                </w:rPr>
                <w:delText>Head-Mandibles</w:delText>
              </w:r>
            </w:del>
          </w:p>
        </w:tc>
        <w:tc>
          <w:tcPr>
            <w:tcW w:w="913" w:type="dxa"/>
            <w:vAlign w:val="bottom"/>
            <w:tcPrChange w:id="2231" w:author="Ginot, Samuel" w:date="2024-02-15T12:18:00Z">
              <w:tcPr>
                <w:tcW w:w="913" w:type="dxa"/>
                <w:vAlign w:val="bottom"/>
              </w:tcPr>
            </w:tcPrChange>
          </w:tcPr>
          <w:p w14:paraId="252602E5" w14:textId="0D0060E6" w:rsidR="00FB19D0" w:rsidDel="00DE6535" w:rsidRDefault="00B71978">
            <w:pPr>
              <w:widowControl w:val="0"/>
              <w:jc w:val="center"/>
              <w:rPr>
                <w:del w:id="2232" w:author="Ginot, Samuel" w:date="2024-02-15T10:04:00Z"/>
                <w:sz w:val="16"/>
                <w:szCs w:val="16"/>
              </w:rPr>
            </w:pPr>
            <w:del w:id="2233" w:author="Ginot, Samuel" w:date="2024-02-15T10:04:00Z">
              <w:r w:rsidDel="00DE6535">
                <w:rPr>
                  <w:sz w:val="16"/>
                  <w:szCs w:val="16"/>
                </w:rPr>
                <w:delText>0</w:delText>
              </w:r>
            </w:del>
          </w:p>
        </w:tc>
        <w:tc>
          <w:tcPr>
            <w:tcW w:w="903" w:type="dxa"/>
            <w:vAlign w:val="bottom"/>
            <w:tcPrChange w:id="2234" w:author="Ginot, Samuel" w:date="2024-02-15T12:18:00Z">
              <w:tcPr>
                <w:tcW w:w="903" w:type="dxa"/>
                <w:vAlign w:val="bottom"/>
              </w:tcPr>
            </w:tcPrChange>
          </w:tcPr>
          <w:p w14:paraId="3E49C57C" w14:textId="17F4A120" w:rsidR="00FB19D0" w:rsidDel="00DE6535" w:rsidRDefault="00B71978">
            <w:pPr>
              <w:widowControl w:val="0"/>
              <w:jc w:val="center"/>
              <w:rPr>
                <w:del w:id="2235" w:author="Ginot, Samuel" w:date="2024-02-15T10:04:00Z"/>
                <w:sz w:val="16"/>
                <w:szCs w:val="16"/>
              </w:rPr>
            </w:pPr>
            <w:del w:id="2236" w:author="Ginot, Samuel" w:date="2024-02-15T10:04:00Z">
              <w:r w:rsidDel="00DE6535">
                <w:rPr>
                  <w:sz w:val="16"/>
                  <w:szCs w:val="16"/>
                </w:rPr>
                <w:delText>0.18549</w:delText>
              </w:r>
            </w:del>
          </w:p>
        </w:tc>
        <w:tc>
          <w:tcPr>
            <w:tcW w:w="1201" w:type="dxa"/>
            <w:vAlign w:val="bottom"/>
            <w:tcPrChange w:id="2237" w:author="Ginot, Samuel" w:date="2024-02-15T12:18:00Z">
              <w:tcPr>
                <w:tcW w:w="1201" w:type="dxa"/>
                <w:vAlign w:val="bottom"/>
              </w:tcPr>
            </w:tcPrChange>
          </w:tcPr>
          <w:p w14:paraId="2F2A0C07" w14:textId="11E7A69D" w:rsidR="00FB19D0" w:rsidDel="00DE6535" w:rsidRDefault="00B71978">
            <w:pPr>
              <w:widowControl w:val="0"/>
              <w:jc w:val="center"/>
              <w:rPr>
                <w:del w:id="2238" w:author="Ginot, Samuel" w:date="2024-02-15T10:04:00Z"/>
                <w:sz w:val="16"/>
                <w:szCs w:val="16"/>
              </w:rPr>
            </w:pPr>
            <w:del w:id="2239" w:author="Ginot, Samuel" w:date="2024-02-15T10:04:00Z">
              <w:r w:rsidDel="00DE6535">
                <w:rPr>
                  <w:sz w:val="16"/>
                  <w:szCs w:val="16"/>
                </w:rPr>
                <w:delText>0.63877</w:delText>
              </w:r>
            </w:del>
          </w:p>
        </w:tc>
        <w:tc>
          <w:tcPr>
            <w:tcW w:w="1410" w:type="dxa"/>
            <w:vAlign w:val="bottom"/>
            <w:tcPrChange w:id="2240" w:author="Ginot, Samuel" w:date="2024-02-15T12:18:00Z">
              <w:tcPr>
                <w:tcW w:w="1410" w:type="dxa"/>
                <w:vAlign w:val="bottom"/>
              </w:tcPr>
            </w:tcPrChange>
          </w:tcPr>
          <w:p w14:paraId="7B1C242F" w14:textId="45B102A2" w:rsidR="00FB19D0" w:rsidDel="00DE6535" w:rsidRDefault="00B71978">
            <w:pPr>
              <w:widowControl w:val="0"/>
              <w:jc w:val="center"/>
              <w:rPr>
                <w:del w:id="2241" w:author="Ginot, Samuel" w:date="2024-02-15T10:04:00Z"/>
                <w:sz w:val="16"/>
                <w:szCs w:val="16"/>
              </w:rPr>
            </w:pPr>
            <w:del w:id="2242" w:author="Ginot, Samuel" w:date="2024-02-15T10:04:00Z">
              <w:r w:rsidDel="00DE6535">
                <w:rPr>
                  <w:sz w:val="16"/>
                  <w:szCs w:val="16"/>
                </w:rPr>
                <w:delText>0.00469</w:delText>
              </w:r>
            </w:del>
          </w:p>
        </w:tc>
        <w:tc>
          <w:tcPr>
            <w:tcW w:w="964" w:type="dxa"/>
            <w:vAlign w:val="bottom"/>
            <w:tcPrChange w:id="2243" w:author="Ginot, Samuel" w:date="2024-02-15T12:18:00Z">
              <w:tcPr>
                <w:tcW w:w="964" w:type="dxa"/>
                <w:vAlign w:val="bottom"/>
              </w:tcPr>
            </w:tcPrChange>
          </w:tcPr>
          <w:p w14:paraId="01A50F65" w14:textId="5F7F4278" w:rsidR="00FB19D0" w:rsidDel="00DE6535" w:rsidRDefault="00B71978">
            <w:pPr>
              <w:widowControl w:val="0"/>
              <w:jc w:val="center"/>
              <w:rPr>
                <w:del w:id="2244" w:author="Ginot, Samuel" w:date="2024-02-15T10:04:00Z"/>
                <w:sz w:val="16"/>
                <w:szCs w:val="16"/>
              </w:rPr>
            </w:pPr>
            <w:del w:id="2245" w:author="Ginot, Samuel" w:date="2024-02-15T10:04:00Z">
              <w:r w:rsidDel="00DE6535">
                <w:rPr>
                  <w:sz w:val="16"/>
                  <w:szCs w:val="16"/>
                </w:rPr>
                <w:delText>0.37715</w:delText>
              </w:r>
            </w:del>
          </w:p>
        </w:tc>
        <w:tc>
          <w:tcPr>
            <w:tcW w:w="1075" w:type="dxa"/>
            <w:vAlign w:val="bottom"/>
            <w:tcPrChange w:id="2246" w:author="Ginot, Samuel" w:date="2024-02-15T12:18:00Z">
              <w:tcPr>
                <w:tcW w:w="1075" w:type="dxa"/>
                <w:vAlign w:val="bottom"/>
              </w:tcPr>
            </w:tcPrChange>
          </w:tcPr>
          <w:p w14:paraId="344C53F5" w14:textId="39EEF4D1" w:rsidR="00FB19D0" w:rsidDel="00DE6535" w:rsidRDefault="00B71978">
            <w:pPr>
              <w:widowControl w:val="0"/>
              <w:jc w:val="center"/>
              <w:rPr>
                <w:del w:id="2247" w:author="Ginot, Samuel" w:date="2024-02-15T10:04:00Z"/>
                <w:sz w:val="16"/>
                <w:szCs w:val="16"/>
              </w:rPr>
            </w:pPr>
            <w:del w:id="2248" w:author="Ginot, Samuel" w:date="2024-02-15T10:04:00Z">
              <w:r w:rsidDel="00DE6535">
                <w:rPr>
                  <w:sz w:val="16"/>
                  <w:szCs w:val="16"/>
                </w:rPr>
                <w:delText>1.57656</w:delText>
              </w:r>
            </w:del>
          </w:p>
        </w:tc>
        <w:tc>
          <w:tcPr>
            <w:tcW w:w="1314" w:type="dxa"/>
            <w:vAlign w:val="bottom"/>
            <w:tcPrChange w:id="2249" w:author="Ginot, Samuel" w:date="2024-02-15T12:18:00Z">
              <w:tcPr>
                <w:tcW w:w="1314" w:type="dxa"/>
                <w:vAlign w:val="bottom"/>
              </w:tcPr>
            </w:tcPrChange>
          </w:tcPr>
          <w:p w14:paraId="6F3DB5AB" w14:textId="7D1F8F70" w:rsidR="00FB19D0" w:rsidDel="00DE6535" w:rsidRDefault="00B71978">
            <w:pPr>
              <w:widowControl w:val="0"/>
              <w:jc w:val="center"/>
              <w:rPr>
                <w:del w:id="2250" w:author="Ginot, Samuel" w:date="2024-02-15T10:04:00Z"/>
                <w:b/>
                <w:bCs/>
                <w:sz w:val="16"/>
                <w:szCs w:val="16"/>
              </w:rPr>
            </w:pPr>
            <w:del w:id="2251" w:author="Ginot, Samuel" w:date="2024-02-15T10:04:00Z">
              <w:r w:rsidDel="00DE6535">
                <w:rPr>
                  <w:b/>
                  <w:bCs/>
                  <w:sz w:val="16"/>
                  <w:szCs w:val="16"/>
                </w:rPr>
                <w:delText>2.10529</w:delText>
              </w:r>
            </w:del>
          </w:p>
        </w:tc>
      </w:tr>
      <w:tr w:rsidR="00FB19D0" w:rsidDel="00DE6535" w14:paraId="16BB18ED" w14:textId="4D1C49E8">
        <w:trPr>
          <w:trHeight w:val="256"/>
          <w:del w:id="2252" w:author="Ginot, Samuel" w:date="2024-02-15T10:04:00Z"/>
          <w:trPrChange w:id="2253" w:author="Ginot, Samuel" w:date="2024-02-15T12:18:00Z">
            <w:trPr>
              <w:trHeight w:val="256"/>
            </w:trPr>
          </w:trPrChange>
        </w:trPr>
        <w:tc>
          <w:tcPr>
            <w:tcW w:w="1074" w:type="dxa"/>
            <w:vAlign w:val="bottom"/>
            <w:tcPrChange w:id="2254" w:author="Ginot, Samuel" w:date="2024-02-15T12:18:00Z">
              <w:tcPr>
                <w:tcW w:w="1074" w:type="dxa"/>
                <w:vAlign w:val="bottom"/>
              </w:tcPr>
            </w:tcPrChange>
          </w:tcPr>
          <w:p w14:paraId="23EB9AE7" w14:textId="5C2F95E2" w:rsidR="00FB19D0" w:rsidDel="00DE6535" w:rsidRDefault="00B71978">
            <w:pPr>
              <w:widowControl w:val="0"/>
              <w:jc w:val="center"/>
              <w:rPr>
                <w:del w:id="2255" w:author="Ginot, Samuel" w:date="2024-02-15T10:04:00Z"/>
                <w:sz w:val="16"/>
                <w:szCs w:val="16"/>
              </w:rPr>
            </w:pPr>
            <w:del w:id="2256" w:author="Ginot, Samuel" w:date="2024-02-15T10:04:00Z">
              <w:r w:rsidDel="00DE6535">
                <w:rPr>
                  <w:sz w:val="16"/>
                  <w:szCs w:val="16"/>
                </w:rPr>
                <w:delText>Head-Mandibles-Sensory</w:delText>
              </w:r>
            </w:del>
          </w:p>
        </w:tc>
        <w:tc>
          <w:tcPr>
            <w:tcW w:w="913" w:type="dxa"/>
            <w:vAlign w:val="bottom"/>
            <w:tcPrChange w:id="2257" w:author="Ginot, Samuel" w:date="2024-02-15T12:18:00Z">
              <w:tcPr>
                <w:tcW w:w="913" w:type="dxa"/>
                <w:vAlign w:val="bottom"/>
              </w:tcPr>
            </w:tcPrChange>
          </w:tcPr>
          <w:p w14:paraId="20A24AF7" w14:textId="1B877AFF" w:rsidR="00FB19D0" w:rsidDel="00DE6535" w:rsidRDefault="00B71978">
            <w:pPr>
              <w:widowControl w:val="0"/>
              <w:jc w:val="center"/>
              <w:rPr>
                <w:del w:id="2258" w:author="Ginot, Samuel" w:date="2024-02-15T10:04:00Z"/>
                <w:sz w:val="16"/>
                <w:szCs w:val="16"/>
              </w:rPr>
            </w:pPr>
            <w:del w:id="2259" w:author="Ginot, Samuel" w:date="2024-02-15T10:04:00Z">
              <w:r w:rsidDel="00DE6535">
                <w:rPr>
                  <w:sz w:val="16"/>
                  <w:szCs w:val="16"/>
                </w:rPr>
                <w:delText>0.18549</w:delText>
              </w:r>
            </w:del>
          </w:p>
        </w:tc>
        <w:tc>
          <w:tcPr>
            <w:tcW w:w="903" w:type="dxa"/>
            <w:vAlign w:val="bottom"/>
            <w:tcPrChange w:id="2260" w:author="Ginot, Samuel" w:date="2024-02-15T12:18:00Z">
              <w:tcPr>
                <w:tcW w:w="903" w:type="dxa"/>
                <w:vAlign w:val="bottom"/>
              </w:tcPr>
            </w:tcPrChange>
          </w:tcPr>
          <w:p w14:paraId="0D229E4E" w14:textId="352CE5A7" w:rsidR="00FB19D0" w:rsidDel="00DE6535" w:rsidRDefault="00B71978">
            <w:pPr>
              <w:widowControl w:val="0"/>
              <w:jc w:val="center"/>
              <w:rPr>
                <w:del w:id="2261" w:author="Ginot, Samuel" w:date="2024-02-15T10:04:00Z"/>
                <w:sz w:val="16"/>
                <w:szCs w:val="16"/>
              </w:rPr>
            </w:pPr>
            <w:del w:id="2262" w:author="Ginot, Samuel" w:date="2024-02-15T10:04:00Z">
              <w:r w:rsidDel="00DE6535">
                <w:rPr>
                  <w:sz w:val="16"/>
                  <w:szCs w:val="16"/>
                </w:rPr>
                <w:delText>0</w:delText>
              </w:r>
            </w:del>
          </w:p>
        </w:tc>
        <w:tc>
          <w:tcPr>
            <w:tcW w:w="1201" w:type="dxa"/>
            <w:vAlign w:val="bottom"/>
            <w:tcPrChange w:id="2263" w:author="Ginot, Samuel" w:date="2024-02-15T12:18:00Z">
              <w:tcPr>
                <w:tcW w:w="1201" w:type="dxa"/>
                <w:vAlign w:val="bottom"/>
              </w:tcPr>
            </w:tcPrChange>
          </w:tcPr>
          <w:p w14:paraId="041FCF23" w14:textId="58D22A1F" w:rsidR="00FB19D0" w:rsidDel="00DE6535" w:rsidRDefault="00B71978">
            <w:pPr>
              <w:widowControl w:val="0"/>
              <w:jc w:val="center"/>
              <w:rPr>
                <w:del w:id="2264" w:author="Ginot, Samuel" w:date="2024-02-15T10:04:00Z"/>
                <w:sz w:val="16"/>
                <w:szCs w:val="16"/>
              </w:rPr>
            </w:pPr>
            <w:del w:id="2265" w:author="Ginot, Samuel" w:date="2024-02-15T10:04:00Z">
              <w:r w:rsidDel="00DE6535">
                <w:rPr>
                  <w:sz w:val="16"/>
                  <w:szCs w:val="16"/>
                </w:rPr>
                <w:delText>1.0292</w:delText>
              </w:r>
            </w:del>
          </w:p>
        </w:tc>
        <w:tc>
          <w:tcPr>
            <w:tcW w:w="1410" w:type="dxa"/>
            <w:vAlign w:val="bottom"/>
            <w:tcPrChange w:id="2266" w:author="Ginot, Samuel" w:date="2024-02-15T12:18:00Z">
              <w:tcPr>
                <w:tcW w:w="1410" w:type="dxa"/>
                <w:vAlign w:val="bottom"/>
              </w:tcPr>
            </w:tcPrChange>
          </w:tcPr>
          <w:p w14:paraId="535A190D" w14:textId="449E5BE0" w:rsidR="00FB19D0" w:rsidDel="00DE6535" w:rsidRDefault="00B71978">
            <w:pPr>
              <w:widowControl w:val="0"/>
              <w:jc w:val="center"/>
              <w:rPr>
                <w:del w:id="2267" w:author="Ginot, Samuel" w:date="2024-02-15T10:04:00Z"/>
                <w:sz w:val="16"/>
                <w:szCs w:val="16"/>
              </w:rPr>
            </w:pPr>
            <w:del w:id="2268" w:author="Ginot, Samuel" w:date="2024-02-15T10:04:00Z">
              <w:r w:rsidDel="00DE6535">
                <w:rPr>
                  <w:sz w:val="16"/>
                  <w:szCs w:val="16"/>
                </w:rPr>
                <w:delText>0.23604</w:delText>
              </w:r>
            </w:del>
          </w:p>
        </w:tc>
        <w:tc>
          <w:tcPr>
            <w:tcW w:w="964" w:type="dxa"/>
            <w:vAlign w:val="bottom"/>
            <w:tcPrChange w:id="2269" w:author="Ginot, Samuel" w:date="2024-02-15T12:18:00Z">
              <w:tcPr>
                <w:tcW w:w="964" w:type="dxa"/>
                <w:vAlign w:val="bottom"/>
              </w:tcPr>
            </w:tcPrChange>
          </w:tcPr>
          <w:p w14:paraId="427FEF6C" w14:textId="0FD684F2" w:rsidR="00FB19D0" w:rsidDel="00DE6535" w:rsidRDefault="00B71978">
            <w:pPr>
              <w:widowControl w:val="0"/>
              <w:jc w:val="center"/>
              <w:rPr>
                <w:del w:id="2270" w:author="Ginot, Samuel" w:date="2024-02-15T10:04:00Z"/>
                <w:sz w:val="16"/>
                <w:szCs w:val="16"/>
              </w:rPr>
            </w:pPr>
            <w:del w:id="2271" w:author="Ginot, Samuel" w:date="2024-02-15T10:04:00Z">
              <w:r w:rsidDel="00DE6535">
                <w:rPr>
                  <w:sz w:val="16"/>
                  <w:szCs w:val="16"/>
                </w:rPr>
                <w:delText>0.27588</w:delText>
              </w:r>
            </w:del>
          </w:p>
        </w:tc>
        <w:tc>
          <w:tcPr>
            <w:tcW w:w="1075" w:type="dxa"/>
            <w:vAlign w:val="bottom"/>
            <w:tcPrChange w:id="2272" w:author="Ginot, Samuel" w:date="2024-02-15T12:18:00Z">
              <w:tcPr>
                <w:tcW w:w="1075" w:type="dxa"/>
                <w:vAlign w:val="bottom"/>
              </w:tcPr>
            </w:tcPrChange>
          </w:tcPr>
          <w:p w14:paraId="4110EB0F" w14:textId="0C4023B1" w:rsidR="00FB19D0" w:rsidDel="00DE6535" w:rsidRDefault="00B71978">
            <w:pPr>
              <w:widowControl w:val="0"/>
              <w:jc w:val="center"/>
              <w:rPr>
                <w:del w:id="2273" w:author="Ginot, Samuel" w:date="2024-02-15T10:04:00Z"/>
                <w:sz w:val="16"/>
                <w:szCs w:val="16"/>
              </w:rPr>
            </w:pPr>
            <w:del w:id="2274" w:author="Ginot, Samuel" w:date="2024-02-15T10:04:00Z">
              <w:r w:rsidDel="00DE6535">
                <w:rPr>
                  <w:sz w:val="16"/>
                  <w:szCs w:val="16"/>
                </w:rPr>
                <w:delText>1.63784</w:delText>
              </w:r>
            </w:del>
          </w:p>
        </w:tc>
        <w:tc>
          <w:tcPr>
            <w:tcW w:w="1314" w:type="dxa"/>
            <w:vAlign w:val="bottom"/>
            <w:tcPrChange w:id="2275" w:author="Ginot, Samuel" w:date="2024-02-15T12:18:00Z">
              <w:tcPr>
                <w:tcW w:w="1314" w:type="dxa"/>
                <w:vAlign w:val="bottom"/>
              </w:tcPr>
            </w:tcPrChange>
          </w:tcPr>
          <w:p w14:paraId="41167CB6" w14:textId="61888327" w:rsidR="00FB19D0" w:rsidDel="00DE6535" w:rsidRDefault="00B71978">
            <w:pPr>
              <w:widowControl w:val="0"/>
              <w:jc w:val="center"/>
              <w:rPr>
                <w:del w:id="2276" w:author="Ginot, Samuel" w:date="2024-02-15T10:04:00Z"/>
                <w:b/>
                <w:bCs/>
                <w:sz w:val="16"/>
                <w:szCs w:val="16"/>
              </w:rPr>
            </w:pPr>
            <w:del w:id="2277" w:author="Ginot, Samuel" w:date="2024-02-15T10:04:00Z">
              <w:r w:rsidDel="00DE6535">
                <w:rPr>
                  <w:b/>
                  <w:bCs/>
                  <w:sz w:val="16"/>
                  <w:szCs w:val="16"/>
                </w:rPr>
                <w:delText>2.21155</w:delText>
              </w:r>
            </w:del>
          </w:p>
        </w:tc>
      </w:tr>
      <w:tr w:rsidR="00FB19D0" w:rsidDel="00DE6535" w14:paraId="447219CA" w14:textId="031CF79D">
        <w:trPr>
          <w:trHeight w:val="256"/>
          <w:del w:id="2278" w:author="Ginot, Samuel" w:date="2024-02-15T10:04:00Z"/>
          <w:trPrChange w:id="2279" w:author="Ginot, Samuel" w:date="2024-02-15T12:18:00Z">
            <w:trPr>
              <w:trHeight w:val="256"/>
            </w:trPr>
          </w:trPrChange>
        </w:trPr>
        <w:tc>
          <w:tcPr>
            <w:tcW w:w="1074" w:type="dxa"/>
            <w:vAlign w:val="bottom"/>
            <w:tcPrChange w:id="2280" w:author="Ginot, Samuel" w:date="2024-02-15T12:18:00Z">
              <w:tcPr>
                <w:tcW w:w="1074" w:type="dxa"/>
                <w:vAlign w:val="bottom"/>
              </w:tcPr>
            </w:tcPrChange>
          </w:tcPr>
          <w:p w14:paraId="22B80887" w14:textId="70BB5021" w:rsidR="00FB19D0" w:rsidDel="00DE6535" w:rsidRDefault="00B71978">
            <w:pPr>
              <w:widowControl w:val="0"/>
              <w:jc w:val="center"/>
              <w:rPr>
                <w:del w:id="2281" w:author="Ginot, Samuel" w:date="2024-02-15T10:04:00Z"/>
                <w:sz w:val="16"/>
                <w:szCs w:val="16"/>
              </w:rPr>
            </w:pPr>
            <w:del w:id="2282" w:author="Ginot, Samuel" w:date="2024-02-15T10:04:00Z">
              <w:r w:rsidDel="00DE6535">
                <w:rPr>
                  <w:sz w:val="16"/>
                  <w:szCs w:val="16"/>
                </w:rPr>
                <w:delText>Head-Mandibles asymmetric</w:delText>
              </w:r>
            </w:del>
          </w:p>
        </w:tc>
        <w:tc>
          <w:tcPr>
            <w:tcW w:w="913" w:type="dxa"/>
            <w:vAlign w:val="bottom"/>
            <w:tcPrChange w:id="2283" w:author="Ginot, Samuel" w:date="2024-02-15T12:18:00Z">
              <w:tcPr>
                <w:tcW w:w="913" w:type="dxa"/>
                <w:vAlign w:val="bottom"/>
              </w:tcPr>
            </w:tcPrChange>
          </w:tcPr>
          <w:p w14:paraId="092BE103" w14:textId="1695CFC3" w:rsidR="00FB19D0" w:rsidDel="00DE6535" w:rsidRDefault="00B71978">
            <w:pPr>
              <w:widowControl w:val="0"/>
              <w:jc w:val="center"/>
              <w:rPr>
                <w:del w:id="2284" w:author="Ginot, Samuel" w:date="2024-02-15T10:04:00Z"/>
                <w:sz w:val="16"/>
                <w:szCs w:val="16"/>
              </w:rPr>
            </w:pPr>
            <w:del w:id="2285" w:author="Ginot, Samuel" w:date="2024-02-15T10:04:00Z">
              <w:r w:rsidDel="00DE6535">
                <w:rPr>
                  <w:sz w:val="16"/>
                  <w:szCs w:val="16"/>
                </w:rPr>
                <w:delText>0.63877</w:delText>
              </w:r>
            </w:del>
          </w:p>
        </w:tc>
        <w:tc>
          <w:tcPr>
            <w:tcW w:w="903" w:type="dxa"/>
            <w:vAlign w:val="bottom"/>
            <w:tcPrChange w:id="2286" w:author="Ginot, Samuel" w:date="2024-02-15T12:18:00Z">
              <w:tcPr>
                <w:tcW w:w="903" w:type="dxa"/>
                <w:vAlign w:val="bottom"/>
              </w:tcPr>
            </w:tcPrChange>
          </w:tcPr>
          <w:p w14:paraId="7363EBE1" w14:textId="79EACB4B" w:rsidR="00FB19D0" w:rsidDel="00DE6535" w:rsidRDefault="00B71978">
            <w:pPr>
              <w:widowControl w:val="0"/>
              <w:jc w:val="center"/>
              <w:rPr>
                <w:del w:id="2287" w:author="Ginot, Samuel" w:date="2024-02-15T10:04:00Z"/>
                <w:sz w:val="16"/>
                <w:szCs w:val="16"/>
              </w:rPr>
            </w:pPr>
            <w:del w:id="2288" w:author="Ginot, Samuel" w:date="2024-02-15T10:04:00Z">
              <w:r w:rsidDel="00DE6535">
                <w:rPr>
                  <w:sz w:val="16"/>
                  <w:szCs w:val="16"/>
                </w:rPr>
                <w:delText>1.0292</w:delText>
              </w:r>
            </w:del>
          </w:p>
        </w:tc>
        <w:tc>
          <w:tcPr>
            <w:tcW w:w="1201" w:type="dxa"/>
            <w:vAlign w:val="bottom"/>
            <w:tcPrChange w:id="2289" w:author="Ginot, Samuel" w:date="2024-02-15T12:18:00Z">
              <w:tcPr>
                <w:tcW w:w="1201" w:type="dxa"/>
                <w:vAlign w:val="bottom"/>
              </w:tcPr>
            </w:tcPrChange>
          </w:tcPr>
          <w:p w14:paraId="5B5D14FE" w14:textId="0E7B2442" w:rsidR="00FB19D0" w:rsidDel="00DE6535" w:rsidRDefault="00B71978">
            <w:pPr>
              <w:widowControl w:val="0"/>
              <w:jc w:val="center"/>
              <w:rPr>
                <w:del w:id="2290" w:author="Ginot, Samuel" w:date="2024-02-15T10:04:00Z"/>
                <w:sz w:val="16"/>
                <w:szCs w:val="16"/>
              </w:rPr>
            </w:pPr>
            <w:del w:id="2291" w:author="Ginot, Samuel" w:date="2024-02-15T10:04:00Z">
              <w:r w:rsidDel="00DE6535">
                <w:rPr>
                  <w:sz w:val="16"/>
                  <w:szCs w:val="16"/>
                </w:rPr>
                <w:delText>0</w:delText>
              </w:r>
            </w:del>
          </w:p>
        </w:tc>
        <w:tc>
          <w:tcPr>
            <w:tcW w:w="1410" w:type="dxa"/>
            <w:vAlign w:val="bottom"/>
            <w:tcPrChange w:id="2292" w:author="Ginot, Samuel" w:date="2024-02-15T12:18:00Z">
              <w:tcPr>
                <w:tcW w:w="1410" w:type="dxa"/>
                <w:vAlign w:val="bottom"/>
              </w:tcPr>
            </w:tcPrChange>
          </w:tcPr>
          <w:p w14:paraId="1CFB30AA" w14:textId="74224EBA" w:rsidR="00FB19D0" w:rsidDel="00DE6535" w:rsidRDefault="00B71978">
            <w:pPr>
              <w:widowControl w:val="0"/>
              <w:jc w:val="center"/>
              <w:rPr>
                <w:del w:id="2293" w:author="Ginot, Samuel" w:date="2024-02-15T10:04:00Z"/>
                <w:sz w:val="16"/>
                <w:szCs w:val="16"/>
              </w:rPr>
            </w:pPr>
            <w:del w:id="2294" w:author="Ginot, Samuel" w:date="2024-02-15T10:04:00Z">
              <w:r w:rsidDel="00DE6535">
                <w:rPr>
                  <w:sz w:val="16"/>
                  <w:szCs w:val="16"/>
                </w:rPr>
                <w:delText>0.80223</w:delText>
              </w:r>
            </w:del>
          </w:p>
        </w:tc>
        <w:tc>
          <w:tcPr>
            <w:tcW w:w="964" w:type="dxa"/>
            <w:vAlign w:val="bottom"/>
            <w:tcPrChange w:id="2295" w:author="Ginot, Samuel" w:date="2024-02-15T12:18:00Z">
              <w:tcPr>
                <w:tcW w:w="964" w:type="dxa"/>
                <w:vAlign w:val="bottom"/>
              </w:tcPr>
            </w:tcPrChange>
          </w:tcPr>
          <w:p w14:paraId="6B869BCF" w14:textId="3EBC9D70" w:rsidR="00FB19D0" w:rsidDel="00DE6535" w:rsidRDefault="00B71978">
            <w:pPr>
              <w:widowControl w:val="0"/>
              <w:jc w:val="center"/>
              <w:rPr>
                <w:del w:id="2296" w:author="Ginot, Samuel" w:date="2024-02-15T10:04:00Z"/>
                <w:sz w:val="16"/>
                <w:szCs w:val="16"/>
              </w:rPr>
            </w:pPr>
            <w:del w:id="2297" w:author="Ginot, Samuel" w:date="2024-02-15T10:04:00Z">
              <w:r w:rsidDel="00DE6535">
                <w:rPr>
                  <w:sz w:val="16"/>
                  <w:szCs w:val="16"/>
                </w:rPr>
                <w:delText>0.85547</w:delText>
              </w:r>
            </w:del>
          </w:p>
        </w:tc>
        <w:tc>
          <w:tcPr>
            <w:tcW w:w="1075" w:type="dxa"/>
            <w:vAlign w:val="bottom"/>
            <w:tcPrChange w:id="2298" w:author="Ginot, Samuel" w:date="2024-02-15T12:18:00Z">
              <w:tcPr>
                <w:tcW w:w="1075" w:type="dxa"/>
                <w:vAlign w:val="bottom"/>
              </w:tcPr>
            </w:tcPrChange>
          </w:tcPr>
          <w:p w14:paraId="26143AEE" w14:textId="0010CA4C" w:rsidR="00FB19D0" w:rsidDel="00DE6535" w:rsidRDefault="00B71978">
            <w:pPr>
              <w:widowControl w:val="0"/>
              <w:jc w:val="center"/>
              <w:rPr>
                <w:del w:id="2299" w:author="Ginot, Samuel" w:date="2024-02-15T10:04:00Z"/>
                <w:b/>
                <w:bCs/>
                <w:sz w:val="16"/>
                <w:szCs w:val="16"/>
              </w:rPr>
            </w:pPr>
            <w:del w:id="2300" w:author="Ginot, Samuel" w:date="2024-02-15T10:04:00Z">
              <w:r w:rsidDel="00DE6535">
                <w:rPr>
                  <w:b/>
                  <w:bCs/>
                  <w:sz w:val="16"/>
                  <w:szCs w:val="16"/>
                </w:rPr>
                <w:delText>2.55307</w:delText>
              </w:r>
            </w:del>
          </w:p>
        </w:tc>
        <w:tc>
          <w:tcPr>
            <w:tcW w:w="1314" w:type="dxa"/>
            <w:vAlign w:val="bottom"/>
            <w:tcPrChange w:id="2301" w:author="Ginot, Samuel" w:date="2024-02-15T12:18:00Z">
              <w:tcPr>
                <w:tcW w:w="1314" w:type="dxa"/>
                <w:vAlign w:val="bottom"/>
              </w:tcPr>
            </w:tcPrChange>
          </w:tcPr>
          <w:p w14:paraId="71257122" w14:textId="2D6E7F78" w:rsidR="00FB19D0" w:rsidDel="00DE6535" w:rsidRDefault="00B71978">
            <w:pPr>
              <w:widowControl w:val="0"/>
              <w:jc w:val="center"/>
              <w:rPr>
                <w:del w:id="2302" w:author="Ginot, Samuel" w:date="2024-02-15T10:04:00Z"/>
                <w:b/>
                <w:bCs/>
                <w:sz w:val="16"/>
                <w:szCs w:val="16"/>
              </w:rPr>
            </w:pPr>
            <w:del w:id="2303" w:author="Ginot, Samuel" w:date="2024-02-15T10:04:00Z">
              <w:r w:rsidDel="00DE6535">
                <w:rPr>
                  <w:b/>
                  <w:bCs/>
                  <w:sz w:val="16"/>
                  <w:szCs w:val="16"/>
                </w:rPr>
                <w:delText>3.04515</w:delText>
              </w:r>
            </w:del>
          </w:p>
        </w:tc>
      </w:tr>
      <w:tr w:rsidR="00FB19D0" w:rsidDel="00DE6535" w14:paraId="6B90A63F" w14:textId="07923EBD">
        <w:trPr>
          <w:trHeight w:val="256"/>
          <w:del w:id="2304" w:author="Ginot, Samuel" w:date="2024-02-15T10:04:00Z"/>
          <w:trPrChange w:id="2305" w:author="Ginot, Samuel" w:date="2024-02-15T12:18:00Z">
            <w:trPr>
              <w:trHeight w:val="256"/>
            </w:trPr>
          </w:trPrChange>
        </w:trPr>
        <w:tc>
          <w:tcPr>
            <w:tcW w:w="1074" w:type="dxa"/>
            <w:vAlign w:val="bottom"/>
            <w:tcPrChange w:id="2306" w:author="Ginot, Samuel" w:date="2024-02-15T12:18:00Z">
              <w:tcPr>
                <w:tcW w:w="1074" w:type="dxa"/>
                <w:vAlign w:val="bottom"/>
              </w:tcPr>
            </w:tcPrChange>
          </w:tcPr>
          <w:p w14:paraId="68543EB6" w14:textId="73C8023A" w:rsidR="00FB19D0" w:rsidDel="00DE6535" w:rsidRDefault="00B71978">
            <w:pPr>
              <w:widowControl w:val="0"/>
              <w:jc w:val="center"/>
              <w:rPr>
                <w:del w:id="2307" w:author="Ginot, Samuel" w:date="2024-02-15T10:04:00Z"/>
                <w:sz w:val="16"/>
                <w:szCs w:val="16"/>
              </w:rPr>
            </w:pPr>
            <w:del w:id="2308" w:author="Ginot, Samuel" w:date="2024-02-15T10:04:00Z">
              <w:r w:rsidDel="00DE6535">
                <w:rPr>
                  <w:sz w:val="16"/>
                  <w:szCs w:val="16"/>
                </w:rPr>
                <w:delText>Head-Mandibles asymmetric-Sensory</w:delText>
              </w:r>
            </w:del>
          </w:p>
        </w:tc>
        <w:tc>
          <w:tcPr>
            <w:tcW w:w="913" w:type="dxa"/>
            <w:vAlign w:val="bottom"/>
            <w:tcPrChange w:id="2309" w:author="Ginot, Samuel" w:date="2024-02-15T12:18:00Z">
              <w:tcPr>
                <w:tcW w:w="913" w:type="dxa"/>
                <w:vAlign w:val="bottom"/>
              </w:tcPr>
            </w:tcPrChange>
          </w:tcPr>
          <w:p w14:paraId="02F6AE47" w14:textId="3AD8A5B2" w:rsidR="00FB19D0" w:rsidDel="00DE6535" w:rsidRDefault="00B71978">
            <w:pPr>
              <w:widowControl w:val="0"/>
              <w:jc w:val="center"/>
              <w:rPr>
                <w:del w:id="2310" w:author="Ginot, Samuel" w:date="2024-02-15T10:04:00Z"/>
                <w:sz w:val="16"/>
                <w:szCs w:val="16"/>
              </w:rPr>
            </w:pPr>
            <w:del w:id="2311" w:author="Ginot, Samuel" w:date="2024-02-15T10:04:00Z">
              <w:r w:rsidDel="00DE6535">
                <w:rPr>
                  <w:sz w:val="16"/>
                  <w:szCs w:val="16"/>
                </w:rPr>
                <w:delText>0.00469</w:delText>
              </w:r>
            </w:del>
          </w:p>
        </w:tc>
        <w:tc>
          <w:tcPr>
            <w:tcW w:w="903" w:type="dxa"/>
            <w:vAlign w:val="bottom"/>
            <w:tcPrChange w:id="2312" w:author="Ginot, Samuel" w:date="2024-02-15T12:18:00Z">
              <w:tcPr>
                <w:tcW w:w="903" w:type="dxa"/>
                <w:vAlign w:val="bottom"/>
              </w:tcPr>
            </w:tcPrChange>
          </w:tcPr>
          <w:p w14:paraId="4C888B52" w14:textId="169549AF" w:rsidR="00FB19D0" w:rsidDel="00DE6535" w:rsidRDefault="00B71978">
            <w:pPr>
              <w:widowControl w:val="0"/>
              <w:jc w:val="center"/>
              <w:rPr>
                <w:del w:id="2313" w:author="Ginot, Samuel" w:date="2024-02-15T10:04:00Z"/>
                <w:sz w:val="16"/>
                <w:szCs w:val="16"/>
              </w:rPr>
            </w:pPr>
            <w:del w:id="2314" w:author="Ginot, Samuel" w:date="2024-02-15T10:04:00Z">
              <w:r w:rsidDel="00DE6535">
                <w:rPr>
                  <w:sz w:val="16"/>
                  <w:szCs w:val="16"/>
                </w:rPr>
                <w:delText>0.23604</w:delText>
              </w:r>
            </w:del>
          </w:p>
        </w:tc>
        <w:tc>
          <w:tcPr>
            <w:tcW w:w="1201" w:type="dxa"/>
            <w:vAlign w:val="bottom"/>
            <w:tcPrChange w:id="2315" w:author="Ginot, Samuel" w:date="2024-02-15T12:18:00Z">
              <w:tcPr>
                <w:tcW w:w="1201" w:type="dxa"/>
                <w:vAlign w:val="bottom"/>
              </w:tcPr>
            </w:tcPrChange>
          </w:tcPr>
          <w:p w14:paraId="2D55A51B" w14:textId="2CD49C59" w:rsidR="00FB19D0" w:rsidDel="00DE6535" w:rsidRDefault="00B71978">
            <w:pPr>
              <w:widowControl w:val="0"/>
              <w:jc w:val="center"/>
              <w:rPr>
                <w:del w:id="2316" w:author="Ginot, Samuel" w:date="2024-02-15T10:04:00Z"/>
                <w:sz w:val="16"/>
                <w:szCs w:val="16"/>
              </w:rPr>
            </w:pPr>
            <w:del w:id="2317" w:author="Ginot, Samuel" w:date="2024-02-15T10:04:00Z">
              <w:r w:rsidDel="00DE6535">
                <w:rPr>
                  <w:sz w:val="16"/>
                  <w:szCs w:val="16"/>
                </w:rPr>
                <w:delText>0.80223</w:delText>
              </w:r>
            </w:del>
          </w:p>
        </w:tc>
        <w:tc>
          <w:tcPr>
            <w:tcW w:w="1410" w:type="dxa"/>
            <w:vAlign w:val="bottom"/>
            <w:tcPrChange w:id="2318" w:author="Ginot, Samuel" w:date="2024-02-15T12:18:00Z">
              <w:tcPr>
                <w:tcW w:w="1410" w:type="dxa"/>
                <w:vAlign w:val="bottom"/>
              </w:tcPr>
            </w:tcPrChange>
          </w:tcPr>
          <w:p w14:paraId="49ABBEE5" w14:textId="6178BC32" w:rsidR="00FB19D0" w:rsidDel="00DE6535" w:rsidRDefault="00B71978">
            <w:pPr>
              <w:widowControl w:val="0"/>
              <w:jc w:val="center"/>
              <w:rPr>
                <w:del w:id="2319" w:author="Ginot, Samuel" w:date="2024-02-15T10:04:00Z"/>
                <w:sz w:val="16"/>
                <w:szCs w:val="16"/>
              </w:rPr>
            </w:pPr>
            <w:del w:id="2320" w:author="Ginot, Samuel" w:date="2024-02-15T10:04:00Z">
              <w:r w:rsidDel="00DE6535">
                <w:rPr>
                  <w:sz w:val="16"/>
                  <w:szCs w:val="16"/>
                </w:rPr>
                <w:delText>0</w:delText>
              </w:r>
            </w:del>
          </w:p>
        </w:tc>
        <w:tc>
          <w:tcPr>
            <w:tcW w:w="964" w:type="dxa"/>
            <w:vAlign w:val="bottom"/>
            <w:tcPrChange w:id="2321" w:author="Ginot, Samuel" w:date="2024-02-15T12:18:00Z">
              <w:tcPr>
                <w:tcW w:w="964" w:type="dxa"/>
                <w:vAlign w:val="bottom"/>
              </w:tcPr>
            </w:tcPrChange>
          </w:tcPr>
          <w:p w14:paraId="5CC738F9" w14:textId="65188C08" w:rsidR="00FB19D0" w:rsidDel="00DE6535" w:rsidRDefault="00B71978">
            <w:pPr>
              <w:widowControl w:val="0"/>
              <w:jc w:val="center"/>
              <w:rPr>
                <w:del w:id="2322" w:author="Ginot, Samuel" w:date="2024-02-15T10:04:00Z"/>
                <w:sz w:val="16"/>
                <w:szCs w:val="16"/>
              </w:rPr>
            </w:pPr>
            <w:del w:id="2323" w:author="Ginot, Samuel" w:date="2024-02-15T10:04:00Z">
              <w:r w:rsidDel="00DE6535">
                <w:rPr>
                  <w:sz w:val="16"/>
                  <w:szCs w:val="16"/>
                </w:rPr>
                <w:delText>0.41235</w:delText>
              </w:r>
            </w:del>
          </w:p>
        </w:tc>
        <w:tc>
          <w:tcPr>
            <w:tcW w:w="1075" w:type="dxa"/>
            <w:vAlign w:val="bottom"/>
            <w:tcPrChange w:id="2324" w:author="Ginot, Samuel" w:date="2024-02-15T12:18:00Z">
              <w:tcPr>
                <w:tcW w:w="1075" w:type="dxa"/>
                <w:vAlign w:val="bottom"/>
              </w:tcPr>
            </w:tcPrChange>
          </w:tcPr>
          <w:p w14:paraId="61E183DE" w14:textId="7E61F75C" w:rsidR="00FB19D0" w:rsidDel="00DE6535" w:rsidRDefault="00B71978">
            <w:pPr>
              <w:widowControl w:val="0"/>
              <w:jc w:val="center"/>
              <w:rPr>
                <w:del w:id="2325" w:author="Ginot, Samuel" w:date="2024-02-15T10:04:00Z"/>
                <w:sz w:val="16"/>
                <w:szCs w:val="16"/>
              </w:rPr>
            </w:pPr>
            <w:del w:id="2326" w:author="Ginot, Samuel" w:date="2024-02-15T10:04:00Z">
              <w:r w:rsidDel="00DE6535">
                <w:rPr>
                  <w:sz w:val="16"/>
                  <w:szCs w:val="16"/>
                </w:rPr>
                <w:delText>1.85817</w:delText>
              </w:r>
            </w:del>
          </w:p>
        </w:tc>
        <w:tc>
          <w:tcPr>
            <w:tcW w:w="1314" w:type="dxa"/>
            <w:vAlign w:val="bottom"/>
            <w:tcPrChange w:id="2327" w:author="Ginot, Samuel" w:date="2024-02-15T12:18:00Z">
              <w:tcPr>
                <w:tcW w:w="1314" w:type="dxa"/>
                <w:vAlign w:val="bottom"/>
              </w:tcPr>
            </w:tcPrChange>
          </w:tcPr>
          <w:p w14:paraId="238CCC91" w14:textId="41A8E627" w:rsidR="00FB19D0" w:rsidDel="00DE6535" w:rsidRDefault="00B71978">
            <w:pPr>
              <w:widowControl w:val="0"/>
              <w:jc w:val="center"/>
              <w:rPr>
                <w:del w:id="2328" w:author="Ginot, Samuel" w:date="2024-02-15T10:04:00Z"/>
                <w:b/>
                <w:bCs/>
                <w:sz w:val="16"/>
                <w:szCs w:val="16"/>
              </w:rPr>
            </w:pPr>
            <w:del w:id="2329" w:author="Ginot, Samuel" w:date="2024-02-15T10:04:00Z">
              <w:r w:rsidDel="00DE6535">
                <w:rPr>
                  <w:b/>
                  <w:bCs/>
                  <w:sz w:val="16"/>
                  <w:szCs w:val="16"/>
                </w:rPr>
                <w:delText>2.41466</w:delText>
              </w:r>
            </w:del>
          </w:p>
        </w:tc>
      </w:tr>
      <w:tr w:rsidR="00FB19D0" w:rsidDel="00DE6535" w14:paraId="01F48ED1" w14:textId="03084EB2">
        <w:trPr>
          <w:trHeight w:val="256"/>
          <w:del w:id="2330" w:author="Ginot, Samuel" w:date="2024-02-15T10:04:00Z"/>
          <w:trPrChange w:id="2331" w:author="Ginot, Samuel" w:date="2024-02-15T12:18:00Z">
            <w:trPr>
              <w:trHeight w:val="256"/>
            </w:trPr>
          </w:trPrChange>
        </w:trPr>
        <w:tc>
          <w:tcPr>
            <w:tcW w:w="1074" w:type="dxa"/>
            <w:vAlign w:val="bottom"/>
            <w:tcPrChange w:id="2332" w:author="Ginot, Samuel" w:date="2024-02-15T12:18:00Z">
              <w:tcPr>
                <w:tcW w:w="1074" w:type="dxa"/>
                <w:vAlign w:val="bottom"/>
              </w:tcPr>
            </w:tcPrChange>
          </w:tcPr>
          <w:p w14:paraId="2746BB58" w14:textId="39BB404E" w:rsidR="00FB19D0" w:rsidDel="00DE6535" w:rsidRDefault="00B71978">
            <w:pPr>
              <w:widowControl w:val="0"/>
              <w:jc w:val="center"/>
              <w:rPr>
                <w:del w:id="2333" w:author="Ginot, Samuel" w:date="2024-02-15T10:04:00Z"/>
                <w:sz w:val="16"/>
                <w:szCs w:val="16"/>
              </w:rPr>
            </w:pPr>
            <w:del w:id="2334" w:author="Ginot, Samuel" w:date="2024-02-15T10:04:00Z">
              <w:r w:rsidDel="00DE6535">
                <w:rPr>
                  <w:sz w:val="16"/>
                  <w:szCs w:val="16"/>
                </w:rPr>
                <w:delText>Ventral-Dorsal</w:delText>
              </w:r>
            </w:del>
          </w:p>
        </w:tc>
        <w:tc>
          <w:tcPr>
            <w:tcW w:w="913" w:type="dxa"/>
            <w:vAlign w:val="bottom"/>
            <w:tcPrChange w:id="2335" w:author="Ginot, Samuel" w:date="2024-02-15T12:18:00Z">
              <w:tcPr>
                <w:tcW w:w="913" w:type="dxa"/>
                <w:vAlign w:val="bottom"/>
              </w:tcPr>
            </w:tcPrChange>
          </w:tcPr>
          <w:p w14:paraId="5F8DED91" w14:textId="670D110E" w:rsidR="00FB19D0" w:rsidDel="00DE6535" w:rsidRDefault="00B71978">
            <w:pPr>
              <w:widowControl w:val="0"/>
              <w:jc w:val="center"/>
              <w:rPr>
                <w:del w:id="2336" w:author="Ginot, Samuel" w:date="2024-02-15T10:04:00Z"/>
                <w:sz w:val="16"/>
                <w:szCs w:val="16"/>
              </w:rPr>
            </w:pPr>
            <w:del w:id="2337" w:author="Ginot, Samuel" w:date="2024-02-15T10:04:00Z">
              <w:r w:rsidDel="00DE6535">
                <w:rPr>
                  <w:sz w:val="16"/>
                  <w:szCs w:val="16"/>
                </w:rPr>
                <w:delText>0.37715</w:delText>
              </w:r>
            </w:del>
          </w:p>
        </w:tc>
        <w:tc>
          <w:tcPr>
            <w:tcW w:w="903" w:type="dxa"/>
            <w:vAlign w:val="bottom"/>
            <w:tcPrChange w:id="2338" w:author="Ginot, Samuel" w:date="2024-02-15T12:18:00Z">
              <w:tcPr>
                <w:tcW w:w="903" w:type="dxa"/>
                <w:vAlign w:val="bottom"/>
              </w:tcPr>
            </w:tcPrChange>
          </w:tcPr>
          <w:p w14:paraId="62DFC245" w14:textId="69C625D0" w:rsidR="00FB19D0" w:rsidDel="00DE6535" w:rsidRDefault="00B71978">
            <w:pPr>
              <w:widowControl w:val="0"/>
              <w:jc w:val="center"/>
              <w:rPr>
                <w:del w:id="2339" w:author="Ginot, Samuel" w:date="2024-02-15T10:04:00Z"/>
                <w:sz w:val="16"/>
                <w:szCs w:val="16"/>
              </w:rPr>
            </w:pPr>
            <w:del w:id="2340" w:author="Ginot, Samuel" w:date="2024-02-15T10:04:00Z">
              <w:r w:rsidDel="00DE6535">
                <w:rPr>
                  <w:sz w:val="16"/>
                  <w:szCs w:val="16"/>
                </w:rPr>
                <w:delText>0.27588</w:delText>
              </w:r>
            </w:del>
          </w:p>
        </w:tc>
        <w:tc>
          <w:tcPr>
            <w:tcW w:w="1201" w:type="dxa"/>
            <w:vAlign w:val="bottom"/>
            <w:tcPrChange w:id="2341" w:author="Ginot, Samuel" w:date="2024-02-15T12:18:00Z">
              <w:tcPr>
                <w:tcW w:w="1201" w:type="dxa"/>
                <w:vAlign w:val="bottom"/>
              </w:tcPr>
            </w:tcPrChange>
          </w:tcPr>
          <w:p w14:paraId="3D2CAECD" w14:textId="778D731E" w:rsidR="00FB19D0" w:rsidDel="00DE6535" w:rsidRDefault="00B71978">
            <w:pPr>
              <w:widowControl w:val="0"/>
              <w:jc w:val="center"/>
              <w:rPr>
                <w:del w:id="2342" w:author="Ginot, Samuel" w:date="2024-02-15T10:04:00Z"/>
                <w:sz w:val="16"/>
                <w:szCs w:val="16"/>
              </w:rPr>
            </w:pPr>
            <w:del w:id="2343" w:author="Ginot, Samuel" w:date="2024-02-15T10:04:00Z">
              <w:r w:rsidDel="00DE6535">
                <w:rPr>
                  <w:sz w:val="16"/>
                  <w:szCs w:val="16"/>
                </w:rPr>
                <w:delText>0.85547</w:delText>
              </w:r>
            </w:del>
          </w:p>
        </w:tc>
        <w:tc>
          <w:tcPr>
            <w:tcW w:w="1410" w:type="dxa"/>
            <w:vAlign w:val="bottom"/>
            <w:tcPrChange w:id="2344" w:author="Ginot, Samuel" w:date="2024-02-15T12:18:00Z">
              <w:tcPr>
                <w:tcW w:w="1410" w:type="dxa"/>
                <w:vAlign w:val="bottom"/>
              </w:tcPr>
            </w:tcPrChange>
          </w:tcPr>
          <w:p w14:paraId="763AD13A" w14:textId="1F2E485F" w:rsidR="00FB19D0" w:rsidDel="00DE6535" w:rsidRDefault="00B71978">
            <w:pPr>
              <w:widowControl w:val="0"/>
              <w:jc w:val="center"/>
              <w:rPr>
                <w:del w:id="2345" w:author="Ginot, Samuel" w:date="2024-02-15T10:04:00Z"/>
                <w:sz w:val="16"/>
                <w:szCs w:val="16"/>
              </w:rPr>
            </w:pPr>
            <w:del w:id="2346" w:author="Ginot, Samuel" w:date="2024-02-15T10:04:00Z">
              <w:r w:rsidDel="00DE6535">
                <w:rPr>
                  <w:sz w:val="16"/>
                  <w:szCs w:val="16"/>
                </w:rPr>
                <w:delText>0.41235</w:delText>
              </w:r>
            </w:del>
          </w:p>
        </w:tc>
        <w:tc>
          <w:tcPr>
            <w:tcW w:w="964" w:type="dxa"/>
            <w:vAlign w:val="bottom"/>
            <w:tcPrChange w:id="2347" w:author="Ginot, Samuel" w:date="2024-02-15T12:18:00Z">
              <w:tcPr>
                <w:tcW w:w="964" w:type="dxa"/>
                <w:vAlign w:val="bottom"/>
              </w:tcPr>
            </w:tcPrChange>
          </w:tcPr>
          <w:p w14:paraId="49798758" w14:textId="54301CD8" w:rsidR="00FB19D0" w:rsidDel="00DE6535" w:rsidRDefault="00B71978">
            <w:pPr>
              <w:widowControl w:val="0"/>
              <w:jc w:val="center"/>
              <w:rPr>
                <w:del w:id="2348" w:author="Ginot, Samuel" w:date="2024-02-15T10:04:00Z"/>
                <w:sz w:val="16"/>
                <w:szCs w:val="16"/>
              </w:rPr>
            </w:pPr>
            <w:del w:id="2349" w:author="Ginot, Samuel" w:date="2024-02-15T10:04:00Z">
              <w:r w:rsidDel="00DE6535">
                <w:rPr>
                  <w:sz w:val="16"/>
                  <w:szCs w:val="16"/>
                </w:rPr>
                <w:delText>0</w:delText>
              </w:r>
            </w:del>
          </w:p>
        </w:tc>
        <w:tc>
          <w:tcPr>
            <w:tcW w:w="1075" w:type="dxa"/>
            <w:vAlign w:val="bottom"/>
            <w:tcPrChange w:id="2350" w:author="Ginot, Samuel" w:date="2024-02-15T12:18:00Z">
              <w:tcPr>
                <w:tcW w:w="1075" w:type="dxa"/>
                <w:vAlign w:val="bottom"/>
              </w:tcPr>
            </w:tcPrChange>
          </w:tcPr>
          <w:p w14:paraId="564A1CC0" w14:textId="36CBB3E5" w:rsidR="00FB19D0" w:rsidDel="00DE6535" w:rsidRDefault="00B71978">
            <w:pPr>
              <w:widowControl w:val="0"/>
              <w:jc w:val="center"/>
              <w:rPr>
                <w:del w:id="2351" w:author="Ginot, Samuel" w:date="2024-02-15T10:04:00Z"/>
                <w:sz w:val="16"/>
                <w:szCs w:val="16"/>
              </w:rPr>
            </w:pPr>
            <w:del w:id="2352" w:author="Ginot, Samuel" w:date="2024-02-15T10:04:00Z">
              <w:r w:rsidDel="00DE6535">
                <w:rPr>
                  <w:sz w:val="16"/>
                  <w:szCs w:val="16"/>
                </w:rPr>
                <w:delText>0.79362</w:delText>
              </w:r>
            </w:del>
          </w:p>
        </w:tc>
        <w:tc>
          <w:tcPr>
            <w:tcW w:w="1314" w:type="dxa"/>
            <w:vAlign w:val="bottom"/>
            <w:tcPrChange w:id="2353" w:author="Ginot, Samuel" w:date="2024-02-15T12:18:00Z">
              <w:tcPr>
                <w:tcW w:w="1314" w:type="dxa"/>
                <w:vAlign w:val="bottom"/>
              </w:tcPr>
            </w:tcPrChange>
          </w:tcPr>
          <w:p w14:paraId="743DCD29" w14:textId="6E02F89B" w:rsidR="00FB19D0" w:rsidDel="00DE6535" w:rsidRDefault="00B71978">
            <w:pPr>
              <w:widowControl w:val="0"/>
              <w:jc w:val="center"/>
              <w:rPr>
                <w:del w:id="2354" w:author="Ginot, Samuel" w:date="2024-02-15T10:04:00Z"/>
                <w:sz w:val="16"/>
                <w:szCs w:val="16"/>
              </w:rPr>
            </w:pPr>
            <w:del w:id="2355" w:author="Ginot, Samuel" w:date="2024-02-15T10:04:00Z">
              <w:r w:rsidDel="00DE6535">
                <w:rPr>
                  <w:sz w:val="16"/>
                  <w:szCs w:val="16"/>
                </w:rPr>
                <w:delText>1.25629</w:delText>
              </w:r>
            </w:del>
          </w:p>
        </w:tc>
      </w:tr>
      <w:tr w:rsidR="00FB19D0" w:rsidDel="00DE6535" w14:paraId="6E59C31D" w14:textId="2C54752F">
        <w:trPr>
          <w:trHeight w:val="256"/>
          <w:del w:id="2356" w:author="Ginot, Samuel" w:date="2024-02-15T10:04:00Z"/>
          <w:trPrChange w:id="2357" w:author="Ginot, Samuel" w:date="2024-02-15T12:18:00Z">
            <w:trPr>
              <w:trHeight w:val="256"/>
            </w:trPr>
          </w:trPrChange>
        </w:trPr>
        <w:tc>
          <w:tcPr>
            <w:tcW w:w="1074" w:type="dxa"/>
            <w:vAlign w:val="bottom"/>
            <w:tcPrChange w:id="2358" w:author="Ginot, Samuel" w:date="2024-02-15T12:18:00Z">
              <w:tcPr>
                <w:tcW w:w="1074" w:type="dxa"/>
                <w:vAlign w:val="bottom"/>
              </w:tcPr>
            </w:tcPrChange>
          </w:tcPr>
          <w:p w14:paraId="1E179137" w14:textId="02FDF450" w:rsidR="00FB19D0" w:rsidDel="00DE6535" w:rsidRDefault="00B71978">
            <w:pPr>
              <w:widowControl w:val="0"/>
              <w:jc w:val="center"/>
              <w:rPr>
                <w:del w:id="2359" w:author="Ginot, Samuel" w:date="2024-02-15T10:04:00Z"/>
                <w:sz w:val="16"/>
                <w:szCs w:val="16"/>
              </w:rPr>
            </w:pPr>
            <w:del w:id="2360" w:author="Ginot, Samuel" w:date="2024-02-15T10:04:00Z">
              <w:r w:rsidDel="00DE6535">
                <w:rPr>
                  <w:sz w:val="16"/>
                  <w:szCs w:val="16"/>
                </w:rPr>
                <w:delText>Half-Half</w:delText>
              </w:r>
            </w:del>
          </w:p>
        </w:tc>
        <w:tc>
          <w:tcPr>
            <w:tcW w:w="913" w:type="dxa"/>
            <w:vAlign w:val="bottom"/>
            <w:tcPrChange w:id="2361" w:author="Ginot, Samuel" w:date="2024-02-15T12:18:00Z">
              <w:tcPr>
                <w:tcW w:w="913" w:type="dxa"/>
                <w:vAlign w:val="bottom"/>
              </w:tcPr>
            </w:tcPrChange>
          </w:tcPr>
          <w:p w14:paraId="092AA1AF" w14:textId="7E9CD0FF" w:rsidR="00FB19D0" w:rsidDel="00DE6535" w:rsidRDefault="00B71978">
            <w:pPr>
              <w:widowControl w:val="0"/>
              <w:jc w:val="center"/>
              <w:rPr>
                <w:del w:id="2362" w:author="Ginot, Samuel" w:date="2024-02-15T10:04:00Z"/>
                <w:sz w:val="16"/>
                <w:szCs w:val="16"/>
              </w:rPr>
            </w:pPr>
            <w:del w:id="2363" w:author="Ginot, Samuel" w:date="2024-02-15T10:04:00Z">
              <w:r w:rsidDel="00DE6535">
                <w:rPr>
                  <w:sz w:val="16"/>
                  <w:szCs w:val="16"/>
                </w:rPr>
                <w:delText>1.57656</w:delText>
              </w:r>
            </w:del>
          </w:p>
        </w:tc>
        <w:tc>
          <w:tcPr>
            <w:tcW w:w="903" w:type="dxa"/>
            <w:vAlign w:val="bottom"/>
            <w:tcPrChange w:id="2364" w:author="Ginot, Samuel" w:date="2024-02-15T12:18:00Z">
              <w:tcPr>
                <w:tcW w:w="903" w:type="dxa"/>
                <w:vAlign w:val="bottom"/>
              </w:tcPr>
            </w:tcPrChange>
          </w:tcPr>
          <w:p w14:paraId="4389719E" w14:textId="72DD360F" w:rsidR="00FB19D0" w:rsidDel="00DE6535" w:rsidRDefault="00B71978">
            <w:pPr>
              <w:widowControl w:val="0"/>
              <w:jc w:val="center"/>
              <w:rPr>
                <w:del w:id="2365" w:author="Ginot, Samuel" w:date="2024-02-15T10:04:00Z"/>
                <w:sz w:val="16"/>
                <w:szCs w:val="16"/>
              </w:rPr>
            </w:pPr>
            <w:del w:id="2366" w:author="Ginot, Samuel" w:date="2024-02-15T10:04:00Z">
              <w:r w:rsidDel="00DE6535">
                <w:rPr>
                  <w:sz w:val="16"/>
                  <w:szCs w:val="16"/>
                </w:rPr>
                <w:delText>1.63784</w:delText>
              </w:r>
            </w:del>
          </w:p>
        </w:tc>
        <w:tc>
          <w:tcPr>
            <w:tcW w:w="1201" w:type="dxa"/>
            <w:vAlign w:val="bottom"/>
            <w:tcPrChange w:id="2367" w:author="Ginot, Samuel" w:date="2024-02-15T12:18:00Z">
              <w:tcPr>
                <w:tcW w:w="1201" w:type="dxa"/>
                <w:vAlign w:val="bottom"/>
              </w:tcPr>
            </w:tcPrChange>
          </w:tcPr>
          <w:p w14:paraId="0AD89956" w14:textId="7A07EA7C" w:rsidR="00FB19D0" w:rsidDel="00DE6535" w:rsidRDefault="00B71978">
            <w:pPr>
              <w:widowControl w:val="0"/>
              <w:jc w:val="center"/>
              <w:rPr>
                <w:del w:id="2368" w:author="Ginot, Samuel" w:date="2024-02-15T10:04:00Z"/>
                <w:b/>
                <w:bCs/>
                <w:sz w:val="16"/>
                <w:szCs w:val="16"/>
              </w:rPr>
            </w:pPr>
            <w:del w:id="2369" w:author="Ginot, Samuel" w:date="2024-02-15T10:04:00Z">
              <w:r w:rsidDel="00DE6535">
                <w:rPr>
                  <w:b/>
                  <w:bCs/>
                  <w:sz w:val="16"/>
                  <w:szCs w:val="16"/>
                </w:rPr>
                <w:delText>2.55307</w:delText>
              </w:r>
            </w:del>
          </w:p>
        </w:tc>
        <w:tc>
          <w:tcPr>
            <w:tcW w:w="1410" w:type="dxa"/>
            <w:vAlign w:val="bottom"/>
            <w:tcPrChange w:id="2370" w:author="Ginot, Samuel" w:date="2024-02-15T12:18:00Z">
              <w:tcPr>
                <w:tcW w:w="1410" w:type="dxa"/>
                <w:vAlign w:val="bottom"/>
              </w:tcPr>
            </w:tcPrChange>
          </w:tcPr>
          <w:p w14:paraId="327F310A" w14:textId="60398B84" w:rsidR="00FB19D0" w:rsidDel="00DE6535" w:rsidRDefault="00B71978">
            <w:pPr>
              <w:widowControl w:val="0"/>
              <w:jc w:val="center"/>
              <w:rPr>
                <w:del w:id="2371" w:author="Ginot, Samuel" w:date="2024-02-15T10:04:00Z"/>
                <w:sz w:val="16"/>
                <w:szCs w:val="16"/>
              </w:rPr>
            </w:pPr>
            <w:del w:id="2372" w:author="Ginot, Samuel" w:date="2024-02-15T10:04:00Z">
              <w:r w:rsidDel="00DE6535">
                <w:rPr>
                  <w:sz w:val="16"/>
                  <w:szCs w:val="16"/>
                </w:rPr>
                <w:delText>1.85817</w:delText>
              </w:r>
            </w:del>
          </w:p>
        </w:tc>
        <w:tc>
          <w:tcPr>
            <w:tcW w:w="964" w:type="dxa"/>
            <w:vAlign w:val="bottom"/>
            <w:tcPrChange w:id="2373" w:author="Ginot, Samuel" w:date="2024-02-15T12:18:00Z">
              <w:tcPr>
                <w:tcW w:w="964" w:type="dxa"/>
                <w:vAlign w:val="bottom"/>
              </w:tcPr>
            </w:tcPrChange>
          </w:tcPr>
          <w:p w14:paraId="54891A55" w14:textId="0C6275CB" w:rsidR="00FB19D0" w:rsidDel="00DE6535" w:rsidRDefault="00B71978">
            <w:pPr>
              <w:widowControl w:val="0"/>
              <w:jc w:val="center"/>
              <w:rPr>
                <w:del w:id="2374" w:author="Ginot, Samuel" w:date="2024-02-15T10:04:00Z"/>
                <w:sz w:val="16"/>
                <w:szCs w:val="16"/>
              </w:rPr>
            </w:pPr>
            <w:del w:id="2375" w:author="Ginot, Samuel" w:date="2024-02-15T10:04:00Z">
              <w:r w:rsidDel="00DE6535">
                <w:rPr>
                  <w:sz w:val="16"/>
                  <w:szCs w:val="16"/>
                </w:rPr>
                <w:delText>0.79362</w:delText>
              </w:r>
            </w:del>
          </w:p>
        </w:tc>
        <w:tc>
          <w:tcPr>
            <w:tcW w:w="1075" w:type="dxa"/>
            <w:vAlign w:val="bottom"/>
            <w:tcPrChange w:id="2376" w:author="Ginot, Samuel" w:date="2024-02-15T12:18:00Z">
              <w:tcPr>
                <w:tcW w:w="1075" w:type="dxa"/>
                <w:vAlign w:val="bottom"/>
              </w:tcPr>
            </w:tcPrChange>
          </w:tcPr>
          <w:p w14:paraId="2AC41695" w14:textId="1305F388" w:rsidR="00FB19D0" w:rsidDel="00DE6535" w:rsidRDefault="00B71978">
            <w:pPr>
              <w:widowControl w:val="0"/>
              <w:jc w:val="center"/>
              <w:rPr>
                <w:del w:id="2377" w:author="Ginot, Samuel" w:date="2024-02-15T10:04:00Z"/>
                <w:sz w:val="16"/>
                <w:szCs w:val="16"/>
              </w:rPr>
            </w:pPr>
            <w:del w:id="2378" w:author="Ginot, Samuel" w:date="2024-02-15T10:04:00Z">
              <w:r w:rsidDel="00DE6535">
                <w:rPr>
                  <w:sz w:val="16"/>
                  <w:szCs w:val="16"/>
                </w:rPr>
                <w:delText>0</w:delText>
              </w:r>
            </w:del>
          </w:p>
        </w:tc>
        <w:tc>
          <w:tcPr>
            <w:tcW w:w="1314" w:type="dxa"/>
            <w:vAlign w:val="bottom"/>
            <w:tcPrChange w:id="2379" w:author="Ginot, Samuel" w:date="2024-02-15T12:18:00Z">
              <w:tcPr>
                <w:tcW w:w="1314" w:type="dxa"/>
                <w:vAlign w:val="bottom"/>
              </w:tcPr>
            </w:tcPrChange>
          </w:tcPr>
          <w:p w14:paraId="3FA31497" w14:textId="017CD06C" w:rsidR="00FB19D0" w:rsidDel="00DE6535" w:rsidRDefault="00B71978">
            <w:pPr>
              <w:widowControl w:val="0"/>
              <w:jc w:val="center"/>
              <w:rPr>
                <w:del w:id="2380" w:author="Ginot, Samuel" w:date="2024-02-15T10:04:00Z"/>
                <w:sz w:val="16"/>
                <w:szCs w:val="16"/>
              </w:rPr>
            </w:pPr>
            <w:del w:id="2381" w:author="Ginot, Samuel" w:date="2024-02-15T10:04:00Z">
              <w:r w:rsidDel="00DE6535">
                <w:rPr>
                  <w:sz w:val="16"/>
                  <w:szCs w:val="16"/>
                </w:rPr>
                <w:delText>0.65754</w:delText>
              </w:r>
            </w:del>
          </w:p>
        </w:tc>
      </w:tr>
      <w:tr w:rsidR="00FB19D0" w:rsidDel="00DE6535" w14:paraId="2F4E5874" w14:textId="4024A46D">
        <w:trPr>
          <w:trHeight w:val="256"/>
          <w:del w:id="2382" w:author="Ginot, Samuel" w:date="2024-02-15T10:04:00Z"/>
          <w:trPrChange w:id="2383" w:author="Ginot, Samuel" w:date="2024-02-15T12:18:00Z">
            <w:trPr>
              <w:trHeight w:val="256"/>
            </w:trPr>
          </w:trPrChange>
        </w:trPr>
        <w:tc>
          <w:tcPr>
            <w:tcW w:w="1074" w:type="dxa"/>
            <w:vAlign w:val="bottom"/>
            <w:tcPrChange w:id="2384" w:author="Ginot, Samuel" w:date="2024-02-15T12:18:00Z">
              <w:tcPr>
                <w:tcW w:w="1074" w:type="dxa"/>
                <w:vAlign w:val="bottom"/>
              </w:tcPr>
            </w:tcPrChange>
          </w:tcPr>
          <w:p w14:paraId="049F1CB6" w14:textId="57B0ADAA" w:rsidR="00FB19D0" w:rsidDel="00DE6535" w:rsidRDefault="00B71978">
            <w:pPr>
              <w:widowControl w:val="0"/>
              <w:jc w:val="center"/>
              <w:rPr>
                <w:del w:id="2385" w:author="Ginot, Samuel" w:date="2024-02-15T10:04:00Z"/>
                <w:sz w:val="16"/>
                <w:szCs w:val="16"/>
              </w:rPr>
            </w:pPr>
            <w:del w:id="2386" w:author="Ginot, Samuel" w:date="2024-02-15T10:04:00Z">
              <w:r w:rsidDel="00DE6535">
                <w:rPr>
                  <w:sz w:val="16"/>
                  <w:szCs w:val="16"/>
                </w:rPr>
                <w:delText>Mandibles only</w:delText>
              </w:r>
            </w:del>
          </w:p>
        </w:tc>
        <w:tc>
          <w:tcPr>
            <w:tcW w:w="913" w:type="dxa"/>
            <w:vAlign w:val="bottom"/>
            <w:tcPrChange w:id="2387" w:author="Ginot, Samuel" w:date="2024-02-15T12:18:00Z">
              <w:tcPr>
                <w:tcW w:w="913" w:type="dxa"/>
                <w:vAlign w:val="bottom"/>
              </w:tcPr>
            </w:tcPrChange>
          </w:tcPr>
          <w:p w14:paraId="671D1841" w14:textId="072000BF" w:rsidR="00FB19D0" w:rsidDel="00DE6535" w:rsidRDefault="00B71978">
            <w:pPr>
              <w:widowControl w:val="0"/>
              <w:jc w:val="center"/>
              <w:rPr>
                <w:del w:id="2388" w:author="Ginot, Samuel" w:date="2024-02-15T10:04:00Z"/>
                <w:b/>
                <w:bCs/>
                <w:sz w:val="16"/>
                <w:szCs w:val="16"/>
              </w:rPr>
            </w:pPr>
            <w:del w:id="2389" w:author="Ginot, Samuel" w:date="2024-02-15T10:04:00Z">
              <w:r w:rsidDel="00DE6535">
                <w:rPr>
                  <w:b/>
                  <w:bCs/>
                  <w:sz w:val="16"/>
                  <w:szCs w:val="16"/>
                </w:rPr>
                <w:delText>2.10529</w:delText>
              </w:r>
            </w:del>
          </w:p>
        </w:tc>
        <w:tc>
          <w:tcPr>
            <w:tcW w:w="903" w:type="dxa"/>
            <w:vAlign w:val="bottom"/>
            <w:tcPrChange w:id="2390" w:author="Ginot, Samuel" w:date="2024-02-15T12:18:00Z">
              <w:tcPr>
                <w:tcW w:w="903" w:type="dxa"/>
                <w:vAlign w:val="bottom"/>
              </w:tcPr>
            </w:tcPrChange>
          </w:tcPr>
          <w:p w14:paraId="623860E9" w14:textId="534BDC28" w:rsidR="00FB19D0" w:rsidDel="00DE6535" w:rsidRDefault="00B71978">
            <w:pPr>
              <w:widowControl w:val="0"/>
              <w:jc w:val="center"/>
              <w:rPr>
                <w:del w:id="2391" w:author="Ginot, Samuel" w:date="2024-02-15T10:04:00Z"/>
                <w:b/>
                <w:bCs/>
                <w:sz w:val="16"/>
                <w:szCs w:val="16"/>
              </w:rPr>
            </w:pPr>
            <w:del w:id="2392" w:author="Ginot, Samuel" w:date="2024-02-15T10:04:00Z">
              <w:r w:rsidDel="00DE6535">
                <w:rPr>
                  <w:b/>
                  <w:bCs/>
                  <w:sz w:val="16"/>
                  <w:szCs w:val="16"/>
                </w:rPr>
                <w:delText>2.21155</w:delText>
              </w:r>
            </w:del>
          </w:p>
        </w:tc>
        <w:tc>
          <w:tcPr>
            <w:tcW w:w="1201" w:type="dxa"/>
            <w:vAlign w:val="bottom"/>
            <w:tcPrChange w:id="2393" w:author="Ginot, Samuel" w:date="2024-02-15T12:18:00Z">
              <w:tcPr>
                <w:tcW w:w="1201" w:type="dxa"/>
                <w:vAlign w:val="bottom"/>
              </w:tcPr>
            </w:tcPrChange>
          </w:tcPr>
          <w:p w14:paraId="27EAA8AE" w14:textId="47F10E57" w:rsidR="00FB19D0" w:rsidDel="00DE6535" w:rsidRDefault="00B71978">
            <w:pPr>
              <w:widowControl w:val="0"/>
              <w:jc w:val="center"/>
              <w:rPr>
                <w:del w:id="2394" w:author="Ginot, Samuel" w:date="2024-02-15T10:04:00Z"/>
                <w:b/>
                <w:bCs/>
                <w:sz w:val="16"/>
                <w:szCs w:val="16"/>
              </w:rPr>
            </w:pPr>
            <w:del w:id="2395" w:author="Ginot, Samuel" w:date="2024-02-15T10:04:00Z">
              <w:r w:rsidDel="00DE6535">
                <w:rPr>
                  <w:b/>
                  <w:bCs/>
                  <w:sz w:val="16"/>
                  <w:szCs w:val="16"/>
                </w:rPr>
                <w:delText>3.04515</w:delText>
              </w:r>
            </w:del>
          </w:p>
        </w:tc>
        <w:tc>
          <w:tcPr>
            <w:tcW w:w="1410" w:type="dxa"/>
            <w:vAlign w:val="bottom"/>
            <w:tcPrChange w:id="2396" w:author="Ginot, Samuel" w:date="2024-02-15T12:18:00Z">
              <w:tcPr>
                <w:tcW w:w="1410" w:type="dxa"/>
                <w:vAlign w:val="bottom"/>
              </w:tcPr>
            </w:tcPrChange>
          </w:tcPr>
          <w:p w14:paraId="7055F379" w14:textId="314FD666" w:rsidR="00FB19D0" w:rsidDel="00DE6535" w:rsidRDefault="00B71978">
            <w:pPr>
              <w:widowControl w:val="0"/>
              <w:jc w:val="center"/>
              <w:rPr>
                <w:del w:id="2397" w:author="Ginot, Samuel" w:date="2024-02-15T10:04:00Z"/>
                <w:b/>
                <w:bCs/>
                <w:sz w:val="16"/>
                <w:szCs w:val="16"/>
              </w:rPr>
            </w:pPr>
            <w:del w:id="2398" w:author="Ginot, Samuel" w:date="2024-02-15T10:04:00Z">
              <w:r w:rsidDel="00DE6535">
                <w:rPr>
                  <w:b/>
                  <w:bCs/>
                  <w:sz w:val="16"/>
                  <w:szCs w:val="16"/>
                </w:rPr>
                <w:delText>2.41466</w:delText>
              </w:r>
            </w:del>
          </w:p>
        </w:tc>
        <w:tc>
          <w:tcPr>
            <w:tcW w:w="964" w:type="dxa"/>
            <w:vAlign w:val="bottom"/>
            <w:tcPrChange w:id="2399" w:author="Ginot, Samuel" w:date="2024-02-15T12:18:00Z">
              <w:tcPr>
                <w:tcW w:w="964" w:type="dxa"/>
                <w:vAlign w:val="bottom"/>
              </w:tcPr>
            </w:tcPrChange>
          </w:tcPr>
          <w:p w14:paraId="2C6A681D" w14:textId="6FE1F3BF" w:rsidR="00FB19D0" w:rsidDel="00DE6535" w:rsidRDefault="00B71978">
            <w:pPr>
              <w:widowControl w:val="0"/>
              <w:jc w:val="center"/>
              <w:rPr>
                <w:del w:id="2400" w:author="Ginot, Samuel" w:date="2024-02-15T10:04:00Z"/>
                <w:sz w:val="16"/>
                <w:szCs w:val="16"/>
              </w:rPr>
            </w:pPr>
            <w:del w:id="2401" w:author="Ginot, Samuel" w:date="2024-02-15T10:04:00Z">
              <w:r w:rsidDel="00DE6535">
                <w:rPr>
                  <w:sz w:val="16"/>
                  <w:szCs w:val="16"/>
                </w:rPr>
                <w:delText>1.25629</w:delText>
              </w:r>
            </w:del>
          </w:p>
        </w:tc>
        <w:tc>
          <w:tcPr>
            <w:tcW w:w="1075" w:type="dxa"/>
            <w:vAlign w:val="bottom"/>
            <w:tcPrChange w:id="2402" w:author="Ginot, Samuel" w:date="2024-02-15T12:18:00Z">
              <w:tcPr>
                <w:tcW w:w="1075" w:type="dxa"/>
                <w:vAlign w:val="bottom"/>
              </w:tcPr>
            </w:tcPrChange>
          </w:tcPr>
          <w:p w14:paraId="0928DD75" w14:textId="1A551B81" w:rsidR="00FB19D0" w:rsidDel="00DE6535" w:rsidRDefault="00B71978">
            <w:pPr>
              <w:widowControl w:val="0"/>
              <w:jc w:val="center"/>
              <w:rPr>
                <w:del w:id="2403" w:author="Ginot, Samuel" w:date="2024-02-15T10:04:00Z"/>
                <w:sz w:val="16"/>
                <w:szCs w:val="16"/>
              </w:rPr>
            </w:pPr>
            <w:del w:id="2404" w:author="Ginot, Samuel" w:date="2024-02-15T10:04:00Z">
              <w:r w:rsidDel="00DE6535">
                <w:rPr>
                  <w:sz w:val="16"/>
                  <w:szCs w:val="16"/>
                </w:rPr>
                <w:delText>0.65754</w:delText>
              </w:r>
            </w:del>
          </w:p>
        </w:tc>
        <w:tc>
          <w:tcPr>
            <w:tcW w:w="1314" w:type="dxa"/>
            <w:vAlign w:val="bottom"/>
            <w:tcPrChange w:id="2405" w:author="Ginot, Samuel" w:date="2024-02-15T12:18:00Z">
              <w:tcPr>
                <w:tcW w:w="1314" w:type="dxa"/>
                <w:vAlign w:val="bottom"/>
              </w:tcPr>
            </w:tcPrChange>
          </w:tcPr>
          <w:p w14:paraId="7FC47877" w14:textId="60A1F443" w:rsidR="00FB19D0" w:rsidDel="00DE6535" w:rsidRDefault="00B71978">
            <w:pPr>
              <w:widowControl w:val="0"/>
              <w:jc w:val="center"/>
              <w:rPr>
                <w:del w:id="2406" w:author="Ginot, Samuel" w:date="2024-02-15T10:04:00Z"/>
                <w:sz w:val="16"/>
                <w:szCs w:val="16"/>
              </w:rPr>
            </w:pPr>
            <w:del w:id="2407" w:author="Ginot, Samuel" w:date="2024-02-15T10:04:00Z">
              <w:r w:rsidDel="00DE6535">
                <w:rPr>
                  <w:sz w:val="16"/>
                  <w:szCs w:val="16"/>
                </w:rPr>
                <w:delText>0</w:delText>
              </w:r>
            </w:del>
          </w:p>
        </w:tc>
      </w:tr>
      <w:tr w:rsidR="00FB19D0" w:rsidDel="00DE6535" w14:paraId="417FC809" w14:textId="6F0C5751">
        <w:trPr>
          <w:trHeight w:val="256"/>
          <w:del w:id="2408" w:author="Ginot, Samuel" w:date="2024-02-15T10:04:00Z"/>
          <w:trPrChange w:id="2409" w:author="Ginot, Samuel" w:date="2024-02-15T12:18:00Z">
            <w:trPr>
              <w:trHeight w:val="256"/>
            </w:trPr>
          </w:trPrChange>
        </w:trPr>
        <w:tc>
          <w:tcPr>
            <w:tcW w:w="1074" w:type="dxa"/>
            <w:vAlign w:val="bottom"/>
            <w:tcPrChange w:id="2410" w:author="Ginot, Samuel" w:date="2024-02-15T12:18:00Z">
              <w:tcPr>
                <w:tcW w:w="1074" w:type="dxa"/>
                <w:vAlign w:val="bottom"/>
              </w:tcPr>
            </w:tcPrChange>
          </w:tcPr>
          <w:p w14:paraId="6BA43148" w14:textId="58C4CDA0" w:rsidR="00FB19D0" w:rsidDel="00DE6535" w:rsidRDefault="00FB19D0">
            <w:pPr>
              <w:widowControl w:val="0"/>
              <w:jc w:val="center"/>
              <w:rPr>
                <w:del w:id="2411" w:author="Ginot, Samuel" w:date="2024-02-15T10:04:00Z"/>
                <w:sz w:val="16"/>
                <w:szCs w:val="16"/>
              </w:rPr>
            </w:pPr>
          </w:p>
        </w:tc>
        <w:tc>
          <w:tcPr>
            <w:tcW w:w="7780" w:type="dxa"/>
            <w:gridSpan w:val="7"/>
            <w:vAlign w:val="bottom"/>
            <w:tcPrChange w:id="2412" w:author="Ginot, Samuel" w:date="2024-02-15T12:18:00Z">
              <w:tcPr>
                <w:tcW w:w="7780" w:type="dxa"/>
                <w:gridSpan w:val="7"/>
                <w:vAlign w:val="bottom"/>
              </w:tcPr>
            </w:tcPrChange>
          </w:tcPr>
          <w:p w14:paraId="15037A84" w14:textId="608F285D" w:rsidR="00FB19D0" w:rsidDel="00DE6535" w:rsidRDefault="00B71978">
            <w:pPr>
              <w:widowControl w:val="0"/>
              <w:jc w:val="center"/>
              <w:rPr>
                <w:del w:id="2413" w:author="Ginot, Samuel" w:date="2024-02-15T10:04:00Z"/>
                <w:sz w:val="16"/>
                <w:szCs w:val="16"/>
              </w:rPr>
            </w:pPr>
            <w:del w:id="2414" w:author="Ginot, Samuel" w:date="2024-02-15T10:04:00Z">
              <w:r w:rsidDel="00DE6535">
                <w:rPr>
                  <w:b/>
                  <w:sz w:val="16"/>
                  <w:szCs w:val="16"/>
                </w:rPr>
                <w:delText>C. Pairwise P-values associated with pairwise differences in effect size.</w:delText>
              </w:r>
            </w:del>
          </w:p>
        </w:tc>
      </w:tr>
      <w:tr w:rsidR="00FB19D0" w:rsidDel="00DE6535" w14:paraId="4E6B9F68" w14:textId="569717DA">
        <w:trPr>
          <w:trHeight w:val="256"/>
          <w:del w:id="2415" w:author="Ginot, Samuel" w:date="2024-02-15T10:04:00Z"/>
          <w:trPrChange w:id="2416" w:author="Ginot, Samuel" w:date="2024-02-15T12:18:00Z">
            <w:trPr>
              <w:trHeight w:val="256"/>
            </w:trPr>
          </w:trPrChange>
        </w:trPr>
        <w:tc>
          <w:tcPr>
            <w:tcW w:w="1074" w:type="dxa"/>
            <w:vAlign w:val="bottom"/>
            <w:tcPrChange w:id="2417" w:author="Ginot, Samuel" w:date="2024-02-15T12:18:00Z">
              <w:tcPr>
                <w:tcW w:w="1074" w:type="dxa"/>
                <w:vAlign w:val="bottom"/>
              </w:tcPr>
            </w:tcPrChange>
          </w:tcPr>
          <w:p w14:paraId="5E29CFF1" w14:textId="620B3356" w:rsidR="00FB19D0" w:rsidDel="00DE6535" w:rsidRDefault="00B71978">
            <w:pPr>
              <w:widowControl w:val="0"/>
              <w:jc w:val="center"/>
              <w:rPr>
                <w:del w:id="2418" w:author="Ginot, Samuel" w:date="2024-02-15T10:04:00Z"/>
                <w:sz w:val="16"/>
                <w:szCs w:val="16"/>
              </w:rPr>
            </w:pPr>
            <w:del w:id="2419" w:author="Ginot, Samuel" w:date="2024-02-15T10:04:00Z">
              <w:r w:rsidDel="00DE6535">
                <w:rPr>
                  <w:sz w:val="16"/>
                  <w:szCs w:val="16"/>
                </w:rPr>
                <w:delText>Head-Mandibles</w:delText>
              </w:r>
            </w:del>
          </w:p>
        </w:tc>
        <w:tc>
          <w:tcPr>
            <w:tcW w:w="913" w:type="dxa"/>
            <w:vAlign w:val="bottom"/>
            <w:tcPrChange w:id="2420" w:author="Ginot, Samuel" w:date="2024-02-15T12:18:00Z">
              <w:tcPr>
                <w:tcW w:w="913" w:type="dxa"/>
                <w:vAlign w:val="bottom"/>
              </w:tcPr>
            </w:tcPrChange>
          </w:tcPr>
          <w:p w14:paraId="051B461E" w14:textId="16871627" w:rsidR="00FB19D0" w:rsidDel="00DE6535" w:rsidRDefault="00B71978">
            <w:pPr>
              <w:widowControl w:val="0"/>
              <w:jc w:val="center"/>
              <w:rPr>
                <w:del w:id="2421" w:author="Ginot, Samuel" w:date="2024-02-15T10:04:00Z"/>
                <w:sz w:val="16"/>
                <w:szCs w:val="16"/>
              </w:rPr>
            </w:pPr>
            <w:del w:id="2422" w:author="Ginot, Samuel" w:date="2024-02-15T10:04:00Z">
              <w:r w:rsidDel="00DE6535">
                <w:rPr>
                  <w:sz w:val="16"/>
                  <w:szCs w:val="16"/>
                </w:rPr>
                <w:delText>1</w:delText>
              </w:r>
            </w:del>
          </w:p>
        </w:tc>
        <w:tc>
          <w:tcPr>
            <w:tcW w:w="903" w:type="dxa"/>
            <w:vAlign w:val="bottom"/>
            <w:tcPrChange w:id="2423" w:author="Ginot, Samuel" w:date="2024-02-15T12:18:00Z">
              <w:tcPr>
                <w:tcW w:w="903" w:type="dxa"/>
                <w:vAlign w:val="bottom"/>
              </w:tcPr>
            </w:tcPrChange>
          </w:tcPr>
          <w:p w14:paraId="025DA027" w14:textId="05E3BB5A" w:rsidR="00FB19D0" w:rsidDel="00DE6535" w:rsidRDefault="00B71978">
            <w:pPr>
              <w:widowControl w:val="0"/>
              <w:jc w:val="center"/>
              <w:rPr>
                <w:del w:id="2424" w:author="Ginot, Samuel" w:date="2024-02-15T10:04:00Z"/>
                <w:sz w:val="16"/>
                <w:szCs w:val="16"/>
              </w:rPr>
            </w:pPr>
            <w:del w:id="2425" w:author="Ginot, Samuel" w:date="2024-02-15T10:04:00Z">
              <w:r w:rsidDel="00DE6535">
                <w:rPr>
                  <w:sz w:val="16"/>
                  <w:szCs w:val="16"/>
                </w:rPr>
                <w:delText>0.85284</w:delText>
              </w:r>
            </w:del>
          </w:p>
        </w:tc>
        <w:tc>
          <w:tcPr>
            <w:tcW w:w="1201" w:type="dxa"/>
            <w:vAlign w:val="bottom"/>
            <w:tcPrChange w:id="2426" w:author="Ginot, Samuel" w:date="2024-02-15T12:18:00Z">
              <w:tcPr>
                <w:tcW w:w="1201" w:type="dxa"/>
                <w:vAlign w:val="bottom"/>
              </w:tcPr>
            </w:tcPrChange>
          </w:tcPr>
          <w:p w14:paraId="5CD5B4EF" w14:textId="1C06D2FF" w:rsidR="00FB19D0" w:rsidDel="00DE6535" w:rsidRDefault="00B71978">
            <w:pPr>
              <w:widowControl w:val="0"/>
              <w:jc w:val="center"/>
              <w:rPr>
                <w:del w:id="2427" w:author="Ginot, Samuel" w:date="2024-02-15T10:04:00Z"/>
                <w:sz w:val="16"/>
                <w:szCs w:val="16"/>
              </w:rPr>
            </w:pPr>
            <w:del w:id="2428" w:author="Ginot, Samuel" w:date="2024-02-15T10:04:00Z">
              <w:r w:rsidDel="00DE6535">
                <w:rPr>
                  <w:sz w:val="16"/>
                  <w:szCs w:val="16"/>
                </w:rPr>
                <w:delText>0.52297</w:delText>
              </w:r>
            </w:del>
          </w:p>
        </w:tc>
        <w:tc>
          <w:tcPr>
            <w:tcW w:w="1410" w:type="dxa"/>
            <w:vAlign w:val="bottom"/>
            <w:tcPrChange w:id="2429" w:author="Ginot, Samuel" w:date="2024-02-15T12:18:00Z">
              <w:tcPr>
                <w:tcW w:w="1410" w:type="dxa"/>
                <w:vAlign w:val="bottom"/>
              </w:tcPr>
            </w:tcPrChange>
          </w:tcPr>
          <w:p w14:paraId="0D8B1A95" w14:textId="4523DD86" w:rsidR="00FB19D0" w:rsidDel="00DE6535" w:rsidRDefault="00B71978">
            <w:pPr>
              <w:widowControl w:val="0"/>
              <w:jc w:val="center"/>
              <w:rPr>
                <w:del w:id="2430" w:author="Ginot, Samuel" w:date="2024-02-15T10:04:00Z"/>
                <w:sz w:val="16"/>
                <w:szCs w:val="16"/>
              </w:rPr>
            </w:pPr>
            <w:del w:id="2431" w:author="Ginot, Samuel" w:date="2024-02-15T10:04:00Z">
              <w:r w:rsidDel="00DE6535">
                <w:rPr>
                  <w:sz w:val="16"/>
                  <w:szCs w:val="16"/>
                </w:rPr>
                <w:delText>0.99626</w:delText>
              </w:r>
            </w:del>
          </w:p>
        </w:tc>
        <w:tc>
          <w:tcPr>
            <w:tcW w:w="964" w:type="dxa"/>
            <w:vAlign w:val="bottom"/>
            <w:tcPrChange w:id="2432" w:author="Ginot, Samuel" w:date="2024-02-15T12:18:00Z">
              <w:tcPr>
                <w:tcW w:w="964" w:type="dxa"/>
                <w:vAlign w:val="bottom"/>
              </w:tcPr>
            </w:tcPrChange>
          </w:tcPr>
          <w:p w14:paraId="2C8783DF" w14:textId="007D5254" w:rsidR="00FB19D0" w:rsidDel="00DE6535" w:rsidRDefault="00B71978">
            <w:pPr>
              <w:widowControl w:val="0"/>
              <w:jc w:val="center"/>
              <w:rPr>
                <w:del w:id="2433" w:author="Ginot, Samuel" w:date="2024-02-15T10:04:00Z"/>
                <w:sz w:val="16"/>
                <w:szCs w:val="16"/>
              </w:rPr>
            </w:pPr>
            <w:del w:id="2434" w:author="Ginot, Samuel" w:date="2024-02-15T10:04:00Z">
              <w:r w:rsidDel="00DE6535">
                <w:rPr>
                  <w:sz w:val="16"/>
                  <w:szCs w:val="16"/>
                </w:rPr>
                <w:delText>0.70606</w:delText>
              </w:r>
            </w:del>
          </w:p>
        </w:tc>
        <w:tc>
          <w:tcPr>
            <w:tcW w:w="1075" w:type="dxa"/>
            <w:vAlign w:val="bottom"/>
            <w:tcPrChange w:id="2435" w:author="Ginot, Samuel" w:date="2024-02-15T12:18:00Z">
              <w:tcPr>
                <w:tcW w:w="1075" w:type="dxa"/>
                <w:vAlign w:val="bottom"/>
              </w:tcPr>
            </w:tcPrChange>
          </w:tcPr>
          <w:p w14:paraId="65DACF43" w14:textId="48F436C9" w:rsidR="00FB19D0" w:rsidDel="00DE6535" w:rsidRDefault="00B71978">
            <w:pPr>
              <w:widowControl w:val="0"/>
              <w:jc w:val="center"/>
              <w:rPr>
                <w:del w:id="2436" w:author="Ginot, Samuel" w:date="2024-02-15T10:04:00Z"/>
                <w:sz w:val="16"/>
                <w:szCs w:val="16"/>
              </w:rPr>
            </w:pPr>
            <w:del w:id="2437" w:author="Ginot, Samuel" w:date="2024-02-15T10:04:00Z">
              <w:r w:rsidDel="00DE6535">
                <w:rPr>
                  <w:sz w:val="16"/>
                  <w:szCs w:val="16"/>
                </w:rPr>
                <w:delText>0.1149</w:delText>
              </w:r>
            </w:del>
          </w:p>
        </w:tc>
        <w:tc>
          <w:tcPr>
            <w:tcW w:w="1314" w:type="dxa"/>
            <w:vAlign w:val="bottom"/>
            <w:tcPrChange w:id="2438" w:author="Ginot, Samuel" w:date="2024-02-15T12:18:00Z">
              <w:tcPr>
                <w:tcW w:w="1314" w:type="dxa"/>
                <w:vAlign w:val="bottom"/>
              </w:tcPr>
            </w:tcPrChange>
          </w:tcPr>
          <w:p w14:paraId="164E2199" w14:textId="36F45614" w:rsidR="00FB19D0" w:rsidDel="00DE6535" w:rsidRDefault="00B71978">
            <w:pPr>
              <w:widowControl w:val="0"/>
              <w:jc w:val="center"/>
              <w:rPr>
                <w:del w:id="2439" w:author="Ginot, Samuel" w:date="2024-02-15T10:04:00Z"/>
                <w:b/>
                <w:bCs/>
                <w:sz w:val="16"/>
                <w:szCs w:val="16"/>
              </w:rPr>
            </w:pPr>
            <w:del w:id="2440" w:author="Ginot, Samuel" w:date="2024-02-15T10:04:00Z">
              <w:r w:rsidDel="00DE6535">
                <w:rPr>
                  <w:b/>
                  <w:bCs/>
                  <w:sz w:val="16"/>
                  <w:szCs w:val="16"/>
                </w:rPr>
                <w:delText>0.03527</w:delText>
              </w:r>
            </w:del>
          </w:p>
        </w:tc>
      </w:tr>
      <w:tr w:rsidR="00FB19D0" w:rsidDel="00DE6535" w14:paraId="10E28A4D" w14:textId="4ADFAB50">
        <w:trPr>
          <w:trHeight w:val="256"/>
          <w:del w:id="2441" w:author="Ginot, Samuel" w:date="2024-02-15T10:04:00Z"/>
          <w:trPrChange w:id="2442" w:author="Ginot, Samuel" w:date="2024-02-15T12:18:00Z">
            <w:trPr>
              <w:trHeight w:val="256"/>
            </w:trPr>
          </w:trPrChange>
        </w:trPr>
        <w:tc>
          <w:tcPr>
            <w:tcW w:w="1074" w:type="dxa"/>
            <w:vAlign w:val="bottom"/>
            <w:tcPrChange w:id="2443" w:author="Ginot, Samuel" w:date="2024-02-15T12:18:00Z">
              <w:tcPr>
                <w:tcW w:w="1074" w:type="dxa"/>
                <w:vAlign w:val="bottom"/>
              </w:tcPr>
            </w:tcPrChange>
          </w:tcPr>
          <w:p w14:paraId="11CF34CC" w14:textId="7169C2FA" w:rsidR="00FB19D0" w:rsidDel="00DE6535" w:rsidRDefault="00B71978">
            <w:pPr>
              <w:widowControl w:val="0"/>
              <w:jc w:val="center"/>
              <w:rPr>
                <w:del w:id="2444" w:author="Ginot, Samuel" w:date="2024-02-15T10:04:00Z"/>
                <w:sz w:val="16"/>
                <w:szCs w:val="16"/>
              </w:rPr>
            </w:pPr>
            <w:del w:id="2445" w:author="Ginot, Samuel" w:date="2024-02-15T10:04:00Z">
              <w:r w:rsidDel="00DE6535">
                <w:rPr>
                  <w:sz w:val="16"/>
                  <w:szCs w:val="16"/>
                </w:rPr>
                <w:delText>Head-Mandibles-Sensory</w:delText>
              </w:r>
            </w:del>
          </w:p>
        </w:tc>
        <w:tc>
          <w:tcPr>
            <w:tcW w:w="913" w:type="dxa"/>
            <w:vAlign w:val="bottom"/>
            <w:tcPrChange w:id="2446" w:author="Ginot, Samuel" w:date="2024-02-15T12:18:00Z">
              <w:tcPr>
                <w:tcW w:w="913" w:type="dxa"/>
                <w:vAlign w:val="bottom"/>
              </w:tcPr>
            </w:tcPrChange>
          </w:tcPr>
          <w:p w14:paraId="55292BAF" w14:textId="57255260" w:rsidR="00FB19D0" w:rsidDel="00DE6535" w:rsidRDefault="00B71978">
            <w:pPr>
              <w:widowControl w:val="0"/>
              <w:jc w:val="center"/>
              <w:rPr>
                <w:del w:id="2447" w:author="Ginot, Samuel" w:date="2024-02-15T10:04:00Z"/>
                <w:sz w:val="16"/>
                <w:szCs w:val="16"/>
              </w:rPr>
            </w:pPr>
            <w:del w:id="2448" w:author="Ginot, Samuel" w:date="2024-02-15T10:04:00Z">
              <w:r w:rsidDel="00DE6535">
                <w:rPr>
                  <w:sz w:val="16"/>
                  <w:szCs w:val="16"/>
                </w:rPr>
                <w:delText>0.85284</w:delText>
              </w:r>
            </w:del>
          </w:p>
        </w:tc>
        <w:tc>
          <w:tcPr>
            <w:tcW w:w="903" w:type="dxa"/>
            <w:vAlign w:val="bottom"/>
            <w:tcPrChange w:id="2449" w:author="Ginot, Samuel" w:date="2024-02-15T12:18:00Z">
              <w:tcPr>
                <w:tcW w:w="903" w:type="dxa"/>
                <w:vAlign w:val="bottom"/>
              </w:tcPr>
            </w:tcPrChange>
          </w:tcPr>
          <w:p w14:paraId="277DAD8B" w14:textId="28C380FC" w:rsidR="00FB19D0" w:rsidDel="00DE6535" w:rsidRDefault="00B71978">
            <w:pPr>
              <w:widowControl w:val="0"/>
              <w:jc w:val="center"/>
              <w:rPr>
                <w:del w:id="2450" w:author="Ginot, Samuel" w:date="2024-02-15T10:04:00Z"/>
                <w:sz w:val="16"/>
                <w:szCs w:val="16"/>
              </w:rPr>
            </w:pPr>
            <w:del w:id="2451" w:author="Ginot, Samuel" w:date="2024-02-15T10:04:00Z">
              <w:r w:rsidDel="00DE6535">
                <w:rPr>
                  <w:sz w:val="16"/>
                  <w:szCs w:val="16"/>
                </w:rPr>
                <w:delText>1</w:delText>
              </w:r>
            </w:del>
          </w:p>
        </w:tc>
        <w:tc>
          <w:tcPr>
            <w:tcW w:w="1201" w:type="dxa"/>
            <w:vAlign w:val="bottom"/>
            <w:tcPrChange w:id="2452" w:author="Ginot, Samuel" w:date="2024-02-15T12:18:00Z">
              <w:tcPr>
                <w:tcW w:w="1201" w:type="dxa"/>
                <w:vAlign w:val="bottom"/>
              </w:tcPr>
            </w:tcPrChange>
          </w:tcPr>
          <w:p w14:paraId="1B778697" w14:textId="56AF71EE" w:rsidR="00FB19D0" w:rsidDel="00DE6535" w:rsidRDefault="00B71978">
            <w:pPr>
              <w:widowControl w:val="0"/>
              <w:jc w:val="center"/>
              <w:rPr>
                <w:del w:id="2453" w:author="Ginot, Samuel" w:date="2024-02-15T10:04:00Z"/>
                <w:sz w:val="16"/>
                <w:szCs w:val="16"/>
              </w:rPr>
            </w:pPr>
            <w:del w:id="2454" w:author="Ginot, Samuel" w:date="2024-02-15T10:04:00Z">
              <w:r w:rsidDel="00DE6535">
                <w:rPr>
                  <w:sz w:val="16"/>
                  <w:szCs w:val="16"/>
                </w:rPr>
                <w:delText>0.30339</w:delText>
              </w:r>
            </w:del>
          </w:p>
        </w:tc>
        <w:tc>
          <w:tcPr>
            <w:tcW w:w="1410" w:type="dxa"/>
            <w:vAlign w:val="bottom"/>
            <w:tcPrChange w:id="2455" w:author="Ginot, Samuel" w:date="2024-02-15T12:18:00Z">
              <w:tcPr>
                <w:tcW w:w="1410" w:type="dxa"/>
                <w:vAlign w:val="bottom"/>
              </w:tcPr>
            </w:tcPrChange>
          </w:tcPr>
          <w:p w14:paraId="53730135" w14:textId="14D90482" w:rsidR="00FB19D0" w:rsidDel="00DE6535" w:rsidRDefault="00B71978">
            <w:pPr>
              <w:widowControl w:val="0"/>
              <w:jc w:val="center"/>
              <w:rPr>
                <w:del w:id="2456" w:author="Ginot, Samuel" w:date="2024-02-15T10:04:00Z"/>
                <w:sz w:val="16"/>
                <w:szCs w:val="16"/>
              </w:rPr>
            </w:pPr>
            <w:del w:id="2457" w:author="Ginot, Samuel" w:date="2024-02-15T10:04:00Z">
              <w:r w:rsidDel="00DE6535">
                <w:rPr>
                  <w:sz w:val="16"/>
                  <w:szCs w:val="16"/>
                </w:rPr>
                <w:delText>0.8134</w:delText>
              </w:r>
            </w:del>
          </w:p>
        </w:tc>
        <w:tc>
          <w:tcPr>
            <w:tcW w:w="964" w:type="dxa"/>
            <w:vAlign w:val="bottom"/>
            <w:tcPrChange w:id="2458" w:author="Ginot, Samuel" w:date="2024-02-15T12:18:00Z">
              <w:tcPr>
                <w:tcW w:w="964" w:type="dxa"/>
                <w:vAlign w:val="bottom"/>
              </w:tcPr>
            </w:tcPrChange>
          </w:tcPr>
          <w:p w14:paraId="7E022A7D" w14:textId="522F4097" w:rsidR="00FB19D0" w:rsidDel="00DE6535" w:rsidRDefault="00B71978">
            <w:pPr>
              <w:widowControl w:val="0"/>
              <w:jc w:val="center"/>
              <w:rPr>
                <w:del w:id="2459" w:author="Ginot, Samuel" w:date="2024-02-15T10:04:00Z"/>
                <w:sz w:val="16"/>
                <w:szCs w:val="16"/>
              </w:rPr>
            </w:pPr>
            <w:del w:id="2460" w:author="Ginot, Samuel" w:date="2024-02-15T10:04:00Z">
              <w:r w:rsidDel="00DE6535">
                <w:rPr>
                  <w:sz w:val="16"/>
                  <w:szCs w:val="16"/>
                </w:rPr>
                <w:delText>0.78264</w:delText>
              </w:r>
            </w:del>
          </w:p>
        </w:tc>
        <w:tc>
          <w:tcPr>
            <w:tcW w:w="1075" w:type="dxa"/>
            <w:vAlign w:val="bottom"/>
            <w:tcPrChange w:id="2461" w:author="Ginot, Samuel" w:date="2024-02-15T12:18:00Z">
              <w:tcPr>
                <w:tcW w:w="1075" w:type="dxa"/>
                <w:vAlign w:val="bottom"/>
              </w:tcPr>
            </w:tcPrChange>
          </w:tcPr>
          <w:p w14:paraId="3424EE41" w14:textId="687F624B" w:rsidR="00FB19D0" w:rsidDel="00DE6535" w:rsidRDefault="00B71978">
            <w:pPr>
              <w:widowControl w:val="0"/>
              <w:jc w:val="center"/>
              <w:rPr>
                <w:del w:id="2462" w:author="Ginot, Samuel" w:date="2024-02-15T10:04:00Z"/>
                <w:sz w:val="16"/>
                <w:szCs w:val="16"/>
              </w:rPr>
            </w:pPr>
            <w:del w:id="2463" w:author="Ginot, Samuel" w:date="2024-02-15T10:04:00Z">
              <w:r w:rsidDel="00DE6535">
                <w:rPr>
                  <w:sz w:val="16"/>
                  <w:szCs w:val="16"/>
                </w:rPr>
                <w:delText>0.10146</w:delText>
              </w:r>
            </w:del>
          </w:p>
        </w:tc>
        <w:tc>
          <w:tcPr>
            <w:tcW w:w="1314" w:type="dxa"/>
            <w:vAlign w:val="bottom"/>
            <w:tcPrChange w:id="2464" w:author="Ginot, Samuel" w:date="2024-02-15T12:18:00Z">
              <w:tcPr>
                <w:tcW w:w="1314" w:type="dxa"/>
                <w:vAlign w:val="bottom"/>
              </w:tcPr>
            </w:tcPrChange>
          </w:tcPr>
          <w:p w14:paraId="07D4FC5F" w14:textId="3FE83901" w:rsidR="00FB19D0" w:rsidDel="00DE6535" w:rsidRDefault="00B71978">
            <w:pPr>
              <w:widowControl w:val="0"/>
              <w:jc w:val="center"/>
              <w:rPr>
                <w:del w:id="2465" w:author="Ginot, Samuel" w:date="2024-02-15T10:04:00Z"/>
                <w:b/>
                <w:bCs/>
                <w:sz w:val="16"/>
                <w:szCs w:val="16"/>
              </w:rPr>
            </w:pPr>
            <w:del w:id="2466" w:author="Ginot, Samuel" w:date="2024-02-15T10:04:00Z">
              <w:r w:rsidDel="00DE6535">
                <w:rPr>
                  <w:b/>
                  <w:bCs/>
                  <w:sz w:val="16"/>
                  <w:szCs w:val="16"/>
                </w:rPr>
                <w:delText>0.027</w:delText>
              </w:r>
            </w:del>
          </w:p>
        </w:tc>
      </w:tr>
      <w:tr w:rsidR="00FB19D0" w:rsidDel="00DE6535" w14:paraId="4DEFA604" w14:textId="28D001BB">
        <w:trPr>
          <w:trHeight w:val="256"/>
          <w:del w:id="2467" w:author="Ginot, Samuel" w:date="2024-02-15T10:04:00Z"/>
          <w:trPrChange w:id="2468" w:author="Ginot, Samuel" w:date="2024-02-15T12:18:00Z">
            <w:trPr>
              <w:trHeight w:val="256"/>
            </w:trPr>
          </w:trPrChange>
        </w:trPr>
        <w:tc>
          <w:tcPr>
            <w:tcW w:w="1074" w:type="dxa"/>
            <w:vAlign w:val="bottom"/>
            <w:tcPrChange w:id="2469" w:author="Ginot, Samuel" w:date="2024-02-15T12:18:00Z">
              <w:tcPr>
                <w:tcW w:w="1074" w:type="dxa"/>
                <w:vAlign w:val="bottom"/>
              </w:tcPr>
            </w:tcPrChange>
          </w:tcPr>
          <w:p w14:paraId="5DE071E1" w14:textId="21BE9D23" w:rsidR="00FB19D0" w:rsidDel="00DE6535" w:rsidRDefault="00B71978">
            <w:pPr>
              <w:widowControl w:val="0"/>
              <w:jc w:val="center"/>
              <w:rPr>
                <w:del w:id="2470" w:author="Ginot, Samuel" w:date="2024-02-15T10:04:00Z"/>
                <w:sz w:val="16"/>
                <w:szCs w:val="16"/>
              </w:rPr>
            </w:pPr>
            <w:del w:id="2471" w:author="Ginot, Samuel" w:date="2024-02-15T10:04:00Z">
              <w:r w:rsidDel="00DE6535">
                <w:rPr>
                  <w:sz w:val="16"/>
                  <w:szCs w:val="16"/>
                </w:rPr>
                <w:delText>Head-Mandibles asymmetric</w:delText>
              </w:r>
            </w:del>
          </w:p>
        </w:tc>
        <w:tc>
          <w:tcPr>
            <w:tcW w:w="913" w:type="dxa"/>
            <w:vAlign w:val="bottom"/>
            <w:tcPrChange w:id="2472" w:author="Ginot, Samuel" w:date="2024-02-15T12:18:00Z">
              <w:tcPr>
                <w:tcW w:w="913" w:type="dxa"/>
                <w:vAlign w:val="bottom"/>
              </w:tcPr>
            </w:tcPrChange>
          </w:tcPr>
          <w:p w14:paraId="067DB0A4" w14:textId="78703472" w:rsidR="00FB19D0" w:rsidDel="00DE6535" w:rsidRDefault="00B71978">
            <w:pPr>
              <w:widowControl w:val="0"/>
              <w:jc w:val="center"/>
              <w:rPr>
                <w:del w:id="2473" w:author="Ginot, Samuel" w:date="2024-02-15T10:04:00Z"/>
                <w:sz w:val="16"/>
                <w:szCs w:val="16"/>
              </w:rPr>
            </w:pPr>
            <w:del w:id="2474" w:author="Ginot, Samuel" w:date="2024-02-15T10:04:00Z">
              <w:r w:rsidDel="00DE6535">
                <w:rPr>
                  <w:sz w:val="16"/>
                  <w:szCs w:val="16"/>
                </w:rPr>
                <w:delText>0.52297</w:delText>
              </w:r>
            </w:del>
          </w:p>
        </w:tc>
        <w:tc>
          <w:tcPr>
            <w:tcW w:w="903" w:type="dxa"/>
            <w:vAlign w:val="bottom"/>
            <w:tcPrChange w:id="2475" w:author="Ginot, Samuel" w:date="2024-02-15T12:18:00Z">
              <w:tcPr>
                <w:tcW w:w="903" w:type="dxa"/>
                <w:vAlign w:val="bottom"/>
              </w:tcPr>
            </w:tcPrChange>
          </w:tcPr>
          <w:p w14:paraId="1EEE2646" w14:textId="1AA7E272" w:rsidR="00FB19D0" w:rsidDel="00DE6535" w:rsidRDefault="00B71978">
            <w:pPr>
              <w:widowControl w:val="0"/>
              <w:jc w:val="center"/>
              <w:rPr>
                <w:del w:id="2476" w:author="Ginot, Samuel" w:date="2024-02-15T10:04:00Z"/>
                <w:sz w:val="16"/>
                <w:szCs w:val="16"/>
              </w:rPr>
            </w:pPr>
            <w:del w:id="2477" w:author="Ginot, Samuel" w:date="2024-02-15T10:04:00Z">
              <w:r w:rsidDel="00DE6535">
                <w:rPr>
                  <w:sz w:val="16"/>
                  <w:szCs w:val="16"/>
                </w:rPr>
                <w:delText>0.30339</w:delText>
              </w:r>
            </w:del>
          </w:p>
        </w:tc>
        <w:tc>
          <w:tcPr>
            <w:tcW w:w="1201" w:type="dxa"/>
            <w:vAlign w:val="bottom"/>
            <w:tcPrChange w:id="2478" w:author="Ginot, Samuel" w:date="2024-02-15T12:18:00Z">
              <w:tcPr>
                <w:tcW w:w="1201" w:type="dxa"/>
                <w:vAlign w:val="bottom"/>
              </w:tcPr>
            </w:tcPrChange>
          </w:tcPr>
          <w:p w14:paraId="313F02BA" w14:textId="61F5CCFC" w:rsidR="00FB19D0" w:rsidDel="00DE6535" w:rsidRDefault="00B71978">
            <w:pPr>
              <w:widowControl w:val="0"/>
              <w:jc w:val="center"/>
              <w:rPr>
                <w:del w:id="2479" w:author="Ginot, Samuel" w:date="2024-02-15T10:04:00Z"/>
                <w:sz w:val="16"/>
                <w:szCs w:val="16"/>
              </w:rPr>
            </w:pPr>
            <w:del w:id="2480" w:author="Ginot, Samuel" w:date="2024-02-15T10:04:00Z">
              <w:r w:rsidDel="00DE6535">
                <w:rPr>
                  <w:sz w:val="16"/>
                  <w:szCs w:val="16"/>
                </w:rPr>
                <w:delText>1</w:delText>
              </w:r>
            </w:del>
          </w:p>
        </w:tc>
        <w:tc>
          <w:tcPr>
            <w:tcW w:w="1410" w:type="dxa"/>
            <w:vAlign w:val="bottom"/>
            <w:tcPrChange w:id="2481" w:author="Ginot, Samuel" w:date="2024-02-15T12:18:00Z">
              <w:tcPr>
                <w:tcW w:w="1410" w:type="dxa"/>
                <w:vAlign w:val="bottom"/>
              </w:tcPr>
            </w:tcPrChange>
          </w:tcPr>
          <w:p w14:paraId="5958755B" w14:textId="184E5B25" w:rsidR="00FB19D0" w:rsidDel="00DE6535" w:rsidRDefault="00B71978">
            <w:pPr>
              <w:widowControl w:val="0"/>
              <w:jc w:val="center"/>
              <w:rPr>
                <w:del w:id="2482" w:author="Ginot, Samuel" w:date="2024-02-15T10:04:00Z"/>
                <w:sz w:val="16"/>
                <w:szCs w:val="16"/>
              </w:rPr>
            </w:pPr>
            <w:del w:id="2483" w:author="Ginot, Samuel" w:date="2024-02-15T10:04:00Z">
              <w:r w:rsidDel="00DE6535">
                <w:rPr>
                  <w:sz w:val="16"/>
                  <w:szCs w:val="16"/>
                </w:rPr>
                <w:delText>0.42242</w:delText>
              </w:r>
            </w:del>
          </w:p>
        </w:tc>
        <w:tc>
          <w:tcPr>
            <w:tcW w:w="964" w:type="dxa"/>
            <w:vAlign w:val="bottom"/>
            <w:tcPrChange w:id="2484" w:author="Ginot, Samuel" w:date="2024-02-15T12:18:00Z">
              <w:tcPr>
                <w:tcW w:w="964" w:type="dxa"/>
                <w:vAlign w:val="bottom"/>
              </w:tcPr>
            </w:tcPrChange>
          </w:tcPr>
          <w:p w14:paraId="319B1175" w14:textId="7AAD570C" w:rsidR="00FB19D0" w:rsidDel="00DE6535" w:rsidRDefault="00B71978">
            <w:pPr>
              <w:widowControl w:val="0"/>
              <w:jc w:val="center"/>
              <w:rPr>
                <w:del w:id="2485" w:author="Ginot, Samuel" w:date="2024-02-15T10:04:00Z"/>
                <w:sz w:val="16"/>
                <w:szCs w:val="16"/>
              </w:rPr>
            </w:pPr>
            <w:del w:id="2486" w:author="Ginot, Samuel" w:date="2024-02-15T10:04:00Z">
              <w:r w:rsidDel="00DE6535">
                <w:rPr>
                  <w:sz w:val="16"/>
                  <w:szCs w:val="16"/>
                </w:rPr>
                <w:delText>0.39229</w:delText>
              </w:r>
            </w:del>
          </w:p>
        </w:tc>
        <w:tc>
          <w:tcPr>
            <w:tcW w:w="1075" w:type="dxa"/>
            <w:vAlign w:val="bottom"/>
            <w:tcPrChange w:id="2487" w:author="Ginot, Samuel" w:date="2024-02-15T12:18:00Z">
              <w:tcPr>
                <w:tcW w:w="1075" w:type="dxa"/>
                <w:vAlign w:val="bottom"/>
              </w:tcPr>
            </w:tcPrChange>
          </w:tcPr>
          <w:p w14:paraId="24F97079" w14:textId="554CFA93" w:rsidR="00FB19D0" w:rsidDel="00DE6535" w:rsidRDefault="00B71978">
            <w:pPr>
              <w:widowControl w:val="0"/>
              <w:jc w:val="center"/>
              <w:rPr>
                <w:del w:id="2488" w:author="Ginot, Samuel" w:date="2024-02-15T10:04:00Z"/>
                <w:b/>
                <w:bCs/>
                <w:sz w:val="16"/>
                <w:szCs w:val="16"/>
              </w:rPr>
            </w:pPr>
            <w:del w:id="2489" w:author="Ginot, Samuel" w:date="2024-02-15T10:04:00Z">
              <w:r w:rsidDel="00DE6535">
                <w:rPr>
                  <w:b/>
                  <w:bCs/>
                  <w:sz w:val="16"/>
                  <w:szCs w:val="16"/>
                </w:rPr>
                <w:delText>0.01068</w:delText>
              </w:r>
            </w:del>
          </w:p>
        </w:tc>
        <w:tc>
          <w:tcPr>
            <w:tcW w:w="1314" w:type="dxa"/>
            <w:vAlign w:val="bottom"/>
            <w:tcPrChange w:id="2490" w:author="Ginot, Samuel" w:date="2024-02-15T12:18:00Z">
              <w:tcPr>
                <w:tcW w:w="1314" w:type="dxa"/>
                <w:vAlign w:val="bottom"/>
              </w:tcPr>
            </w:tcPrChange>
          </w:tcPr>
          <w:p w14:paraId="105CA9ED" w14:textId="7946B664" w:rsidR="00FB19D0" w:rsidDel="00DE6535" w:rsidRDefault="00B71978">
            <w:pPr>
              <w:widowControl w:val="0"/>
              <w:jc w:val="center"/>
              <w:rPr>
                <w:del w:id="2491" w:author="Ginot, Samuel" w:date="2024-02-15T10:04:00Z"/>
                <w:b/>
                <w:bCs/>
                <w:sz w:val="16"/>
                <w:szCs w:val="16"/>
              </w:rPr>
            </w:pPr>
            <w:del w:id="2492" w:author="Ginot, Samuel" w:date="2024-02-15T10:04:00Z">
              <w:r w:rsidDel="00DE6535">
                <w:rPr>
                  <w:b/>
                  <w:bCs/>
                  <w:sz w:val="16"/>
                  <w:szCs w:val="16"/>
                </w:rPr>
                <w:delText>0.00233</w:delText>
              </w:r>
            </w:del>
          </w:p>
        </w:tc>
      </w:tr>
      <w:tr w:rsidR="00FB19D0" w:rsidDel="00DE6535" w14:paraId="05E974AA" w14:textId="42FDC776">
        <w:trPr>
          <w:trHeight w:val="256"/>
          <w:del w:id="2493" w:author="Ginot, Samuel" w:date="2024-02-15T10:04:00Z"/>
          <w:trPrChange w:id="2494" w:author="Ginot, Samuel" w:date="2024-02-15T12:18:00Z">
            <w:trPr>
              <w:trHeight w:val="256"/>
            </w:trPr>
          </w:trPrChange>
        </w:trPr>
        <w:tc>
          <w:tcPr>
            <w:tcW w:w="1074" w:type="dxa"/>
            <w:vAlign w:val="bottom"/>
            <w:tcPrChange w:id="2495" w:author="Ginot, Samuel" w:date="2024-02-15T12:18:00Z">
              <w:tcPr>
                <w:tcW w:w="1074" w:type="dxa"/>
                <w:vAlign w:val="bottom"/>
              </w:tcPr>
            </w:tcPrChange>
          </w:tcPr>
          <w:p w14:paraId="7DC0B4C7" w14:textId="633CDFD8" w:rsidR="00FB19D0" w:rsidDel="00DE6535" w:rsidRDefault="00B71978">
            <w:pPr>
              <w:widowControl w:val="0"/>
              <w:jc w:val="center"/>
              <w:rPr>
                <w:del w:id="2496" w:author="Ginot, Samuel" w:date="2024-02-15T10:04:00Z"/>
                <w:sz w:val="16"/>
                <w:szCs w:val="16"/>
              </w:rPr>
            </w:pPr>
            <w:del w:id="2497" w:author="Ginot, Samuel" w:date="2024-02-15T10:04:00Z">
              <w:r w:rsidDel="00DE6535">
                <w:rPr>
                  <w:sz w:val="16"/>
                  <w:szCs w:val="16"/>
                </w:rPr>
                <w:delText>Head-Mandibles asymmetric-Sensory</w:delText>
              </w:r>
            </w:del>
          </w:p>
        </w:tc>
        <w:tc>
          <w:tcPr>
            <w:tcW w:w="913" w:type="dxa"/>
            <w:vAlign w:val="bottom"/>
            <w:tcPrChange w:id="2498" w:author="Ginot, Samuel" w:date="2024-02-15T12:18:00Z">
              <w:tcPr>
                <w:tcW w:w="913" w:type="dxa"/>
                <w:vAlign w:val="bottom"/>
              </w:tcPr>
            </w:tcPrChange>
          </w:tcPr>
          <w:p w14:paraId="64E42183" w14:textId="6FF03897" w:rsidR="00FB19D0" w:rsidDel="00DE6535" w:rsidRDefault="00B71978">
            <w:pPr>
              <w:widowControl w:val="0"/>
              <w:jc w:val="center"/>
              <w:rPr>
                <w:del w:id="2499" w:author="Ginot, Samuel" w:date="2024-02-15T10:04:00Z"/>
                <w:sz w:val="16"/>
                <w:szCs w:val="16"/>
              </w:rPr>
            </w:pPr>
            <w:del w:id="2500" w:author="Ginot, Samuel" w:date="2024-02-15T10:04:00Z">
              <w:r w:rsidDel="00DE6535">
                <w:rPr>
                  <w:sz w:val="16"/>
                  <w:szCs w:val="16"/>
                </w:rPr>
                <w:delText>0.99626</w:delText>
              </w:r>
            </w:del>
          </w:p>
        </w:tc>
        <w:tc>
          <w:tcPr>
            <w:tcW w:w="903" w:type="dxa"/>
            <w:vAlign w:val="bottom"/>
            <w:tcPrChange w:id="2501" w:author="Ginot, Samuel" w:date="2024-02-15T12:18:00Z">
              <w:tcPr>
                <w:tcW w:w="903" w:type="dxa"/>
                <w:vAlign w:val="bottom"/>
              </w:tcPr>
            </w:tcPrChange>
          </w:tcPr>
          <w:p w14:paraId="1EE69C19" w14:textId="4287AC7A" w:rsidR="00FB19D0" w:rsidDel="00DE6535" w:rsidRDefault="00B71978">
            <w:pPr>
              <w:widowControl w:val="0"/>
              <w:jc w:val="center"/>
              <w:rPr>
                <w:del w:id="2502" w:author="Ginot, Samuel" w:date="2024-02-15T10:04:00Z"/>
                <w:sz w:val="16"/>
                <w:szCs w:val="16"/>
              </w:rPr>
            </w:pPr>
            <w:del w:id="2503" w:author="Ginot, Samuel" w:date="2024-02-15T10:04:00Z">
              <w:r w:rsidDel="00DE6535">
                <w:rPr>
                  <w:sz w:val="16"/>
                  <w:szCs w:val="16"/>
                </w:rPr>
                <w:delText>0.8134</w:delText>
              </w:r>
            </w:del>
          </w:p>
        </w:tc>
        <w:tc>
          <w:tcPr>
            <w:tcW w:w="1201" w:type="dxa"/>
            <w:vAlign w:val="bottom"/>
            <w:tcPrChange w:id="2504" w:author="Ginot, Samuel" w:date="2024-02-15T12:18:00Z">
              <w:tcPr>
                <w:tcW w:w="1201" w:type="dxa"/>
                <w:vAlign w:val="bottom"/>
              </w:tcPr>
            </w:tcPrChange>
          </w:tcPr>
          <w:p w14:paraId="0FFF2814" w14:textId="4EC25EA3" w:rsidR="00FB19D0" w:rsidDel="00DE6535" w:rsidRDefault="00B71978">
            <w:pPr>
              <w:widowControl w:val="0"/>
              <w:jc w:val="center"/>
              <w:rPr>
                <w:del w:id="2505" w:author="Ginot, Samuel" w:date="2024-02-15T10:04:00Z"/>
                <w:sz w:val="16"/>
                <w:szCs w:val="16"/>
              </w:rPr>
            </w:pPr>
            <w:del w:id="2506" w:author="Ginot, Samuel" w:date="2024-02-15T10:04:00Z">
              <w:r w:rsidDel="00DE6535">
                <w:rPr>
                  <w:sz w:val="16"/>
                  <w:szCs w:val="16"/>
                </w:rPr>
                <w:delText>0.42242</w:delText>
              </w:r>
            </w:del>
          </w:p>
        </w:tc>
        <w:tc>
          <w:tcPr>
            <w:tcW w:w="1410" w:type="dxa"/>
            <w:vAlign w:val="bottom"/>
            <w:tcPrChange w:id="2507" w:author="Ginot, Samuel" w:date="2024-02-15T12:18:00Z">
              <w:tcPr>
                <w:tcW w:w="1410" w:type="dxa"/>
                <w:vAlign w:val="bottom"/>
              </w:tcPr>
            </w:tcPrChange>
          </w:tcPr>
          <w:p w14:paraId="4AB13532" w14:textId="76765727" w:rsidR="00FB19D0" w:rsidDel="00DE6535" w:rsidRDefault="00B71978">
            <w:pPr>
              <w:widowControl w:val="0"/>
              <w:jc w:val="center"/>
              <w:rPr>
                <w:del w:id="2508" w:author="Ginot, Samuel" w:date="2024-02-15T10:04:00Z"/>
                <w:sz w:val="16"/>
                <w:szCs w:val="16"/>
              </w:rPr>
            </w:pPr>
            <w:del w:id="2509" w:author="Ginot, Samuel" w:date="2024-02-15T10:04:00Z">
              <w:r w:rsidDel="00DE6535">
                <w:rPr>
                  <w:sz w:val="16"/>
                  <w:szCs w:val="16"/>
                </w:rPr>
                <w:delText>1</w:delText>
              </w:r>
            </w:del>
          </w:p>
        </w:tc>
        <w:tc>
          <w:tcPr>
            <w:tcW w:w="964" w:type="dxa"/>
            <w:vAlign w:val="bottom"/>
            <w:tcPrChange w:id="2510" w:author="Ginot, Samuel" w:date="2024-02-15T12:18:00Z">
              <w:tcPr>
                <w:tcW w:w="964" w:type="dxa"/>
                <w:vAlign w:val="bottom"/>
              </w:tcPr>
            </w:tcPrChange>
          </w:tcPr>
          <w:p w14:paraId="0B52A645" w14:textId="07BE4E8A" w:rsidR="00FB19D0" w:rsidDel="00DE6535" w:rsidRDefault="00B71978">
            <w:pPr>
              <w:widowControl w:val="0"/>
              <w:jc w:val="center"/>
              <w:rPr>
                <w:del w:id="2511" w:author="Ginot, Samuel" w:date="2024-02-15T10:04:00Z"/>
                <w:sz w:val="16"/>
                <w:szCs w:val="16"/>
              </w:rPr>
            </w:pPr>
            <w:del w:id="2512" w:author="Ginot, Samuel" w:date="2024-02-15T10:04:00Z">
              <w:r w:rsidDel="00DE6535">
                <w:rPr>
                  <w:sz w:val="16"/>
                  <w:szCs w:val="16"/>
                </w:rPr>
                <w:delText>0.68009</w:delText>
              </w:r>
            </w:del>
          </w:p>
        </w:tc>
        <w:tc>
          <w:tcPr>
            <w:tcW w:w="1075" w:type="dxa"/>
            <w:vAlign w:val="bottom"/>
            <w:tcPrChange w:id="2513" w:author="Ginot, Samuel" w:date="2024-02-15T12:18:00Z">
              <w:tcPr>
                <w:tcW w:w="1075" w:type="dxa"/>
                <w:vAlign w:val="bottom"/>
              </w:tcPr>
            </w:tcPrChange>
          </w:tcPr>
          <w:p w14:paraId="7CC15624" w14:textId="2E4768E4" w:rsidR="00FB19D0" w:rsidDel="00DE6535" w:rsidRDefault="00B71978">
            <w:pPr>
              <w:widowControl w:val="0"/>
              <w:jc w:val="center"/>
              <w:rPr>
                <w:del w:id="2514" w:author="Ginot, Samuel" w:date="2024-02-15T10:04:00Z"/>
                <w:sz w:val="16"/>
                <w:szCs w:val="16"/>
              </w:rPr>
            </w:pPr>
            <w:del w:id="2515" w:author="Ginot, Samuel" w:date="2024-02-15T10:04:00Z">
              <w:r w:rsidDel="00DE6535">
                <w:rPr>
                  <w:sz w:val="16"/>
                  <w:szCs w:val="16"/>
                </w:rPr>
                <w:delText>0.06314</w:delText>
              </w:r>
            </w:del>
          </w:p>
        </w:tc>
        <w:tc>
          <w:tcPr>
            <w:tcW w:w="1314" w:type="dxa"/>
            <w:vAlign w:val="bottom"/>
            <w:tcPrChange w:id="2516" w:author="Ginot, Samuel" w:date="2024-02-15T12:18:00Z">
              <w:tcPr>
                <w:tcW w:w="1314" w:type="dxa"/>
                <w:vAlign w:val="bottom"/>
              </w:tcPr>
            </w:tcPrChange>
          </w:tcPr>
          <w:p w14:paraId="2012A24F" w14:textId="1AEAF676" w:rsidR="00FB19D0" w:rsidDel="00DE6535" w:rsidRDefault="00B71978">
            <w:pPr>
              <w:widowControl w:val="0"/>
              <w:jc w:val="center"/>
              <w:rPr>
                <w:del w:id="2517" w:author="Ginot, Samuel" w:date="2024-02-15T10:04:00Z"/>
                <w:b/>
                <w:bCs/>
                <w:sz w:val="16"/>
                <w:szCs w:val="16"/>
              </w:rPr>
            </w:pPr>
            <w:del w:id="2518" w:author="Ginot, Samuel" w:date="2024-02-15T10:04:00Z">
              <w:r w:rsidDel="00DE6535">
                <w:rPr>
                  <w:b/>
                  <w:bCs/>
                  <w:sz w:val="16"/>
                  <w:szCs w:val="16"/>
                </w:rPr>
                <w:delText>0.01575</w:delText>
              </w:r>
            </w:del>
          </w:p>
        </w:tc>
      </w:tr>
      <w:tr w:rsidR="00FB19D0" w:rsidDel="00DE6535" w14:paraId="58681921" w14:textId="153B3583">
        <w:trPr>
          <w:trHeight w:val="256"/>
          <w:del w:id="2519" w:author="Ginot, Samuel" w:date="2024-02-15T10:04:00Z"/>
          <w:trPrChange w:id="2520" w:author="Ginot, Samuel" w:date="2024-02-15T12:18:00Z">
            <w:trPr>
              <w:trHeight w:val="256"/>
            </w:trPr>
          </w:trPrChange>
        </w:trPr>
        <w:tc>
          <w:tcPr>
            <w:tcW w:w="1074" w:type="dxa"/>
            <w:vAlign w:val="bottom"/>
            <w:tcPrChange w:id="2521" w:author="Ginot, Samuel" w:date="2024-02-15T12:18:00Z">
              <w:tcPr>
                <w:tcW w:w="1074" w:type="dxa"/>
                <w:vAlign w:val="bottom"/>
              </w:tcPr>
            </w:tcPrChange>
          </w:tcPr>
          <w:p w14:paraId="682D4791" w14:textId="6BDAD594" w:rsidR="00FB19D0" w:rsidDel="00DE6535" w:rsidRDefault="00B71978">
            <w:pPr>
              <w:widowControl w:val="0"/>
              <w:jc w:val="center"/>
              <w:rPr>
                <w:del w:id="2522" w:author="Ginot, Samuel" w:date="2024-02-15T10:04:00Z"/>
                <w:sz w:val="16"/>
                <w:szCs w:val="16"/>
              </w:rPr>
            </w:pPr>
            <w:del w:id="2523" w:author="Ginot, Samuel" w:date="2024-02-15T10:04:00Z">
              <w:r w:rsidDel="00DE6535">
                <w:rPr>
                  <w:sz w:val="16"/>
                  <w:szCs w:val="16"/>
                </w:rPr>
                <w:delText>Ventral-Dorsal</w:delText>
              </w:r>
            </w:del>
          </w:p>
        </w:tc>
        <w:tc>
          <w:tcPr>
            <w:tcW w:w="913" w:type="dxa"/>
            <w:vAlign w:val="bottom"/>
            <w:tcPrChange w:id="2524" w:author="Ginot, Samuel" w:date="2024-02-15T12:18:00Z">
              <w:tcPr>
                <w:tcW w:w="913" w:type="dxa"/>
                <w:vAlign w:val="bottom"/>
              </w:tcPr>
            </w:tcPrChange>
          </w:tcPr>
          <w:p w14:paraId="2C1F6D27" w14:textId="5691AAAC" w:rsidR="00FB19D0" w:rsidDel="00DE6535" w:rsidRDefault="00B71978">
            <w:pPr>
              <w:widowControl w:val="0"/>
              <w:jc w:val="center"/>
              <w:rPr>
                <w:del w:id="2525" w:author="Ginot, Samuel" w:date="2024-02-15T10:04:00Z"/>
                <w:sz w:val="16"/>
                <w:szCs w:val="16"/>
              </w:rPr>
            </w:pPr>
            <w:del w:id="2526" w:author="Ginot, Samuel" w:date="2024-02-15T10:04:00Z">
              <w:r w:rsidDel="00DE6535">
                <w:rPr>
                  <w:sz w:val="16"/>
                  <w:szCs w:val="16"/>
                </w:rPr>
                <w:delText>0.70606</w:delText>
              </w:r>
            </w:del>
          </w:p>
        </w:tc>
        <w:tc>
          <w:tcPr>
            <w:tcW w:w="903" w:type="dxa"/>
            <w:vAlign w:val="bottom"/>
            <w:tcPrChange w:id="2527" w:author="Ginot, Samuel" w:date="2024-02-15T12:18:00Z">
              <w:tcPr>
                <w:tcW w:w="903" w:type="dxa"/>
                <w:vAlign w:val="bottom"/>
              </w:tcPr>
            </w:tcPrChange>
          </w:tcPr>
          <w:p w14:paraId="4CAB4516" w14:textId="0B940968" w:rsidR="00FB19D0" w:rsidDel="00DE6535" w:rsidRDefault="00B71978">
            <w:pPr>
              <w:widowControl w:val="0"/>
              <w:jc w:val="center"/>
              <w:rPr>
                <w:del w:id="2528" w:author="Ginot, Samuel" w:date="2024-02-15T10:04:00Z"/>
                <w:sz w:val="16"/>
                <w:szCs w:val="16"/>
              </w:rPr>
            </w:pPr>
            <w:del w:id="2529" w:author="Ginot, Samuel" w:date="2024-02-15T10:04:00Z">
              <w:r w:rsidDel="00DE6535">
                <w:rPr>
                  <w:sz w:val="16"/>
                  <w:szCs w:val="16"/>
                </w:rPr>
                <w:delText>0.78264</w:delText>
              </w:r>
            </w:del>
          </w:p>
        </w:tc>
        <w:tc>
          <w:tcPr>
            <w:tcW w:w="1201" w:type="dxa"/>
            <w:vAlign w:val="bottom"/>
            <w:tcPrChange w:id="2530" w:author="Ginot, Samuel" w:date="2024-02-15T12:18:00Z">
              <w:tcPr>
                <w:tcW w:w="1201" w:type="dxa"/>
                <w:vAlign w:val="bottom"/>
              </w:tcPr>
            </w:tcPrChange>
          </w:tcPr>
          <w:p w14:paraId="6186479D" w14:textId="419D19EE" w:rsidR="00FB19D0" w:rsidDel="00DE6535" w:rsidRDefault="00B71978">
            <w:pPr>
              <w:widowControl w:val="0"/>
              <w:jc w:val="center"/>
              <w:rPr>
                <w:del w:id="2531" w:author="Ginot, Samuel" w:date="2024-02-15T10:04:00Z"/>
                <w:sz w:val="16"/>
                <w:szCs w:val="16"/>
              </w:rPr>
            </w:pPr>
            <w:del w:id="2532" w:author="Ginot, Samuel" w:date="2024-02-15T10:04:00Z">
              <w:r w:rsidDel="00DE6535">
                <w:rPr>
                  <w:sz w:val="16"/>
                  <w:szCs w:val="16"/>
                </w:rPr>
                <w:delText>0.39229</w:delText>
              </w:r>
            </w:del>
          </w:p>
        </w:tc>
        <w:tc>
          <w:tcPr>
            <w:tcW w:w="1410" w:type="dxa"/>
            <w:vAlign w:val="bottom"/>
            <w:tcPrChange w:id="2533" w:author="Ginot, Samuel" w:date="2024-02-15T12:18:00Z">
              <w:tcPr>
                <w:tcW w:w="1410" w:type="dxa"/>
                <w:vAlign w:val="bottom"/>
              </w:tcPr>
            </w:tcPrChange>
          </w:tcPr>
          <w:p w14:paraId="77763E14" w14:textId="57AD7EAB" w:rsidR="00FB19D0" w:rsidDel="00DE6535" w:rsidRDefault="00B71978">
            <w:pPr>
              <w:widowControl w:val="0"/>
              <w:jc w:val="center"/>
              <w:rPr>
                <w:del w:id="2534" w:author="Ginot, Samuel" w:date="2024-02-15T10:04:00Z"/>
                <w:sz w:val="16"/>
                <w:szCs w:val="16"/>
              </w:rPr>
            </w:pPr>
            <w:del w:id="2535" w:author="Ginot, Samuel" w:date="2024-02-15T10:04:00Z">
              <w:r w:rsidDel="00DE6535">
                <w:rPr>
                  <w:sz w:val="16"/>
                  <w:szCs w:val="16"/>
                </w:rPr>
                <w:delText>0.68009</w:delText>
              </w:r>
            </w:del>
          </w:p>
        </w:tc>
        <w:tc>
          <w:tcPr>
            <w:tcW w:w="964" w:type="dxa"/>
            <w:vAlign w:val="bottom"/>
            <w:tcPrChange w:id="2536" w:author="Ginot, Samuel" w:date="2024-02-15T12:18:00Z">
              <w:tcPr>
                <w:tcW w:w="964" w:type="dxa"/>
                <w:vAlign w:val="bottom"/>
              </w:tcPr>
            </w:tcPrChange>
          </w:tcPr>
          <w:p w14:paraId="0E3882A0" w14:textId="1DB2EE4A" w:rsidR="00FB19D0" w:rsidDel="00DE6535" w:rsidRDefault="00B71978">
            <w:pPr>
              <w:widowControl w:val="0"/>
              <w:jc w:val="center"/>
              <w:rPr>
                <w:del w:id="2537" w:author="Ginot, Samuel" w:date="2024-02-15T10:04:00Z"/>
                <w:sz w:val="16"/>
                <w:szCs w:val="16"/>
              </w:rPr>
            </w:pPr>
            <w:del w:id="2538" w:author="Ginot, Samuel" w:date="2024-02-15T10:04:00Z">
              <w:r w:rsidDel="00DE6535">
                <w:rPr>
                  <w:sz w:val="16"/>
                  <w:szCs w:val="16"/>
                </w:rPr>
                <w:delText>1</w:delText>
              </w:r>
            </w:del>
          </w:p>
        </w:tc>
        <w:tc>
          <w:tcPr>
            <w:tcW w:w="1075" w:type="dxa"/>
            <w:vAlign w:val="bottom"/>
            <w:tcPrChange w:id="2539" w:author="Ginot, Samuel" w:date="2024-02-15T12:18:00Z">
              <w:tcPr>
                <w:tcW w:w="1075" w:type="dxa"/>
                <w:vAlign w:val="bottom"/>
              </w:tcPr>
            </w:tcPrChange>
          </w:tcPr>
          <w:p w14:paraId="28F7E342" w14:textId="7CF2C148" w:rsidR="00FB19D0" w:rsidDel="00DE6535" w:rsidRDefault="00B71978">
            <w:pPr>
              <w:widowControl w:val="0"/>
              <w:jc w:val="center"/>
              <w:rPr>
                <w:del w:id="2540" w:author="Ginot, Samuel" w:date="2024-02-15T10:04:00Z"/>
                <w:sz w:val="16"/>
                <w:szCs w:val="16"/>
              </w:rPr>
            </w:pPr>
            <w:del w:id="2541" w:author="Ginot, Samuel" w:date="2024-02-15T10:04:00Z">
              <w:r w:rsidDel="00DE6535">
                <w:rPr>
                  <w:sz w:val="16"/>
                  <w:szCs w:val="16"/>
                </w:rPr>
                <w:delText>0.42742</w:delText>
              </w:r>
            </w:del>
          </w:p>
        </w:tc>
        <w:tc>
          <w:tcPr>
            <w:tcW w:w="1314" w:type="dxa"/>
            <w:vAlign w:val="bottom"/>
            <w:tcPrChange w:id="2542" w:author="Ginot, Samuel" w:date="2024-02-15T12:18:00Z">
              <w:tcPr>
                <w:tcW w:w="1314" w:type="dxa"/>
                <w:vAlign w:val="bottom"/>
              </w:tcPr>
            </w:tcPrChange>
          </w:tcPr>
          <w:p w14:paraId="48D6181E" w14:textId="4CA947FB" w:rsidR="00FB19D0" w:rsidDel="00DE6535" w:rsidRDefault="00B71978">
            <w:pPr>
              <w:widowControl w:val="0"/>
              <w:jc w:val="center"/>
              <w:rPr>
                <w:del w:id="2543" w:author="Ginot, Samuel" w:date="2024-02-15T10:04:00Z"/>
                <w:sz w:val="16"/>
                <w:szCs w:val="16"/>
              </w:rPr>
            </w:pPr>
            <w:del w:id="2544" w:author="Ginot, Samuel" w:date="2024-02-15T10:04:00Z">
              <w:r w:rsidDel="00DE6535">
                <w:rPr>
                  <w:sz w:val="16"/>
                  <w:szCs w:val="16"/>
                </w:rPr>
                <w:delText>0.20901</w:delText>
              </w:r>
            </w:del>
          </w:p>
        </w:tc>
      </w:tr>
      <w:tr w:rsidR="00FB19D0" w:rsidDel="00DE6535" w14:paraId="3149948D" w14:textId="641811EE">
        <w:trPr>
          <w:trHeight w:val="256"/>
          <w:del w:id="2545" w:author="Ginot, Samuel" w:date="2024-02-15T10:04:00Z"/>
          <w:trPrChange w:id="2546" w:author="Ginot, Samuel" w:date="2024-02-15T12:18:00Z">
            <w:trPr>
              <w:trHeight w:val="256"/>
            </w:trPr>
          </w:trPrChange>
        </w:trPr>
        <w:tc>
          <w:tcPr>
            <w:tcW w:w="1074" w:type="dxa"/>
            <w:vAlign w:val="bottom"/>
            <w:tcPrChange w:id="2547" w:author="Ginot, Samuel" w:date="2024-02-15T12:18:00Z">
              <w:tcPr>
                <w:tcW w:w="1074" w:type="dxa"/>
                <w:vAlign w:val="bottom"/>
              </w:tcPr>
            </w:tcPrChange>
          </w:tcPr>
          <w:p w14:paraId="2C98E5D9" w14:textId="31A4BDD8" w:rsidR="00FB19D0" w:rsidDel="00DE6535" w:rsidRDefault="00B71978">
            <w:pPr>
              <w:widowControl w:val="0"/>
              <w:jc w:val="center"/>
              <w:rPr>
                <w:del w:id="2548" w:author="Ginot, Samuel" w:date="2024-02-15T10:04:00Z"/>
                <w:sz w:val="16"/>
                <w:szCs w:val="16"/>
              </w:rPr>
            </w:pPr>
            <w:del w:id="2549" w:author="Ginot, Samuel" w:date="2024-02-15T10:04:00Z">
              <w:r w:rsidDel="00DE6535">
                <w:rPr>
                  <w:sz w:val="16"/>
                  <w:szCs w:val="16"/>
                </w:rPr>
                <w:delText>Half-Half</w:delText>
              </w:r>
            </w:del>
          </w:p>
        </w:tc>
        <w:tc>
          <w:tcPr>
            <w:tcW w:w="913" w:type="dxa"/>
            <w:vAlign w:val="bottom"/>
            <w:tcPrChange w:id="2550" w:author="Ginot, Samuel" w:date="2024-02-15T12:18:00Z">
              <w:tcPr>
                <w:tcW w:w="913" w:type="dxa"/>
                <w:vAlign w:val="bottom"/>
              </w:tcPr>
            </w:tcPrChange>
          </w:tcPr>
          <w:p w14:paraId="00B68E07" w14:textId="4E1920F9" w:rsidR="00FB19D0" w:rsidDel="00DE6535" w:rsidRDefault="00B71978">
            <w:pPr>
              <w:widowControl w:val="0"/>
              <w:jc w:val="center"/>
              <w:rPr>
                <w:del w:id="2551" w:author="Ginot, Samuel" w:date="2024-02-15T10:04:00Z"/>
                <w:sz w:val="16"/>
                <w:szCs w:val="16"/>
              </w:rPr>
            </w:pPr>
            <w:del w:id="2552" w:author="Ginot, Samuel" w:date="2024-02-15T10:04:00Z">
              <w:r w:rsidDel="00DE6535">
                <w:rPr>
                  <w:sz w:val="16"/>
                  <w:szCs w:val="16"/>
                </w:rPr>
                <w:delText>0.1149</w:delText>
              </w:r>
            </w:del>
          </w:p>
        </w:tc>
        <w:tc>
          <w:tcPr>
            <w:tcW w:w="903" w:type="dxa"/>
            <w:vAlign w:val="bottom"/>
            <w:tcPrChange w:id="2553" w:author="Ginot, Samuel" w:date="2024-02-15T12:18:00Z">
              <w:tcPr>
                <w:tcW w:w="903" w:type="dxa"/>
                <w:vAlign w:val="bottom"/>
              </w:tcPr>
            </w:tcPrChange>
          </w:tcPr>
          <w:p w14:paraId="76734E00" w14:textId="2ED6010A" w:rsidR="00FB19D0" w:rsidDel="00DE6535" w:rsidRDefault="00B71978">
            <w:pPr>
              <w:widowControl w:val="0"/>
              <w:jc w:val="center"/>
              <w:rPr>
                <w:del w:id="2554" w:author="Ginot, Samuel" w:date="2024-02-15T10:04:00Z"/>
                <w:sz w:val="16"/>
                <w:szCs w:val="16"/>
              </w:rPr>
            </w:pPr>
            <w:del w:id="2555" w:author="Ginot, Samuel" w:date="2024-02-15T10:04:00Z">
              <w:r w:rsidDel="00DE6535">
                <w:rPr>
                  <w:sz w:val="16"/>
                  <w:szCs w:val="16"/>
                </w:rPr>
                <w:delText>0.10146</w:delText>
              </w:r>
            </w:del>
          </w:p>
        </w:tc>
        <w:tc>
          <w:tcPr>
            <w:tcW w:w="1201" w:type="dxa"/>
            <w:vAlign w:val="bottom"/>
            <w:tcPrChange w:id="2556" w:author="Ginot, Samuel" w:date="2024-02-15T12:18:00Z">
              <w:tcPr>
                <w:tcW w:w="1201" w:type="dxa"/>
                <w:vAlign w:val="bottom"/>
              </w:tcPr>
            </w:tcPrChange>
          </w:tcPr>
          <w:p w14:paraId="40843D54" w14:textId="118071F7" w:rsidR="00FB19D0" w:rsidDel="00DE6535" w:rsidRDefault="00B71978">
            <w:pPr>
              <w:widowControl w:val="0"/>
              <w:jc w:val="center"/>
              <w:rPr>
                <w:del w:id="2557" w:author="Ginot, Samuel" w:date="2024-02-15T10:04:00Z"/>
                <w:b/>
                <w:bCs/>
                <w:sz w:val="16"/>
                <w:szCs w:val="16"/>
              </w:rPr>
            </w:pPr>
            <w:del w:id="2558" w:author="Ginot, Samuel" w:date="2024-02-15T10:04:00Z">
              <w:r w:rsidDel="00DE6535">
                <w:rPr>
                  <w:b/>
                  <w:bCs/>
                  <w:sz w:val="16"/>
                  <w:szCs w:val="16"/>
                </w:rPr>
                <w:delText>0.01068</w:delText>
              </w:r>
            </w:del>
          </w:p>
        </w:tc>
        <w:tc>
          <w:tcPr>
            <w:tcW w:w="1410" w:type="dxa"/>
            <w:vAlign w:val="bottom"/>
            <w:tcPrChange w:id="2559" w:author="Ginot, Samuel" w:date="2024-02-15T12:18:00Z">
              <w:tcPr>
                <w:tcW w:w="1410" w:type="dxa"/>
                <w:vAlign w:val="bottom"/>
              </w:tcPr>
            </w:tcPrChange>
          </w:tcPr>
          <w:p w14:paraId="2C31911D" w14:textId="3CAE0146" w:rsidR="00FB19D0" w:rsidDel="00DE6535" w:rsidRDefault="00B71978">
            <w:pPr>
              <w:widowControl w:val="0"/>
              <w:jc w:val="center"/>
              <w:rPr>
                <w:del w:id="2560" w:author="Ginot, Samuel" w:date="2024-02-15T10:04:00Z"/>
                <w:sz w:val="16"/>
                <w:szCs w:val="16"/>
              </w:rPr>
            </w:pPr>
            <w:del w:id="2561" w:author="Ginot, Samuel" w:date="2024-02-15T10:04:00Z">
              <w:r w:rsidDel="00DE6535">
                <w:rPr>
                  <w:sz w:val="16"/>
                  <w:szCs w:val="16"/>
                </w:rPr>
                <w:delText>0.06314</w:delText>
              </w:r>
            </w:del>
          </w:p>
        </w:tc>
        <w:tc>
          <w:tcPr>
            <w:tcW w:w="964" w:type="dxa"/>
            <w:vAlign w:val="bottom"/>
            <w:tcPrChange w:id="2562" w:author="Ginot, Samuel" w:date="2024-02-15T12:18:00Z">
              <w:tcPr>
                <w:tcW w:w="964" w:type="dxa"/>
                <w:vAlign w:val="bottom"/>
              </w:tcPr>
            </w:tcPrChange>
          </w:tcPr>
          <w:p w14:paraId="0498D7F6" w14:textId="4170686A" w:rsidR="00FB19D0" w:rsidDel="00DE6535" w:rsidRDefault="00B71978">
            <w:pPr>
              <w:widowControl w:val="0"/>
              <w:jc w:val="center"/>
              <w:rPr>
                <w:del w:id="2563" w:author="Ginot, Samuel" w:date="2024-02-15T10:04:00Z"/>
                <w:sz w:val="16"/>
                <w:szCs w:val="16"/>
              </w:rPr>
            </w:pPr>
            <w:del w:id="2564" w:author="Ginot, Samuel" w:date="2024-02-15T10:04:00Z">
              <w:r w:rsidDel="00DE6535">
                <w:rPr>
                  <w:sz w:val="16"/>
                  <w:szCs w:val="16"/>
                </w:rPr>
                <w:delText>0.42742</w:delText>
              </w:r>
            </w:del>
          </w:p>
        </w:tc>
        <w:tc>
          <w:tcPr>
            <w:tcW w:w="1075" w:type="dxa"/>
            <w:vAlign w:val="bottom"/>
            <w:tcPrChange w:id="2565" w:author="Ginot, Samuel" w:date="2024-02-15T12:18:00Z">
              <w:tcPr>
                <w:tcW w:w="1075" w:type="dxa"/>
                <w:vAlign w:val="bottom"/>
              </w:tcPr>
            </w:tcPrChange>
          </w:tcPr>
          <w:p w14:paraId="76A1A459" w14:textId="2E599D8F" w:rsidR="00FB19D0" w:rsidDel="00DE6535" w:rsidRDefault="00B71978">
            <w:pPr>
              <w:widowControl w:val="0"/>
              <w:jc w:val="center"/>
              <w:rPr>
                <w:del w:id="2566" w:author="Ginot, Samuel" w:date="2024-02-15T10:04:00Z"/>
                <w:sz w:val="16"/>
                <w:szCs w:val="16"/>
              </w:rPr>
            </w:pPr>
            <w:del w:id="2567" w:author="Ginot, Samuel" w:date="2024-02-15T10:04:00Z">
              <w:r w:rsidDel="00DE6535">
                <w:rPr>
                  <w:sz w:val="16"/>
                  <w:szCs w:val="16"/>
                </w:rPr>
                <w:delText>1</w:delText>
              </w:r>
            </w:del>
          </w:p>
        </w:tc>
        <w:tc>
          <w:tcPr>
            <w:tcW w:w="1314" w:type="dxa"/>
            <w:vAlign w:val="bottom"/>
            <w:tcPrChange w:id="2568" w:author="Ginot, Samuel" w:date="2024-02-15T12:18:00Z">
              <w:tcPr>
                <w:tcW w:w="1314" w:type="dxa"/>
                <w:vAlign w:val="bottom"/>
              </w:tcPr>
            </w:tcPrChange>
          </w:tcPr>
          <w:p w14:paraId="322ADC13" w14:textId="394696E8" w:rsidR="00FB19D0" w:rsidDel="00DE6535" w:rsidRDefault="00B71978">
            <w:pPr>
              <w:widowControl w:val="0"/>
              <w:jc w:val="center"/>
              <w:rPr>
                <w:del w:id="2569" w:author="Ginot, Samuel" w:date="2024-02-15T10:04:00Z"/>
                <w:sz w:val="16"/>
                <w:szCs w:val="16"/>
              </w:rPr>
            </w:pPr>
            <w:del w:id="2570" w:author="Ginot, Samuel" w:date="2024-02-15T10:04:00Z">
              <w:r w:rsidDel="00DE6535">
                <w:rPr>
                  <w:sz w:val="16"/>
                  <w:szCs w:val="16"/>
                </w:rPr>
                <w:delText>0.51083</w:delText>
              </w:r>
            </w:del>
          </w:p>
        </w:tc>
      </w:tr>
      <w:tr w:rsidR="00FB19D0" w:rsidDel="00DE6535" w14:paraId="5AB209DA" w14:textId="47666AEC">
        <w:trPr>
          <w:trHeight w:val="256"/>
          <w:del w:id="2571" w:author="Ginot, Samuel" w:date="2024-02-15T10:04:00Z"/>
          <w:trPrChange w:id="2572" w:author="Ginot, Samuel" w:date="2024-02-15T12:18:00Z">
            <w:trPr>
              <w:trHeight w:val="256"/>
            </w:trPr>
          </w:trPrChange>
        </w:trPr>
        <w:tc>
          <w:tcPr>
            <w:tcW w:w="1074" w:type="dxa"/>
            <w:vAlign w:val="bottom"/>
            <w:tcPrChange w:id="2573" w:author="Ginot, Samuel" w:date="2024-02-15T12:18:00Z">
              <w:tcPr>
                <w:tcW w:w="1074" w:type="dxa"/>
                <w:vAlign w:val="bottom"/>
              </w:tcPr>
            </w:tcPrChange>
          </w:tcPr>
          <w:p w14:paraId="6ED4C248" w14:textId="3A3E4316" w:rsidR="00FB19D0" w:rsidDel="00DE6535" w:rsidRDefault="00B71978">
            <w:pPr>
              <w:pStyle w:val="Contenudetableau"/>
              <w:jc w:val="center"/>
              <w:rPr>
                <w:del w:id="2574" w:author="Ginot, Samuel" w:date="2024-02-15T10:04:00Z"/>
                <w:sz w:val="16"/>
                <w:szCs w:val="16"/>
              </w:rPr>
            </w:pPr>
            <w:del w:id="2575" w:author="Ginot, Samuel" w:date="2024-02-15T10:04:00Z">
              <w:r w:rsidDel="00DE6535">
                <w:rPr>
                  <w:sz w:val="16"/>
                  <w:szCs w:val="16"/>
                </w:rPr>
                <w:delText>Mandibles only</w:delText>
              </w:r>
            </w:del>
          </w:p>
        </w:tc>
        <w:tc>
          <w:tcPr>
            <w:tcW w:w="913" w:type="dxa"/>
            <w:vAlign w:val="bottom"/>
            <w:tcPrChange w:id="2576" w:author="Ginot, Samuel" w:date="2024-02-15T12:18:00Z">
              <w:tcPr>
                <w:tcW w:w="913" w:type="dxa"/>
                <w:vAlign w:val="bottom"/>
              </w:tcPr>
            </w:tcPrChange>
          </w:tcPr>
          <w:p w14:paraId="732E34EC" w14:textId="014152D4" w:rsidR="00FB19D0" w:rsidDel="00DE6535" w:rsidRDefault="00B71978">
            <w:pPr>
              <w:pStyle w:val="Contenudetableau"/>
              <w:jc w:val="center"/>
              <w:rPr>
                <w:del w:id="2577" w:author="Ginot, Samuel" w:date="2024-02-15T10:04:00Z"/>
                <w:b/>
                <w:bCs/>
                <w:sz w:val="16"/>
                <w:szCs w:val="16"/>
              </w:rPr>
            </w:pPr>
            <w:del w:id="2578" w:author="Ginot, Samuel" w:date="2024-02-15T10:04:00Z">
              <w:r w:rsidDel="00DE6535">
                <w:rPr>
                  <w:b/>
                  <w:bCs/>
                  <w:sz w:val="16"/>
                  <w:szCs w:val="16"/>
                </w:rPr>
                <w:delText>0.03527</w:delText>
              </w:r>
            </w:del>
          </w:p>
        </w:tc>
        <w:tc>
          <w:tcPr>
            <w:tcW w:w="903" w:type="dxa"/>
            <w:vAlign w:val="bottom"/>
            <w:tcPrChange w:id="2579" w:author="Ginot, Samuel" w:date="2024-02-15T12:18:00Z">
              <w:tcPr>
                <w:tcW w:w="903" w:type="dxa"/>
                <w:vAlign w:val="bottom"/>
              </w:tcPr>
            </w:tcPrChange>
          </w:tcPr>
          <w:p w14:paraId="4EB129CF" w14:textId="761BEDC3" w:rsidR="00FB19D0" w:rsidDel="00DE6535" w:rsidRDefault="00B71978">
            <w:pPr>
              <w:pStyle w:val="Contenudetableau"/>
              <w:jc w:val="center"/>
              <w:rPr>
                <w:del w:id="2580" w:author="Ginot, Samuel" w:date="2024-02-15T10:04:00Z"/>
                <w:b/>
                <w:bCs/>
                <w:sz w:val="16"/>
                <w:szCs w:val="16"/>
              </w:rPr>
            </w:pPr>
            <w:del w:id="2581" w:author="Ginot, Samuel" w:date="2024-02-15T10:04:00Z">
              <w:r w:rsidDel="00DE6535">
                <w:rPr>
                  <w:b/>
                  <w:bCs/>
                  <w:sz w:val="16"/>
                  <w:szCs w:val="16"/>
                </w:rPr>
                <w:delText>0.027</w:delText>
              </w:r>
            </w:del>
          </w:p>
        </w:tc>
        <w:tc>
          <w:tcPr>
            <w:tcW w:w="1201" w:type="dxa"/>
            <w:vAlign w:val="bottom"/>
            <w:tcPrChange w:id="2582" w:author="Ginot, Samuel" w:date="2024-02-15T12:18:00Z">
              <w:tcPr>
                <w:tcW w:w="1201" w:type="dxa"/>
                <w:vAlign w:val="bottom"/>
              </w:tcPr>
            </w:tcPrChange>
          </w:tcPr>
          <w:p w14:paraId="7D9DCF93" w14:textId="6B22FD58" w:rsidR="00FB19D0" w:rsidDel="00DE6535" w:rsidRDefault="00B71978">
            <w:pPr>
              <w:pStyle w:val="Contenudetableau"/>
              <w:jc w:val="center"/>
              <w:rPr>
                <w:del w:id="2583" w:author="Ginot, Samuel" w:date="2024-02-15T10:04:00Z"/>
                <w:b/>
                <w:bCs/>
                <w:sz w:val="16"/>
                <w:szCs w:val="16"/>
              </w:rPr>
            </w:pPr>
            <w:del w:id="2584" w:author="Ginot, Samuel" w:date="2024-02-15T10:04:00Z">
              <w:r w:rsidDel="00DE6535">
                <w:rPr>
                  <w:b/>
                  <w:bCs/>
                  <w:sz w:val="16"/>
                  <w:szCs w:val="16"/>
                </w:rPr>
                <w:delText>0.00233</w:delText>
              </w:r>
            </w:del>
          </w:p>
        </w:tc>
        <w:tc>
          <w:tcPr>
            <w:tcW w:w="1410" w:type="dxa"/>
            <w:vAlign w:val="bottom"/>
            <w:tcPrChange w:id="2585" w:author="Ginot, Samuel" w:date="2024-02-15T12:18:00Z">
              <w:tcPr>
                <w:tcW w:w="1410" w:type="dxa"/>
                <w:vAlign w:val="bottom"/>
              </w:tcPr>
            </w:tcPrChange>
          </w:tcPr>
          <w:p w14:paraId="2A313164" w14:textId="0A327E9A" w:rsidR="00FB19D0" w:rsidDel="00DE6535" w:rsidRDefault="00B71978">
            <w:pPr>
              <w:pStyle w:val="Contenudetableau"/>
              <w:jc w:val="center"/>
              <w:rPr>
                <w:del w:id="2586" w:author="Ginot, Samuel" w:date="2024-02-15T10:04:00Z"/>
                <w:b/>
                <w:bCs/>
                <w:sz w:val="16"/>
                <w:szCs w:val="16"/>
              </w:rPr>
            </w:pPr>
            <w:del w:id="2587" w:author="Ginot, Samuel" w:date="2024-02-15T10:04:00Z">
              <w:r w:rsidDel="00DE6535">
                <w:rPr>
                  <w:b/>
                  <w:bCs/>
                  <w:sz w:val="16"/>
                  <w:szCs w:val="16"/>
                </w:rPr>
                <w:delText>0.01575</w:delText>
              </w:r>
            </w:del>
          </w:p>
        </w:tc>
        <w:tc>
          <w:tcPr>
            <w:tcW w:w="964" w:type="dxa"/>
            <w:vAlign w:val="bottom"/>
            <w:tcPrChange w:id="2588" w:author="Ginot, Samuel" w:date="2024-02-15T12:18:00Z">
              <w:tcPr>
                <w:tcW w:w="964" w:type="dxa"/>
                <w:vAlign w:val="bottom"/>
              </w:tcPr>
            </w:tcPrChange>
          </w:tcPr>
          <w:p w14:paraId="3C408DE3" w14:textId="1450B761" w:rsidR="00FB19D0" w:rsidDel="00DE6535" w:rsidRDefault="00B71978">
            <w:pPr>
              <w:pStyle w:val="Contenudetableau"/>
              <w:jc w:val="center"/>
              <w:rPr>
                <w:del w:id="2589" w:author="Ginot, Samuel" w:date="2024-02-15T10:04:00Z"/>
                <w:sz w:val="16"/>
                <w:szCs w:val="16"/>
              </w:rPr>
            </w:pPr>
            <w:del w:id="2590" w:author="Ginot, Samuel" w:date="2024-02-15T10:04:00Z">
              <w:r w:rsidDel="00DE6535">
                <w:rPr>
                  <w:sz w:val="16"/>
                  <w:szCs w:val="16"/>
                </w:rPr>
                <w:delText>0.20901</w:delText>
              </w:r>
            </w:del>
          </w:p>
        </w:tc>
        <w:tc>
          <w:tcPr>
            <w:tcW w:w="1075" w:type="dxa"/>
            <w:vAlign w:val="bottom"/>
            <w:tcPrChange w:id="2591" w:author="Ginot, Samuel" w:date="2024-02-15T12:18:00Z">
              <w:tcPr>
                <w:tcW w:w="1075" w:type="dxa"/>
                <w:vAlign w:val="bottom"/>
              </w:tcPr>
            </w:tcPrChange>
          </w:tcPr>
          <w:p w14:paraId="13901F06" w14:textId="143304DA" w:rsidR="00FB19D0" w:rsidDel="00DE6535" w:rsidRDefault="00B71978">
            <w:pPr>
              <w:pStyle w:val="Contenudetableau"/>
              <w:jc w:val="center"/>
              <w:rPr>
                <w:del w:id="2592" w:author="Ginot, Samuel" w:date="2024-02-15T10:04:00Z"/>
                <w:sz w:val="16"/>
                <w:szCs w:val="16"/>
              </w:rPr>
            </w:pPr>
            <w:del w:id="2593" w:author="Ginot, Samuel" w:date="2024-02-15T10:04:00Z">
              <w:r w:rsidDel="00DE6535">
                <w:rPr>
                  <w:sz w:val="16"/>
                  <w:szCs w:val="16"/>
                </w:rPr>
                <w:delText>0.51083</w:delText>
              </w:r>
            </w:del>
          </w:p>
        </w:tc>
        <w:tc>
          <w:tcPr>
            <w:tcW w:w="1314" w:type="dxa"/>
            <w:vAlign w:val="bottom"/>
            <w:tcPrChange w:id="2594" w:author="Ginot, Samuel" w:date="2024-02-15T12:18:00Z">
              <w:tcPr>
                <w:tcW w:w="1314" w:type="dxa"/>
                <w:vAlign w:val="bottom"/>
              </w:tcPr>
            </w:tcPrChange>
          </w:tcPr>
          <w:p w14:paraId="1B02EFB1" w14:textId="394FD9E1" w:rsidR="00FB19D0" w:rsidDel="00DE6535" w:rsidRDefault="00B71978">
            <w:pPr>
              <w:pStyle w:val="Contenudetableau"/>
              <w:jc w:val="center"/>
              <w:rPr>
                <w:del w:id="2595" w:author="Ginot, Samuel" w:date="2024-02-15T10:04:00Z"/>
                <w:sz w:val="16"/>
                <w:szCs w:val="16"/>
              </w:rPr>
            </w:pPr>
            <w:del w:id="2596" w:author="Ginot, Samuel" w:date="2024-02-15T10:04:00Z">
              <w:r w:rsidDel="00DE6535">
                <w:rPr>
                  <w:sz w:val="16"/>
                  <w:szCs w:val="16"/>
                </w:rPr>
                <w:delText>1</w:delText>
              </w:r>
            </w:del>
          </w:p>
        </w:tc>
      </w:tr>
    </w:tbl>
    <w:p w14:paraId="7B30E501" w14:textId="77777777" w:rsidR="00FB19D0" w:rsidRDefault="00FB19D0"/>
    <w:p w14:paraId="1DCE5E63" w14:textId="77777777" w:rsidR="00FB19D0" w:rsidRDefault="00B71978">
      <w:pPr>
        <w:spacing w:after="0" w:line="240" w:lineRule="auto"/>
      </w:pPr>
      <w:r>
        <w:br w:type="page"/>
      </w:r>
    </w:p>
    <w:p w14:paraId="4473D206" w14:textId="77777777" w:rsidR="00717211" w:rsidRDefault="00717211" w:rsidP="00717211">
      <w:pPr>
        <w:pStyle w:val="Bibliography"/>
      </w:pPr>
      <w:bookmarkStart w:id="2597"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2A4D0E24" w14:textId="77777777" w:rsidR="00717211" w:rsidRDefault="00717211" w:rsidP="00717211">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69244C60" w14:textId="77777777" w:rsidR="00717211" w:rsidRDefault="00717211" w:rsidP="00717211">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3092DBCA" w14:textId="77777777" w:rsidR="00717211" w:rsidRDefault="00717211" w:rsidP="00717211">
      <w:pPr>
        <w:pStyle w:val="Bibliography"/>
      </w:pPr>
      <w:r>
        <w:t xml:space="preserve">Adams, D. C., Collyer, M. L., </w:t>
      </w:r>
      <w:proofErr w:type="spellStart"/>
      <w:r>
        <w:t>Kaliontzopoulou</w:t>
      </w:r>
      <w:proofErr w:type="spellEnd"/>
      <w:r>
        <w:t xml:space="preserve">, A., &amp; </w:t>
      </w:r>
      <w:proofErr w:type="spellStart"/>
      <w:r>
        <w:t>Baken</w:t>
      </w:r>
      <w:proofErr w:type="spellEnd"/>
      <w:r>
        <w:t xml:space="preserve">, E. K. (2022). </w:t>
      </w:r>
      <w:proofErr w:type="spellStart"/>
      <w:r>
        <w:rPr>
          <w:i/>
          <w:iCs/>
        </w:rPr>
        <w:t>geomorph</w:t>
      </w:r>
      <w:proofErr w:type="spellEnd"/>
      <w:r>
        <w:rPr>
          <w:i/>
          <w:iCs/>
        </w:rPr>
        <w:t>: Software for geometric morphometric analyses</w:t>
      </w:r>
      <w:r>
        <w:t xml:space="preserve"> (4.0.4) [R]. https://cran.r-project.org/package=geomorph</w:t>
      </w:r>
    </w:p>
    <w:p w14:paraId="0D0690DA" w14:textId="77777777" w:rsidR="00717211" w:rsidRDefault="00717211" w:rsidP="00717211">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4FEFC513" w14:textId="77777777" w:rsidR="00717211" w:rsidRDefault="00717211" w:rsidP="00717211">
      <w:pPr>
        <w:pStyle w:val="Bibliography"/>
      </w:pPr>
      <w:proofErr w:type="spellStart"/>
      <w:r>
        <w:t>Baken</w:t>
      </w:r>
      <w:proofErr w:type="spellEnd"/>
      <w:r>
        <w:t xml:space="preserve">, E. K., Collyer, M. L., </w:t>
      </w:r>
      <w:proofErr w:type="spellStart"/>
      <w:r>
        <w:t>Kaliontzopoulou</w:t>
      </w:r>
      <w:proofErr w:type="spellEnd"/>
      <w:r>
        <w:t xml:space="preserve">, A., &amp; Adams, D. C. (2021). </w:t>
      </w:r>
      <w:proofErr w:type="spellStart"/>
      <w:r>
        <w:t>geomorph</w:t>
      </w:r>
      <w:proofErr w:type="spellEnd"/>
      <w:r>
        <w:t xml:space="preserve"> v4.0 and </w:t>
      </w:r>
      <w:proofErr w:type="spellStart"/>
      <w:r>
        <w:t>gmShiny</w:t>
      </w:r>
      <w:proofErr w:type="spellEnd"/>
      <w:r>
        <w:t xml:space="preserve">: Enhanced analytics and a new graphical interface for a comprehensive morphometric experience. </w:t>
      </w:r>
      <w:r>
        <w:rPr>
          <w:i/>
          <w:iCs/>
        </w:rPr>
        <w:t>Methods in Ecology and Evolution</w:t>
      </w:r>
      <w:r>
        <w:t xml:space="preserve">, </w:t>
      </w:r>
      <w:r>
        <w:rPr>
          <w:i/>
          <w:iCs/>
        </w:rPr>
        <w:t>12</w:t>
      </w:r>
      <w:r>
        <w:t>(12), 2355–2363. https://doi.org/10.1111/2041-210X.13723</w:t>
      </w:r>
    </w:p>
    <w:p w14:paraId="3C68477D" w14:textId="77777777" w:rsidR="00717211" w:rsidRDefault="00717211" w:rsidP="00717211">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078B5B3C" w14:textId="77777777" w:rsidR="00717211" w:rsidRDefault="00717211" w:rsidP="00717211">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0837B197" w14:textId="77777777" w:rsidR="00717211" w:rsidRDefault="00717211" w:rsidP="00717211">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5BA4A873" w14:textId="77777777" w:rsidR="00717211" w:rsidRDefault="00717211" w:rsidP="00717211">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56DF1F44" w14:textId="77777777" w:rsidR="00717211" w:rsidRDefault="00717211" w:rsidP="00717211">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48BF453A" w14:textId="77777777" w:rsidR="00717211" w:rsidRDefault="00717211" w:rsidP="00717211">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6CCF8D85" w14:textId="77777777" w:rsidR="00717211" w:rsidRDefault="00717211" w:rsidP="00717211">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71752425" w14:textId="77777777" w:rsidR="00717211" w:rsidRDefault="00717211" w:rsidP="00717211">
      <w:pPr>
        <w:pStyle w:val="Bibliography"/>
      </w:pPr>
      <w:r>
        <w:t xml:space="preserve">Claude, J. (2008). </w:t>
      </w:r>
      <w:r>
        <w:rPr>
          <w:i/>
          <w:iCs/>
        </w:rPr>
        <w:t>Morphometrics with R</w:t>
      </w:r>
      <w:r>
        <w:t>. Springer.</w:t>
      </w:r>
    </w:p>
    <w:p w14:paraId="35F890F5" w14:textId="77777777" w:rsidR="00717211" w:rsidRDefault="00717211" w:rsidP="00717211">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1BDDE80A" w14:textId="77777777" w:rsidR="00717211" w:rsidRDefault="00717211" w:rsidP="00717211">
      <w:pPr>
        <w:pStyle w:val="Bibliography"/>
      </w:pPr>
      <w:r>
        <w:lastRenderedPageBreak/>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2B1B83BA" w14:textId="77777777" w:rsidR="00717211" w:rsidRDefault="00717211" w:rsidP="00717211">
      <w:pPr>
        <w:pStyle w:val="Bibliography"/>
      </w:pPr>
      <w:r>
        <w:t xml:space="preserve">Collyer, M. L., &amp; Adams, D. C. (2018). RRPP: An R package for fitting linear models to high‐dimensional data using residual randomization. </w:t>
      </w:r>
      <w:r>
        <w:rPr>
          <w:i/>
          <w:iCs/>
        </w:rPr>
        <w:t>Methods in Ecology and Evolution</w:t>
      </w:r>
      <w:r>
        <w:t xml:space="preserve">, </w:t>
      </w:r>
      <w:r>
        <w:rPr>
          <w:i/>
          <w:iCs/>
        </w:rPr>
        <w:t>9</w:t>
      </w:r>
      <w:r>
        <w:t>(7), 1772–1779. https://doi.org/10.1111/2041-210X.13029</w:t>
      </w:r>
    </w:p>
    <w:p w14:paraId="599943F8" w14:textId="77777777" w:rsidR="00717211" w:rsidRDefault="00717211" w:rsidP="00717211">
      <w:pPr>
        <w:pStyle w:val="Bibliography"/>
      </w:pPr>
      <w:r>
        <w:t xml:space="preserve">Collyer, M. L., &amp; Adams, D. C. (2021). </w:t>
      </w:r>
      <w:r>
        <w:rPr>
          <w:i/>
          <w:iCs/>
        </w:rPr>
        <w:t xml:space="preserve">RRPP: Linear Model Evaluation with </w:t>
      </w:r>
      <w:proofErr w:type="gramStart"/>
      <w:r>
        <w:rPr>
          <w:i/>
          <w:iCs/>
        </w:rPr>
        <w:t>Randomized  Residuals</w:t>
      </w:r>
      <w:proofErr w:type="gramEnd"/>
      <w:r>
        <w:rPr>
          <w:i/>
          <w:iCs/>
        </w:rPr>
        <w:t xml:space="preserve"> in a Permutation Procedure</w:t>
      </w:r>
      <w:r>
        <w:t xml:space="preserve"> [R]. https://cran.r-project.org/web/packages/RRPP</w:t>
      </w:r>
    </w:p>
    <w:p w14:paraId="67D17348" w14:textId="77777777" w:rsidR="00717211" w:rsidRDefault="00717211" w:rsidP="00717211">
      <w:pPr>
        <w:pStyle w:val="Bibliography"/>
      </w:pPr>
      <w:r>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69408A77" w14:textId="77777777" w:rsidR="00717211" w:rsidRDefault="00717211" w:rsidP="00717211">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6C0CD3FD" w14:textId="77777777" w:rsidR="00717211" w:rsidRDefault="00717211" w:rsidP="00717211">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432D8C2B" w14:textId="77777777" w:rsidR="00717211" w:rsidRDefault="00717211" w:rsidP="00717211">
      <w:pPr>
        <w:pStyle w:val="Bibliography"/>
      </w:pPr>
      <w:r>
        <w:t xml:space="preserve">Felice, R. N., </w:t>
      </w:r>
      <w:proofErr w:type="spellStart"/>
      <w:r>
        <w:t>Randau</w:t>
      </w:r>
      <w:proofErr w:type="spellEnd"/>
      <w:r>
        <w:t xml:space="preserve">, M., &amp; Goswami, A. (2018). A fly in a tube: Macroevolutionary expectations for integrated phenotypes. </w:t>
      </w:r>
      <w:r>
        <w:rPr>
          <w:i/>
          <w:iCs/>
        </w:rPr>
        <w:t>Evolution</w:t>
      </w:r>
      <w:r>
        <w:t xml:space="preserve">, </w:t>
      </w:r>
      <w:r>
        <w:rPr>
          <w:i/>
          <w:iCs/>
        </w:rPr>
        <w:t>72</w:t>
      </w:r>
      <w:r>
        <w:t>(12), 2580–2594. https://doi.org/10.1111/evo.13608</w:t>
      </w:r>
    </w:p>
    <w:p w14:paraId="45671FD1" w14:textId="77777777" w:rsidR="00717211" w:rsidRDefault="00717211" w:rsidP="00717211">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203C78BC" w14:textId="77777777" w:rsidR="00717211" w:rsidRDefault="00717211" w:rsidP="00717211">
      <w:pPr>
        <w:pStyle w:val="Bibliography"/>
      </w:pPr>
      <w:r>
        <w:t xml:space="preserve">Govind, C. K. (1989). Asymmetry in Lobster Claws. </w:t>
      </w:r>
      <w:r>
        <w:rPr>
          <w:i/>
          <w:iCs/>
        </w:rPr>
        <w:t>American Naturalist</w:t>
      </w:r>
      <w:r>
        <w:t xml:space="preserve">, </w:t>
      </w:r>
      <w:r>
        <w:rPr>
          <w:i/>
          <w:iCs/>
        </w:rPr>
        <w:t>77</w:t>
      </w:r>
      <w:r>
        <w:t>(5), 468–474.</w:t>
      </w:r>
    </w:p>
    <w:p w14:paraId="4AF075AD" w14:textId="77777777" w:rsidR="00717211" w:rsidRDefault="00717211" w:rsidP="00717211">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05DF3C3A" w14:textId="77777777" w:rsidR="00717211" w:rsidRDefault="00717211" w:rsidP="00717211">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60163065" w14:textId="77777777" w:rsidR="00717211" w:rsidRDefault="00717211" w:rsidP="00717211">
      <w:pPr>
        <w:pStyle w:val="Bibliography"/>
      </w:pPr>
      <w:proofErr w:type="spellStart"/>
      <w:r>
        <w:t>Hallgrímsson</w:t>
      </w:r>
      <w:proofErr w:type="spellEnd"/>
      <w:r>
        <w:t xml:space="preserve">, B., </w:t>
      </w:r>
      <w:proofErr w:type="spellStart"/>
      <w:r>
        <w:t>Jamniczky</w:t>
      </w:r>
      <w:proofErr w:type="spellEnd"/>
      <w:r>
        <w:t xml:space="preserve">, H., Young, N. M., </w:t>
      </w:r>
      <w:proofErr w:type="spellStart"/>
      <w:r>
        <w:t>Rolian</w:t>
      </w:r>
      <w:proofErr w:type="spellEnd"/>
      <w:r>
        <w:t xml:space="preserve">, C., Parsons, T. E., </w:t>
      </w:r>
      <w:proofErr w:type="spellStart"/>
      <w:r>
        <w:t>Boughner</w:t>
      </w:r>
      <w:proofErr w:type="spellEnd"/>
      <w:r>
        <w:t xml:space="preserve">, J. C., &amp; </w:t>
      </w:r>
      <w:proofErr w:type="spellStart"/>
      <w:r>
        <w:t>Marcucio</w:t>
      </w:r>
      <w:proofErr w:type="spellEnd"/>
      <w:r>
        <w:t xml:space="preserve">, R. S. (2009). Deciphering the Palimpsest: Studying the Relationship Between Morphological Integration and Phenotypic Covariation. </w:t>
      </w:r>
      <w:r>
        <w:rPr>
          <w:i/>
          <w:iCs/>
        </w:rPr>
        <w:t>Evolutionary Biology</w:t>
      </w:r>
      <w:r>
        <w:t xml:space="preserve">, </w:t>
      </w:r>
      <w:r>
        <w:rPr>
          <w:i/>
          <w:iCs/>
        </w:rPr>
        <w:t>36</w:t>
      </w:r>
      <w:r>
        <w:t>(4), 355–376. https://doi.org/10.1007/s11692-009-9076-5</w:t>
      </w:r>
    </w:p>
    <w:p w14:paraId="4E4B7CCA" w14:textId="77777777" w:rsidR="00717211" w:rsidRDefault="00717211" w:rsidP="00717211">
      <w:pPr>
        <w:pStyle w:val="Bibliography"/>
      </w:pPr>
      <w:r>
        <w:t xml:space="preserve">Hansen, T. F. (2003). </w:t>
      </w:r>
      <w:r>
        <w:rPr>
          <w:i/>
          <w:iCs/>
        </w:rPr>
        <w:t>Is modularity necessary for evolvability? Remarks on the relationship between pleiotropy and evolvability</w:t>
      </w:r>
      <w:r>
        <w:t>.</w:t>
      </w:r>
    </w:p>
    <w:p w14:paraId="40FF3304" w14:textId="77777777" w:rsidR="00717211" w:rsidRPr="00717211" w:rsidRDefault="00717211" w:rsidP="00717211">
      <w:pPr>
        <w:pStyle w:val="Bibliography"/>
        <w:rPr>
          <w:lang w:val="de-DE"/>
          <w:rPrChange w:id="2598" w:author="Ginot, Samuel" w:date="2024-02-16T16:45:00Z">
            <w:rPr/>
          </w:rPrChange>
        </w:rPr>
      </w:pPr>
      <w:r>
        <w:t xml:space="preserve">Hansen, T. F., Carter, A. J. R., &amp; </w:t>
      </w:r>
      <w:proofErr w:type="spellStart"/>
      <w:r>
        <w:t>Pélabon</w:t>
      </w:r>
      <w:proofErr w:type="spellEnd"/>
      <w:r>
        <w:t xml:space="preserve">, C. (2006). On Adaptive Accuracy and Precision in Natural Populations. </w:t>
      </w:r>
      <w:r w:rsidRPr="00717211">
        <w:rPr>
          <w:i/>
          <w:iCs/>
          <w:lang w:val="de-DE"/>
          <w:rPrChange w:id="2599" w:author="Ginot, Samuel" w:date="2024-02-16T16:45:00Z">
            <w:rPr>
              <w:i/>
              <w:iCs/>
            </w:rPr>
          </w:rPrChange>
        </w:rPr>
        <w:t>The American Naturalist</w:t>
      </w:r>
      <w:r w:rsidRPr="00717211">
        <w:rPr>
          <w:lang w:val="de-DE"/>
          <w:rPrChange w:id="2600" w:author="Ginot, Samuel" w:date="2024-02-16T16:45:00Z">
            <w:rPr/>
          </w:rPrChange>
        </w:rPr>
        <w:t xml:space="preserve">, </w:t>
      </w:r>
      <w:r w:rsidRPr="00717211">
        <w:rPr>
          <w:i/>
          <w:iCs/>
          <w:lang w:val="de-DE"/>
          <w:rPrChange w:id="2601" w:author="Ginot, Samuel" w:date="2024-02-16T16:45:00Z">
            <w:rPr>
              <w:i/>
              <w:iCs/>
            </w:rPr>
          </w:rPrChange>
        </w:rPr>
        <w:t>168</w:t>
      </w:r>
      <w:r w:rsidRPr="00717211">
        <w:rPr>
          <w:lang w:val="de-DE"/>
          <w:rPrChange w:id="2602" w:author="Ginot, Samuel" w:date="2024-02-16T16:45:00Z">
            <w:rPr/>
          </w:rPrChange>
        </w:rPr>
        <w:t>(2), 168–181. https://doi.org/10.1086/505768</w:t>
      </w:r>
    </w:p>
    <w:p w14:paraId="1954EDEF" w14:textId="77777777" w:rsidR="00717211" w:rsidRDefault="00717211" w:rsidP="00717211">
      <w:pPr>
        <w:pStyle w:val="Bibliography"/>
      </w:pPr>
      <w:r w:rsidRPr="00717211">
        <w:rPr>
          <w:lang w:val="de-DE"/>
          <w:rPrChange w:id="2603" w:author="Ginot, Samuel" w:date="2024-02-16T16:45:00Z">
            <w:rPr/>
          </w:rPrChange>
        </w:rPr>
        <w:lastRenderedPageBreak/>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6A389641" w14:textId="77777777" w:rsidR="00717211" w:rsidRDefault="00717211" w:rsidP="00717211">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17E930CE" w14:textId="77777777" w:rsidR="00717211" w:rsidRDefault="00717211" w:rsidP="00717211">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6802059B" w14:textId="77777777" w:rsidR="00717211" w:rsidRDefault="00717211" w:rsidP="00717211">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309E030C" w14:textId="77777777" w:rsidR="00717211" w:rsidRDefault="00717211" w:rsidP="00717211">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38E7A0E0" w14:textId="77777777" w:rsidR="00717211" w:rsidRDefault="00717211" w:rsidP="00717211">
      <w:pPr>
        <w:pStyle w:val="Bibliography"/>
      </w:pPr>
      <w:proofErr w:type="spellStart"/>
      <w:r>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29139016" w14:textId="77777777" w:rsidR="00717211" w:rsidRDefault="00717211" w:rsidP="00717211">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6E8B663E" w14:textId="77777777" w:rsidR="00717211" w:rsidRDefault="00717211" w:rsidP="00717211">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74DE58F3" w14:textId="77777777" w:rsidR="00717211" w:rsidRDefault="00717211" w:rsidP="00717211">
      <w:pPr>
        <w:pStyle w:val="Bibliography"/>
      </w:pPr>
      <w:r>
        <w:t xml:space="preserve">Lucas, T., &amp; Goswami, A. (2017). </w:t>
      </w:r>
      <w:proofErr w:type="spellStart"/>
      <w:r>
        <w:rPr>
          <w:i/>
          <w:iCs/>
        </w:rPr>
        <w:t>paleomorph</w:t>
      </w:r>
      <w:proofErr w:type="spellEnd"/>
      <w:r>
        <w:rPr>
          <w:i/>
          <w:iCs/>
        </w:rPr>
        <w:t>: Geometric Morphometric   Tools for Paleobiology</w:t>
      </w:r>
      <w:r>
        <w:t xml:space="preserve"> (0.1.4) [R]. https://CRAN.R-project.org/package=paleomorph</w:t>
      </w:r>
    </w:p>
    <w:p w14:paraId="11074902" w14:textId="77777777" w:rsidR="00717211" w:rsidRDefault="00717211" w:rsidP="00717211">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5F888666" w14:textId="77777777" w:rsidR="00717211" w:rsidRDefault="00717211" w:rsidP="00717211">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1398EB7F" w14:textId="77777777" w:rsidR="00717211" w:rsidRDefault="00717211" w:rsidP="00717211">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6C8F24F3" w14:textId="77777777" w:rsidR="00717211" w:rsidRDefault="00717211" w:rsidP="00717211">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4A8978DC" w14:textId="77777777" w:rsidR="00717211" w:rsidRDefault="00717211" w:rsidP="00717211">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16EE700F" w14:textId="77777777" w:rsidR="00717211" w:rsidRDefault="00717211" w:rsidP="00717211">
      <w:pPr>
        <w:pStyle w:val="Bibliography"/>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544DA4A6" w14:textId="77777777" w:rsidR="00717211" w:rsidRDefault="00717211" w:rsidP="00717211">
      <w:pPr>
        <w:pStyle w:val="Bibliography"/>
      </w:pPr>
      <w:r>
        <w:lastRenderedPageBreak/>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41B24CCC" w14:textId="77777777" w:rsidR="00717211" w:rsidRDefault="00717211" w:rsidP="00717211">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7038F570" w14:textId="77777777" w:rsidR="00717211" w:rsidRDefault="00717211" w:rsidP="00717211">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542CC6E4" w14:textId="77777777" w:rsidR="00717211" w:rsidRDefault="00717211" w:rsidP="00717211">
      <w:pPr>
        <w:pStyle w:val="Bibliography"/>
      </w:pPr>
      <w:r>
        <w:t xml:space="preserve">Palmer, A. R. (2016). What determines direction of asymmetry: Genes, environment or chance? </w:t>
      </w:r>
      <w:r>
        <w:rPr>
          <w:i/>
          <w:iCs/>
        </w:rPr>
        <w:t>Philosophical Transactions of the Royal Society B: Biological Sciences</w:t>
      </w:r>
      <w:r>
        <w:t xml:space="preserve">, </w:t>
      </w:r>
      <w:r>
        <w:rPr>
          <w:i/>
          <w:iCs/>
        </w:rPr>
        <w:t>371</w:t>
      </w:r>
      <w:r>
        <w:t>(1710), 20150417. https://doi.org/10.1098/rstb.2015.0417</w:t>
      </w:r>
    </w:p>
    <w:p w14:paraId="54D706BF" w14:textId="77777777" w:rsidR="00717211" w:rsidRDefault="00717211" w:rsidP="00717211">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582AB922" w14:textId="77777777" w:rsidR="00717211" w:rsidRDefault="00717211" w:rsidP="00717211">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7A0D2ED4" w14:textId="77777777" w:rsidR="00717211" w:rsidRDefault="00717211" w:rsidP="00717211">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66CA8748" w14:textId="77777777" w:rsidR="00717211" w:rsidRDefault="00717211" w:rsidP="00717211">
      <w:pPr>
        <w:pStyle w:val="Bibliography"/>
      </w:pPr>
      <w:proofErr w:type="spellStart"/>
      <w:r>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02B4B033" w14:textId="77777777" w:rsidR="00717211" w:rsidRDefault="00717211" w:rsidP="00717211">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68D83C3D" w14:textId="77777777" w:rsidR="00717211" w:rsidRDefault="00717211" w:rsidP="00717211">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4A8BD457" w14:textId="77777777" w:rsidR="00717211" w:rsidRDefault="00717211" w:rsidP="00717211">
      <w:pPr>
        <w:pStyle w:val="Bibliography"/>
      </w:pPr>
      <w:r>
        <w:t xml:space="preserve">R Core Team. (2022). </w:t>
      </w:r>
      <w:r>
        <w:rPr>
          <w:i/>
          <w:iCs/>
        </w:rPr>
        <w:t>R: A language and environment for statistical computing.</w:t>
      </w:r>
      <w:r>
        <w:t xml:space="preserve"> (4.2.1) [Computer software]. R Foundation for Statistical </w:t>
      </w:r>
      <w:proofErr w:type="gramStart"/>
      <w:r>
        <w:t>Computing,.</w:t>
      </w:r>
      <w:proofErr w:type="gramEnd"/>
      <w:r>
        <w:t xml:space="preserve"> https://www.R-project.org/</w:t>
      </w:r>
    </w:p>
    <w:p w14:paraId="715DF8D3" w14:textId="77777777" w:rsidR="00717211" w:rsidRDefault="00717211" w:rsidP="00717211">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3D1FB415" w14:textId="77777777" w:rsidR="00717211" w:rsidRDefault="00717211" w:rsidP="00717211">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044C662B" w14:textId="77777777" w:rsidR="00717211" w:rsidRDefault="00717211" w:rsidP="00717211">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01F83F9D" w14:textId="77777777" w:rsidR="00717211" w:rsidRPr="00717211" w:rsidRDefault="00717211" w:rsidP="00717211">
      <w:pPr>
        <w:pStyle w:val="Bibliography"/>
        <w:rPr>
          <w:lang w:val="de-DE"/>
          <w:rPrChange w:id="2604" w:author="Ginot, Samuel" w:date="2024-02-16T16:45:00Z">
            <w:rPr/>
          </w:rPrChange>
        </w:rPr>
      </w:pPr>
      <w:r>
        <w:t xml:space="preserve">Van </w:t>
      </w:r>
      <w:proofErr w:type="spellStart"/>
      <w:r>
        <w:t>Valen</w:t>
      </w:r>
      <w:proofErr w:type="spellEnd"/>
      <w:r>
        <w:t xml:space="preserve">, L. (1962). A Study of Fluctuating Asymmetry. </w:t>
      </w:r>
      <w:r w:rsidRPr="00717211">
        <w:rPr>
          <w:i/>
          <w:iCs/>
          <w:lang w:val="de-DE"/>
          <w:rPrChange w:id="2605" w:author="Ginot, Samuel" w:date="2024-02-16T16:45:00Z">
            <w:rPr>
              <w:i/>
              <w:iCs/>
            </w:rPr>
          </w:rPrChange>
        </w:rPr>
        <w:t>Evolution</w:t>
      </w:r>
      <w:r w:rsidRPr="00717211">
        <w:rPr>
          <w:lang w:val="de-DE"/>
          <w:rPrChange w:id="2606" w:author="Ginot, Samuel" w:date="2024-02-16T16:45:00Z">
            <w:rPr/>
          </w:rPrChange>
        </w:rPr>
        <w:t xml:space="preserve">, </w:t>
      </w:r>
      <w:r w:rsidRPr="00717211">
        <w:rPr>
          <w:i/>
          <w:iCs/>
          <w:lang w:val="de-DE"/>
          <w:rPrChange w:id="2607" w:author="Ginot, Samuel" w:date="2024-02-16T16:45:00Z">
            <w:rPr>
              <w:i/>
              <w:iCs/>
            </w:rPr>
          </w:rPrChange>
        </w:rPr>
        <w:t>16</w:t>
      </w:r>
      <w:r w:rsidRPr="00717211">
        <w:rPr>
          <w:lang w:val="de-DE"/>
          <w:rPrChange w:id="2608" w:author="Ginot, Samuel" w:date="2024-02-16T16:45:00Z">
            <w:rPr/>
          </w:rPrChange>
        </w:rPr>
        <w:t>(2), 125–142.</w:t>
      </w:r>
    </w:p>
    <w:p w14:paraId="2BAD2228" w14:textId="77777777" w:rsidR="00717211" w:rsidRDefault="00717211" w:rsidP="00717211">
      <w:pPr>
        <w:pStyle w:val="Bibliography"/>
      </w:pPr>
      <w:r w:rsidRPr="00717211">
        <w:rPr>
          <w:lang w:val="de-DE"/>
          <w:rPrChange w:id="2609" w:author="Ginot, Samuel" w:date="2024-02-16T16:45:00Z">
            <w:rPr/>
          </w:rPrChange>
        </w:rPr>
        <w:lastRenderedPageBreak/>
        <w:t xml:space="preserve">Wagner, G. P., &amp; Altenberg, L. (1996). </w:t>
      </w:r>
      <w:r>
        <w:t xml:space="preserve">PERSPECTIVE: COMPLEX ADAPTATIONS AND THE EVOLUTION OF EVOLVABILITY. </w:t>
      </w:r>
      <w:r>
        <w:rPr>
          <w:i/>
          <w:iCs/>
        </w:rPr>
        <w:t>Evolution</w:t>
      </w:r>
      <w:r>
        <w:t xml:space="preserve">, </w:t>
      </w:r>
      <w:r>
        <w:rPr>
          <w:i/>
          <w:iCs/>
        </w:rPr>
        <w:t>50</w:t>
      </w:r>
      <w:r>
        <w:t>(3), 967–976. https://doi.org/10.1111/j.1558-5646.1996.tb02339.x</w:t>
      </w:r>
    </w:p>
    <w:p w14:paraId="2C04343F" w14:textId="77777777" w:rsidR="00717211" w:rsidRDefault="00717211" w:rsidP="00717211">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38552BF4" w14:textId="77777777" w:rsidR="00717211" w:rsidRDefault="00717211" w:rsidP="00717211">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36840C07" w14:textId="77777777" w:rsidR="00717211" w:rsidRDefault="00717211" w:rsidP="00717211">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2597"/>
    <w:p w14:paraId="268E55C7" w14:textId="189031E8" w:rsidR="00FB19D0" w:rsidRDefault="00FB19D0">
      <w:pPr>
        <w:pStyle w:val="Bibliography"/>
      </w:pPr>
    </w:p>
    <w:p w14:paraId="3D7D7BF9" w14:textId="77777777" w:rsidR="00FB19D0" w:rsidRDefault="00FB19D0">
      <w:pPr>
        <w:pStyle w:val="Bibliography"/>
      </w:pPr>
    </w:p>
    <w:sectPr w:rsidR="00FB19D0">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rson w15:author="XXX">
    <w15:presenceInfo w15:providerId="None" w15:userId="XX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38F1"/>
    <w:rsid w:val="00015A7E"/>
    <w:rsid w:val="0002613F"/>
    <w:rsid w:val="00032D32"/>
    <w:rsid w:val="00045164"/>
    <w:rsid w:val="00052BDD"/>
    <w:rsid w:val="00054494"/>
    <w:rsid w:val="000617EC"/>
    <w:rsid w:val="00061EBE"/>
    <w:rsid w:val="00070910"/>
    <w:rsid w:val="00087F55"/>
    <w:rsid w:val="00095F83"/>
    <w:rsid w:val="000A4713"/>
    <w:rsid w:val="000E2E2F"/>
    <w:rsid w:val="001223D6"/>
    <w:rsid w:val="00125A1B"/>
    <w:rsid w:val="00126927"/>
    <w:rsid w:val="00126B77"/>
    <w:rsid w:val="001312FA"/>
    <w:rsid w:val="00145422"/>
    <w:rsid w:val="0016514E"/>
    <w:rsid w:val="00166361"/>
    <w:rsid w:val="001807A8"/>
    <w:rsid w:val="001C3034"/>
    <w:rsid w:val="001C7B05"/>
    <w:rsid w:val="001E5D83"/>
    <w:rsid w:val="001E7C09"/>
    <w:rsid w:val="0021157E"/>
    <w:rsid w:val="00245540"/>
    <w:rsid w:val="00247242"/>
    <w:rsid w:val="002703E6"/>
    <w:rsid w:val="00275647"/>
    <w:rsid w:val="002A281B"/>
    <w:rsid w:val="002B2DBA"/>
    <w:rsid w:val="002D2232"/>
    <w:rsid w:val="002E2BF3"/>
    <w:rsid w:val="002F21FF"/>
    <w:rsid w:val="00331E34"/>
    <w:rsid w:val="00335D69"/>
    <w:rsid w:val="00352DCF"/>
    <w:rsid w:val="0036126E"/>
    <w:rsid w:val="0036454A"/>
    <w:rsid w:val="00381871"/>
    <w:rsid w:val="0039063D"/>
    <w:rsid w:val="003B7E54"/>
    <w:rsid w:val="003C08F0"/>
    <w:rsid w:val="003D5B68"/>
    <w:rsid w:val="003F7393"/>
    <w:rsid w:val="004032AB"/>
    <w:rsid w:val="00412199"/>
    <w:rsid w:val="00415090"/>
    <w:rsid w:val="004440C6"/>
    <w:rsid w:val="00451329"/>
    <w:rsid w:val="00452B29"/>
    <w:rsid w:val="004650AF"/>
    <w:rsid w:val="00475BB4"/>
    <w:rsid w:val="00480976"/>
    <w:rsid w:val="004B0037"/>
    <w:rsid w:val="004B1BF4"/>
    <w:rsid w:val="004C1ADF"/>
    <w:rsid w:val="0050216F"/>
    <w:rsid w:val="00513255"/>
    <w:rsid w:val="005421F1"/>
    <w:rsid w:val="005452EF"/>
    <w:rsid w:val="00553A54"/>
    <w:rsid w:val="00566710"/>
    <w:rsid w:val="005701F1"/>
    <w:rsid w:val="00581056"/>
    <w:rsid w:val="00592828"/>
    <w:rsid w:val="005C6784"/>
    <w:rsid w:val="005D5021"/>
    <w:rsid w:val="006016CD"/>
    <w:rsid w:val="00604353"/>
    <w:rsid w:val="00641066"/>
    <w:rsid w:val="0064737B"/>
    <w:rsid w:val="00654ECA"/>
    <w:rsid w:val="0067304D"/>
    <w:rsid w:val="006836F5"/>
    <w:rsid w:val="00683D45"/>
    <w:rsid w:val="006946DA"/>
    <w:rsid w:val="006A47BE"/>
    <w:rsid w:val="006B2251"/>
    <w:rsid w:val="006E4FBC"/>
    <w:rsid w:val="00704C54"/>
    <w:rsid w:val="00717211"/>
    <w:rsid w:val="00733297"/>
    <w:rsid w:val="0074085F"/>
    <w:rsid w:val="00773D42"/>
    <w:rsid w:val="00786A89"/>
    <w:rsid w:val="007C4391"/>
    <w:rsid w:val="007C697C"/>
    <w:rsid w:val="007E7AF2"/>
    <w:rsid w:val="008304B9"/>
    <w:rsid w:val="00830F5F"/>
    <w:rsid w:val="00836AED"/>
    <w:rsid w:val="00845F9C"/>
    <w:rsid w:val="00880314"/>
    <w:rsid w:val="00880F55"/>
    <w:rsid w:val="0089120F"/>
    <w:rsid w:val="008971BC"/>
    <w:rsid w:val="008A1C4F"/>
    <w:rsid w:val="008A611B"/>
    <w:rsid w:val="008C0F93"/>
    <w:rsid w:val="008C63F1"/>
    <w:rsid w:val="008D5524"/>
    <w:rsid w:val="009023CF"/>
    <w:rsid w:val="0093743E"/>
    <w:rsid w:val="00945216"/>
    <w:rsid w:val="00971A5D"/>
    <w:rsid w:val="00982931"/>
    <w:rsid w:val="00987AED"/>
    <w:rsid w:val="009928E3"/>
    <w:rsid w:val="009C69B7"/>
    <w:rsid w:val="009D2852"/>
    <w:rsid w:val="00A07CCF"/>
    <w:rsid w:val="00A1152A"/>
    <w:rsid w:val="00A27778"/>
    <w:rsid w:val="00A86F0A"/>
    <w:rsid w:val="00A91845"/>
    <w:rsid w:val="00AD6A8D"/>
    <w:rsid w:val="00B23785"/>
    <w:rsid w:val="00B31FA4"/>
    <w:rsid w:val="00B37563"/>
    <w:rsid w:val="00B430EB"/>
    <w:rsid w:val="00B4526C"/>
    <w:rsid w:val="00B71978"/>
    <w:rsid w:val="00B91798"/>
    <w:rsid w:val="00BB55A6"/>
    <w:rsid w:val="00BE10C3"/>
    <w:rsid w:val="00C033BB"/>
    <w:rsid w:val="00C161BD"/>
    <w:rsid w:val="00C33DB1"/>
    <w:rsid w:val="00C4183B"/>
    <w:rsid w:val="00C97D16"/>
    <w:rsid w:val="00CA681E"/>
    <w:rsid w:val="00CB0167"/>
    <w:rsid w:val="00CB0B88"/>
    <w:rsid w:val="00CC6786"/>
    <w:rsid w:val="00CC775E"/>
    <w:rsid w:val="00CC78D2"/>
    <w:rsid w:val="00CE34B2"/>
    <w:rsid w:val="00D16A01"/>
    <w:rsid w:val="00D31C3D"/>
    <w:rsid w:val="00D37183"/>
    <w:rsid w:val="00D42AC1"/>
    <w:rsid w:val="00D7203F"/>
    <w:rsid w:val="00DC1FAE"/>
    <w:rsid w:val="00DE57EB"/>
    <w:rsid w:val="00DE6535"/>
    <w:rsid w:val="00E111D7"/>
    <w:rsid w:val="00E119E6"/>
    <w:rsid w:val="00E2462B"/>
    <w:rsid w:val="00E45D64"/>
    <w:rsid w:val="00E62DCB"/>
    <w:rsid w:val="00E668E0"/>
    <w:rsid w:val="00E86D38"/>
    <w:rsid w:val="00E90BB3"/>
    <w:rsid w:val="00E97C04"/>
    <w:rsid w:val="00EE46A1"/>
    <w:rsid w:val="00EE6ADC"/>
    <w:rsid w:val="00F21E67"/>
    <w:rsid w:val="00F4408E"/>
    <w:rsid w:val="00F62199"/>
    <w:rsid w:val="00F63FBA"/>
    <w:rsid w:val="00F97870"/>
    <w:rsid w:val="00FB19D0"/>
    <w:rsid w:val="00FB4C38"/>
    <w:rsid w:val="00FC079C"/>
    <w:rsid w:val="00FE2C9D"/>
    <w:rsid w:val="00FF4F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15:docId w15:val="{94F2973D-0B25-45FA-B944-AD366B84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 w:type="table" w:styleId="TableGrid">
    <w:name w:val="Table Grid"/>
    <w:basedOn w:val="TableNormal"/>
    <w:uiPriority w:val="39"/>
    <w:rsid w:val="00DE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12643</Words>
  <Characters>72067</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dc:description/>
  <cp:lastModifiedBy>Ginot, Samuel</cp:lastModifiedBy>
  <cp:revision>22</cp:revision>
  <cp:lastPrinted>2023-10-05T06:43:00Z</cp:lastPrinted>
  <dcterms:created xsi:type="dcterms:W3CDTF">2024-02-06T08:11:00Z</dcterms:created>
  <dcterms:modified xsi:type="dcterms:W3CDTF">2024-02-16T15:53:00Z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2023)","noteIndex":0},"citationItems":[{"id":"NcWsCJBr/bebYuSeF","uris":["http://zotero.org/users/1030</vt:lpwstr>
  </property>
  <property fmtid="{D5CDD505-2E9C-101B-9397-08002B2CF9AE}" pid="150" name="ZOTERO_BREF_Abf3Egn3RMr1_10">
    <vt:lpwstr>tps://github.com/citation-style-language/schema/raw/master/csl-citation.json"}</vt:lpwstr>
  </property>
  <property fmtid="{D5CDD505-2E9C-101B-9397-08002B2CF9AE}" pid="151" name="ZOTERO_BREF_Abf3Egn3RMr1_2">
    <vt:lpwstr>9729/items/FTYTQT7P"],"itemData":{"id":173,"type":"article-journal","abstract":"Bite forces play a key role in animal ecology: they affect mating\nbehaviour, fighting success, and the ability to feed. Although\nfeeding habits of arthropods have a signific</vt:lpwstr>
  </property>
  <property fmtid="{D5CDD505-2E9C-101B-9397-08002B2CF9AE}" pid="152" name="ZOTERO_BREF_Abf3Egn3RMr1_3">
    <vt:lpwstr>ant ecological and\neconomical impact, we lack fundamental knowledge on how the\nmorphology and physiology of their bite apparatus controls bite\nperformance, and its variation with mandible gape. To address\nthis gap, we derived a biomechanical model tha</vt:lpwstr>
  </property>
  <property fmtid="{D5CDD505-2E9C-101B-9397-08002B2CF9AE}" pid="153" name="ZOTERO_BREF_Abf3Egn3RMr1_4">
    <vt:lpwstr>t characterizes\nthe relationship between bite force and mandibular opening\nangle from first principles. We validate this model by comparing\nits geometric predictions with morphological measurements\non the muscoloskeletal bite apparatus of Atta cephalo</vt:lpwstr>
  </property>
  <property fmtid="{D5CDD505-2E9C-101B-9397-08002B2CF9AE}" pid="154" name="ZOTERO_BREF_Abf3Egn3RMr1_5">
    <vt:lpwstr>tes leaf-\ncutter ants, using computed tomography (CT) scans obtained at\ndifferent mandible opening angles. We then demonstrate its\ndeductive and inductive utility with three examplary use\ncases: Firstly, we extract the physiological properties of the\</vt:lpwstr>
  </property>
  <property fmtid="{D5CDD505-2E9C-101B-9397-08002B2CF9AE}" pid="155" name="ZOTERO_BREF_Abf3Egn3RMr1_6">
    <vt:lpwstr>nleaf-cutter ant mandible closer muscle from in vivo bite force\nmeasurements. Secondly, we show that leaf-cutter ants are\nspecialized to generate extraordinarily large bite forces,\nequivalent to about 2600 times their body weight. Thirdly, we\ndiscuss </vt:lpwstr>
  </property>
  <property fmtid="{D5CDD505-2E9C-101B-9397-08002B2CF9AE}" pid="156" name="ZOTERO_BREF_Abf3Egn3RMr1_7">
    <vt:lpwstr>the relative importance of morphology and physiology\nin determining the magnitude and variation of bite force. We\nhope that a more detailed quantitative understanding of the link\nbetween morphology, physiology, and bite performance will\nfacilitate fut</vt:lpwstr>
  </property>
  <property fmtid="{D5CDD505-2E9C-101B-9397-08002B2CF9AE}" pid="157" name="ZOTERO_BREF_Abf3Egn3RMr1_8">
    <vt:lpwstr>ure comparative studies on the insect bite apparatus,\nand help to advance our knowledge of the behaviour, ecology\nand evolution of arthropods","container-title":"Royal Society Open Science","page":"221066","title":"A biomechanical model for the relation</vt:lpwstr>
  </property>
  <property fmtid="{D5CDD505-2E9C-101B-9397-08002B2CF9AE}" pid="158" name="ZOTERO_BREF_Abf3Egn3RMr1_9">
    <vt:lpwstr> between bite force and mandibular opening angle in arthropods","volume":"10","author":[{"family":"Püffel","given":"Frederik"},{"family":"Johnston","given":"Richard"},{"family":"Labonte","given":"David"}],"issued":{"date-parts":[["2023"]]}}}],"schema":"ht</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2010)","dontUpdate":true,"noteIndex":0},"citationItems":[{"id":2374,"uris":["http://zotero.org/users/1030972</vt:lpwstr>
  </property>
  <property fmtid="{D5CDD505-2E9C-101B-9397-08002B2CF9AE}" pid="164" name="ZOTERO_BREF_CqreNpKaVkew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165" name="ZOTERO_BREF_CqreNpKaVkew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166" name="ZOTERO_BREF_CqreNpKaVkew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167" name="ZOTERO_BREF_CqreNpKaVkew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168" name="ZOTERO_BREF_CqreNpKaVkew_6">
    <vt:lpwstr>t head capsule formation.","container-title":"Developmental Biology","DOI":"10.1016/j.ydbio.2009.11.010","ISSN":"00121606","issue":"1","journalAbbreviation":"Developmental Biology","language":"en","page":"107-116","source":"DOI.org (Crossref)","title":"Fo</vt:lpwstr>
  </property>
  <property fmtid="{D5CDD505-2E9C-101B-9397-08002B2CF9AE}" pid="169" name="ZOTERO_BREF_CqreNpKaVkew_7">
    <vt:lpwstr>rmation of the insect head involves lateral contribution of the intercalary segment, which depends on Tc-labial function","volume":"338","author":[{"family":"Posnien","given":"Nico"},{"family":"Bucher","given":"Gregor"}],"issued":{"date-parts":[["2010",2]</vt:lpwstr>
  </property>
  <property fmtid="{D5CDD505-2E9C-101B-9397-08002B2CF9AE}" pid="170" name="ZOTERO_BREF_CqreNpKaVkew_8">
    <vt:lpwstr>]}}}],"schema":"https://github.com/citation-style-language/schema/raw/master/csl-citation.json"}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2021)","dontUpdate":true,"noteIndex":0},"citationItems":[{"id":3272,"uris":[</vt:lpwstr>
  </property>
  <property fmtid="{D5CDD505-2E9C-101B-9397-08002B2CF9AE}" pid="518" name="ZOTERO_BREF_fNMP0XcL0IAR_10">
    <vt:lpwstr>and novel insights, the concept of modularity has become increasingly ambiguous. That ambiguity is underlain by diverse intuitions about what modularity means, and the ambiguity is not merely about the meaning of the word—the metrics of modularity are mea</vt:lpwstr>
  </property>
  <property fmtid="{D5CDD505-2E9C-101B-9397-08002B2CF9AE}" pid="519" name="ZOTERO_BREF_fNMP0XcL0IAR_11">
    <vt:lpwstr>suring different properties and the methods for delimiting modules delimit them by different, sometimes conflicting criteria. The many definitions, metrics and methods can lead to substantial confusion not just about what modularity means as a word but al</vt:lpwstr>
  </property>
  <property fmtid="{D5CDD505-2E9C-101B-9397-08002B2CF9AE}" pid="520" name="ZOTERO_BREF_fNMP0XcL0IAR_12">
    <vt:lpwstr>so about what it means for evolution. Here we review various concepts, using graphical depictions of modules. We then review some of the metrics and methods for analyzing modularity at different levels. To place these in theoretical context, we briefly re</vt:lpwstr>
  </property>
  <property fmtid="{D5CDD505-2E9C-101B-9397-08002B2CF9AE}" pid="521" name="ZOTERO_BREF_fNMP0XcL0IAR_13">
    <vt:lpwstr>view theories about the origins and evolutionary consequences of modularity. Finally, we show how mismatches between concepts, metrics and methods can produce theoretical confusion, and how potentially illogical interpretations can be made sensible by a b</vt:lpwstr>
  </property>
  <property fmtid="{D5CDD505-2E9C-101B-9397-08002B2CF9AE}" pid="522" name="ZOTERO_BREF_fNMP0XcL0IAR_14">
    <vt:lpwstr>etter match between definitions, metrics, and methods.","container-title":"Evolution &amp; Development","DOI":"10.1111/ede.12390","ISSN":"1525-142X","issue":"5","language":"en","note":"_eprint: https://onlinelibrary.wiley.com/doi/pdf/10.1111/ede.12390","page"</vt:lpwstr>
  </property>
  <property fmtid="{D5CDD505-2E9C-101B-9397-08002B2CF9AE}" pid="523" name="ZOTERO_BREF_fNMP0XcL0IAR_15">
    <vt:lpwstr>:"377-403","source":"Wiley Online Library","title":"What does modularity mean?","volume":"23","author":[{"family":"Zelditch","given":"Miriam L."},{"family":"Goswami","given":"Anjali"}],"issued":{"date-parts":[["2021"]]}}}],"schema":"https://github.com/cit</vt:lpwstr>
  </property>
  <property fmtid="{D5CDD505-2E9C-101B-9397-08002B2CF9AE}" pid="524" name="ZOTERO_BREF_fNMP0XcL0IAR_16">
    <vt:lpwstr>ation-style-language/schema/raw/master/csl-citation.json"}</vt:lpwstr>
  </property>
  <property fmtid="{D5CDD505-2E9C-101B-9397-08002B2CF9AE}" pid="525" name="ZOTERO_BREF_fNMP0XcL0IAR_2">
    <vt:lpwstr>"http://zotero.org/users/10309729/items/NQBM97WM"],"itemData":{"id":3272,"type":"article-journal","abstract":"Evolvability is the ability to respond to a selective challenge. This requires the capacity to produce the right kind of variation for selection </vt:lpwstr>
  </property>
  <property fmtid="{D5CDD505-2E9C-101B-9397-08002B2CF9AE}" pid="526" name="ZOTERO_BREF_fNMP0XcL0IAR_3">
    <vt:lpwstr>to act upon. To understand evolvability we therefore need to understand the variational properties of biological organisms. Modularity is a variational property, which has been linked to evolvability. If different characters are able to vary independently</vt:lpwstr>
  </property>
  <property fmtid="{D5CDD505-2E9C-101B-9397-08002B2CF9AE}" pid="527" name="ZOTERO_BREF_fNMP0XcL0IAR_4">
    <vt:lpwstr>, selection will be able to optimize each character separately without interference. But although modularity seems like a good design principle for an evolvable organism, it does not therefore follow that it is the only design that can achieve evolvabilit</vt:lpwstr>
  </property>
  <property fmtid="{D5CDD505-2E9C-101B-9397-08002B2CF9AE}" pid="528" name="ZOTERO_BREF_fNMP0XcL0IAR_5">
    <vt:lpwstr>y. In this essay I analyze the effects of modularity and, more generally, pleiotropy on evolvability. Although, pleiotropy causes interference between the adaptation of different characters, it also increases the variational potential of those characters.</vt:lpwstr>
  </property>
  <property fmtid="{D5CDD505-2E9C-101B-9397-08002B2CF9AE}" pid="529" name="ZOTERO_BREF_fNMP0XcL0IAR_6">
    <vt:lpwstr> The most evolvable genetic architectures may often be those with an intermediate level of integration among characters, and in particular those where pleiotropic effects are variable and able to compensate for each other’s constraints.","language":"en","</vt:lpwstr>
  </property>
  <property fmtid="{D5CDD505-2E9C-101B-9397-08002B2CF9AE}" pid="530" name="ZOTERO_BREF_fNMP0XcL0IAR_7">
    <vt:lpwstr>source":"Zotero","title":"Is modularity necessary for evolvability? Remarks on the relationship between pleiotropy and evolvability","author":[{"family":"Hansen","given":"Thomas F"}],"issued":{"date-parts":[["2003"]]}}},{"id":2677,"uris":["http://zotero.o</vt:lpwstr>
  </property>
  <property fmtid="{D5CDD505-2E9C-101B-9397-08002B2CF9AE}" pid="531" name="ZOTERO_BREF_fNMP0XcL0IAR_8">
    <vt:lpwstr>rg/users/10309729/items/PCVRXGIU"],"itemData":{"id":2677,"type":"article-journal","abstract":"Modularity is now generally recognized as a fundamental feature of organisms, one that may have profound consequences for evolution. Modularity has recently beco</vt:lpwstr>
  </property>
  <property fmtid="{D5CDD505-2E9C-101B-9397-08002B2CF9AE}" pid="532" name="ZOTERO_BREF_fNMP0XcL0IAR_9">
    <vt:lpwstr>me a major focus of research in organismal biology across multiple disciplines including genetics, developmental biology, functional morphology, population and evolutionary biology. While the wealth of new data, and also new theory, has provided exciting </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{"citationID":"P0I6wQhx","properties":{"formattedCitation":"(Adams et al., 2022; Baken et al., 2021; Collyer &amp; Adams, 2018, 2021)","plainCitation":"(Adams et al., 2022; Baken et al., 2021; Collyer &amp; Adams, 2018, 2021)","noteIndex"</vt:lpwstr>
  </property>
  <property fmtid="{D5CDD505-2E9C-101B-9397-08002B2CF9AE}" pid="591" name="ZOTERO_BREF_km5RD4Bd9jxA_2">
    <vt:lpwstr>:0},"citationItems":[{"id":3549,"uris":["http://zotero.org/users/10309729/items/PIWQ6BC6"],"itemData":{"id":3549,"type":"software","genre":"R","title":"geomorph: Software for geometric morphometric analyses","URL":"https://cran.r-project.org/package=geomo</vt:lpwstr>
  </property>
  <property fmtid="{D5CDD505-2E9C-101B-9397-08002B2CF9AE}" pid="592" name="ZOTERO_BREF_km5RD4Bd9jxA_3">
    <vt:lpwstr>rph","version":"4.0.4","author":[{"family":"Adams","given":"Dean C."},{"family":"Collyer","given":"Michael L."},{"family":"Kaliontzopoulou","given":"Antigoni"},{"family":"Baken","given":"Erica K."}],"issued":{"date-parts":[["2022"]]}}},{"id":3546,"uris":[</vt:lpwstr>
  </property>
  <property fmtid="{D5CDD505-2E9C-101B-9397-08002B2CF9AE}" pid="593" name="ZOTERO_BREF_km5RD4Bd9jxA_4">
    <vt:lpwstr>"http://zotero.org/users/10309729/items/6A6H78SR"],"itemData":{"id":3546,"type":"article-journal","abstract":"Geometric morphometric (GM) tools are essential for meaningfully quantifying and understanding patterns of variation in complex traits like shape</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id="NcWsCJBr"/&gt;&lt;style id="http://www.zotero.org/styles/apa" locale="en-GB" hasBibliography="1" bibliographyStyleHasBeenSet="1"/&gt;&lt;prefs&gt;&lt;pref name="fieldType" value="Bookmark"/&gt;&lt;/prefs&gt;&lt;/data&gt;</vt:lpwstr>
  </property>
  <property fmtid="{D5CDD505-2E9C-101B-9397-08002B2CF9AE}" pid="766" name="ZOTERO_BREF_EzXTxrpjhhw6_1">
    <vt:lpwstr>ZOTERO_ITEM CSL_CITATION {"citationID":"MU0yaXhO","properties":{"formattedCitation":"(Chapman, 1964; Clissold, 2007)","plainCitation":"(Chapman, 1964; Clissold, 2007)","noteIndex":0},"citationItems":[{"id":2587,"uris":["http://zotero.org/users/10309729/it</vt:lpwstr>
  </property>
  <property fmtid="{D5CDD505-2E9C-101B-9397-08002B2CF9AE}" pid="767" name="ZOTERO_BREF_EzXTxrpjhhw6_2">
    <vt:lpwstr>ems/QWD58G3A"],"itemData":{"id":2587,"type":"article-journal","container-title":"Proceedings of the Zoological Society of London","DOI":"10.1111/j.1469-7998.1964.tb05157.x","ISSN":"0370-2774","issue":"1","journalAbbreviation":"Proceedings of the Zoologica</vt:lpwstr>
  </property>
  <property fmtid="{D5CDD505-2E9C-101B-9397-08002B2CF9AE}" pid="768" name="ZOTERO_BREF_EzXTxrpjhhw6_3">
    <vt:lpwstr>l Society of London","language":"en","page":"107-122","source":"DOI.org (Crossref)","title":"The structure and wear of the mandibles in some African grasshoppers","volume":"142","author":[{"family":"Chapman","given":"R. F."}],"issued":{"date-parts":[["196</vt:lpwstr>
  </property>
  <property fmtid="{D5CDD505-2E9C-101B-9397-08002B2CF9AE}" pid="769" name="ZOTERO_BREF_EzXTxrpjhhw6_4">
    <vt:lpwstr>4",1]]}}},{"id":3000,"uris":["http://zotero.org/users/10309729/items/563UUQKG"],"itemData":{"id":3000,"type":"chapter","container-title":"Advances in Insect Physiology","ISBN":"978-0-12-373714-4","language":"en","note":"DOI: 10.1016/S0065-2806(07)34006-X"</vt:lpwstr>
  </property>
  <property fmtid="{D5CDD505-2E9C-101B-9397-08002B2CF9AE}" pid="770" name="ZOTERO_BREF_EzXTxrpjhhw6_5">
    <vt:lpwstr>,"page":"317-372","publisher":"Elsevier","source":"DOI.org (Crossref)","title":"The Biomechanics of Chewing and Plant Fracture: Mechanisms and Implications","title-short":"The Biomechanics of Chewing and Plant Fracture","URL":"https://linkinghub.elsevier.</vt:lpwstr>
  </property>
  <property fmtid="{D5CDD505-2E9C-101B-9397-08002B2CF9AE}" pid="771" name="ZOTERO_BREF_EzXTxrpjhhw6_6">
    <vt:lpwstr>com/retrieve/pii/S006528060734006X","volume":"34","author":[{"family":"Clissold","given":"Fiona J."}],"accessed":{"date-parts":[["2023",7,26]]},"issued":{"date-parts":[["2007"]]}}}],"schema":"https://github.com/citation-style-language/schema/raw/master/cs</vt:lpwstr>
  </property>
  <property fmtid="{D5CDD505-2E9C-101B-9397-08002B2CF9AE}" pid="772" name="ZOTERO_BREF_EzXTxrpjhhw6_7">
    <vt:lpwstr>l-citation.json"}</vt:lpwstr>
  </property>
  <property fmtid="{D5CDD505-2E9C-101B-9397-08002B2CF9AE}" pid="773" name="ZOTERO_BREF_LFqFs8hUklPN_1">
    <vt:lpwstr>ZOTERO_ITEM CSL_CITATION {"citationID":"CMvKHicH","properties":{"formattedCitation":"(Hallgr\\uc0\\u237{}msson et al., 2009)","plainCitation":"(Hallgrímsson et al., 2009)","dontUpdate":true,"noteIndex":0},"citationItems":[{"id":3423,"uris":["http://zotero</vt:lpwstr>
  </property>
  <property fmtid="{D5CDD505-2E9C-101B-9397-08002B2CF9AE}" pid="774" name="ZOTERO_BREF_LFqFs8hUklPN_2">
    <vt:lpwstr>.org/users/10309729/items/8SQSYJAD"],"itemData":{"id":3423,"type":"article-journal","abstract":"Organisms represent a complex arrangement of anatomical structures and individuated parts that must maintain functional associations through development. This </vt:lpwstr>
  </property>
  <property fmtid="{D5CDD505-2E9C-101B-9397-08002B2CF9AE}" pid="775" name="ZOTERO_BREF_LFqFs8hUklPN_3">
    <vt:lpwstr>integration of variation between functionally related body parts and the modular organization of development are fundamental determinants of their evolvability. This is because integration results in the expression of coordinated variation that can create</vt:lpwstr>
  </property>
  <property fmtid="{D5CDD505-2E9C-101B-9397-08002B2CF9AE}" pid="776" name="ZOTERO_BREF_LFqFs8hUklPN_4">
    <vt:lpwstr> preferred directions for evolutionary change, while modularity enables variation in a group of traits or regions to accumulate without deleterious effects on other aspects of the organism. Using our own work on both model systems (e.g., lab mice, avians)</vt:lpwstr>
  </property>
  <property fmtid="{D5CDD505-2E9C-101B-9397-08002B2CF9AE}" pid="777" name="ZOTERO_BREF_LFqFs8hUklPN_5">
    <vt:lpwstr> and natural populations of rodents and primates, we explore in this paper the relationship between patterns of phenotypic covariation and the developmental determinants of integration that those patterns are assumed to reﬂect. We show that integration ca</vt:lpwstr>
  </property>
  <property fmtid="{D5CDD505-2E9C-101B-9397-08002B2CF9AE}" pid="778" name="ZOTERO_BREF_LFqFs8hUklPN_6">
    <vt:lpwstr>nnot be reliably studied through phenotypic covariance patterns alone and argue that the relationship between phenotypic covariation and integration is obscured in two ways. One is the superimposition of multiple determinants of covariance in complex syst</vt:lpwstr>
  </property>
  <property fmtid="{D5CDD505-2E9C-101B-9397-08002B2CF9AE}" pid="779" name="ZOTERO_BREF_LFqFs8hUklPN_7">
    <vt:lpwstr>ems and the other is the dependence of covariation structure on variances in covariance-generating processes. As a consequence, we argue that the direct study of the developmental determinants of integration in model systems is necessary to fully interpre</vt:lpwstr>
  </property>
  <property fmtid="{D5CDD505-2E9C-101B-9397-08002B2CF9AE}" pid="780" name="ZOTERO_BREF_LFqFs8hUklPN_8">
    <vt:lpwstr>t patterns of covariation in natural populations, to link covariation patterns to the processes that generate them, and to understand their signiﬁcance for evolutionary explanation.","container-title":"Evolutionary Biology","DOI":"10.1007/s11692-009-9076-</vt:lpwstr>
  </property>
  <property fmtid="{D5CDD505-2E9C-101B-9397-08002B2CF9AE}" pid="781" name="ZOTERO_BREF_LFqFs8hUklPN_9">
    <vt:lpwstr>5","ISSN":"0071-3260, 1934-2845","issue":"4","journalAbbreviation":"Evol Biol","language":"en","page":"355-376","source":"DOI.org (Crossref)","title":"Deciphering the Palimpsest: Studying the Relationship Between Morphological Integration and Phenotypic C</vt:lpwstr>
  </property>
  <property fmtid="{D5CDD505-2E9C-101B-9397-08002B2CF9AE}" pid="782" name="ZOTERO_BREF_LFqFs8hUklPN_10">
    <vt:lpwstr>ovariation","title-short":"Deciphering the Palimpsest","volume":"36","author":[{"family":"Hallgrímsson","given":"Benedikt"},{"family":"Jamniczky","given":"Heather"},{"family":"Young","given":"Nathan M."},{"family":"Rolian","given":"Campbell"},{"family":"P</vt:lpwstr>
  </property>
  <property fmtid="{D5CDD505-2E9C-101B-9397-08002B2CF9AE}" pid="783" name="ZOTERO_BREF_LFqFs8hUklPN_11">
    <vt:lpwstr>arsons","given":"Trish E."},{"family":"Boughner","given":"Julia C."},{"family":"Marcucio","given":"Ralph S."}],"issued":{"date-parts":[["2009",12]]}}}],"schema":"https://github.com/citation-style-language/schema/raw/master/csl-citation.json"}</vt:lpwstr>
  </property>
  <property fmtid="{D5CDD505-2E9C-101B-9397-08002B2CF9AE}" pid="784" name="ZOTERO_BREF_4QHto5RRW4ta_1">
    <vt:lpwstr>ZOTERO_ITEM CSL_CITATION {"citationID":"QDyEOKfJ","properties":{"formattedCitation":"(R Core Team, 2022)","plainCitation":"(R Core Team, 2022)","noteIndex":0},"citationItems":[{"id":3543,"uris":["http://zotero.org/users/10309729/items/QE23KJCR"],"itemData</vt:lpwstr>
  </property>
  <property fmtid="{D5CDD505-2E9C-101B-9397-08002B2CF9AE}" pid="785" name="ZOTERO_BREF_4QHto5RRW4ta_2">
    <vt:lpwstr>":{"id":3543,"type":"software","event-place":"Vienna, Austria","publisher":"R Foundation for Statistical Computing,","publisher-place":"Vienna, Austria","title":"R: A language and environment for statistical computing.","URL":"https://www.R-project.org/",</vt:lpwstr>
  </property>
  <property fmtid="{D5CDD505-2E9C-101B-9397-08002B2CF9AE}" pid="786" name="ZOTERO_BREF_4QHto5RRW4ta_3">
    <vt:lpwstr>"version":"4.2.1","author":[{"family":"R Core Team","given":""}],"issued":{"date-parts":[["2022"]]}}}],"schema":"https://github.com/citation-style-language/schema/raw/master/csl-citation.json"}</vt:lpwstr>
  </property>
  <property fmtid="{D5CDD505-2E9C-101B-9397-08002B2CF9AE}" pid="787" name="ZOTERO_BREF_bmUtOhIAKxps_1">
    <vt:lpwstr>ZOTERO_ITEM CSL_CITATION {"citationID":"41MTQp4k","properties":{"formattedCitation":"(Adams, 2016)","plainCitation":"(Adams, 2016)","noteIndex":0},"citationItems":[{"id":3120,"uris":["http://zotero.org/users/10309729/items/UQQC7RI3"],"itemData":{"id":3120</vt:lpwstr>
  </property>
  <property fmtid="{D5CDD505-2E9C-101B-9397-08002B2CF9AE}" pid="788" name="ZOTERO_BREF_bmUtOhIAKxps_2">
    <vt:lpwstr>,"type":"article-journal","abstract":"Modularity describes the case where patterns of trait covariation are unevenly dispersed across traits. Specifically, trait correlations are high and concentrated within subsets of variables (modules), but the correla</vt:lpwstr>
  </property>
  <property fmtid="{D5CDD505-2E9C-101B-9397-08002B2CF9AE}" pid="789" name="ZOTERO_BREF_bmUtOhIAKxps_3">
    <vt:lpwstr>tions between traits across modules are relatively weaker. For morphometric data sets, hypotheses of modularity are commonly evaluated using the RV coefficient, an association statistic used in a wide variety of fields. In this article, I explore the prop</vt:lpwstr>
  </property>
  <property fmtid="{D5CDD505-2E9C-101B-9397-08002B2CF9AE}" pid="790" name="ZOTERO_BREF_bmUtOhIAKxps_4">
    <vt:lpwstr>erties of the RV coefficient using simulated data sets. Using data drawn from a normal distribution where the data were neither modular nor integrated in structure, I show that the RV coefficient is adversely affected by attributes of the data (sample siz</vt:lpwstr>
  </property>
  <property fmtid="{D5CDD505-2E9C-101B-9397-08002B2CF9AE}" pid="791" name="ZOTERO_BREF_bmUtOhIAKxps_5">
    <vt:lpwstr>e and the number of variables) that do not characterize the covariance structure between sets of variables. Thus, with the RV coefficient, patterns of modularity or integration in data are confounded with trends generated by sample size and the number of </vt:lpwstr>
  </property>
  <property fmtid="{D5CDD505-2E9C-101B-9397-08002B2CF9AE}" pid="792" name="ZOTERO_BREF_bmUtOhIAKxps_6">
    <vt:lpwstr>variables, which limits biological interpretations and renders comparisons of RV coefficients across data sets uninformative. As an alternative, I propose the covariance ratio (CR) for quantifying modular structure and show that it is unaffected by sample</vt:lpwstr>
  </property>
  <property fmtid="{D5CDD505-2E9C-101B-9397-08002B2CF9AE}" pid="793" name="ZOTERO_BREF_bmUtOhIAKxps_7">
    <vt:lpwstr> size or the number of variables. Further, statistical tests based on the CR exhibit appropriate type I error rates and display higher statistical power relative to the RV coefficient when evaluating modular data. Overall, these findings demonstrate that </vt:lpwstr>
  </property>
  <property fmtid="{D5CDD505-2E9C-101B-9397-08002B2CF9AE}" pid="794" name="ZOTERO_BREF_bmUtOhIAKxps_8">
    <vt:lpwstr>the RV coefficient does not display statistical characteristics suitable for reliable assessment of hypotheses of modular or integrated structure and therefore should not be used to evaluate these patterns in morphological data sets. By contrast, the cova</vt:lpwstr>
  </property>
  <property fmtid="{D5CDD505-2E9C-101B-9397-08002B2CF9AE}" pid="795" name="ZOTERO_BREF_bmUtOhIAKxps_9">
    <vt:lpwstr>riance ratio meets these criteria and provides a useful alternative method for assessing the degree of modular structure in morphological data.","container-title":"Methods in Ecology and Evolution","DOI":"10.1111/2041-210X.12511","ISSN":"2041-210X","issue</vt:lpwstr>
  </property>
  <property fmtid="{D5CDD505-2E9C-101B-9397-08002B2CF9AE}" pid="796" name="ZOTERO_BREF_bmUtOhIAKxps_10">
    <vt:lpwstr>":"5","language":"en","license":"© 2015 The Author. Methods in Ecology and Evolution © 2015 British Ecological Society","note":"_eprint: https://onlinelibrary.wiley.com/doi/pdf/10.1111/2041-210X.12511","page":"565-572","source":"Wiley Online Library","tit</vt:lpwstr>
  </property>
  <property fmtid="{D5CDD505-2E9C-101B-9397-08002B2CF9AE}" pid="797" name="ZOTERO_BREF_bmUtOhIAKxps_11">
    <vt:lpwstr>le":"Evaluating modularity in morphometric data: challenges with the RV coefficient and a new test measure","title-short":"Evaluating modularity in morphometric data","volume":"7","author":[{"family":"Adams","given":"Dean C."}],"issued":{"date-parts":[["2</vt:lpwstr>
  </property>
  <property fmtid="{D5CDD505-2E9C-101B-9397-08002B2CF9AE}" pid="798" name="ZOTERO_BREF_bmUtOhIAKxps_12">
    <vt:lpwstr>016"]]}}}],"schema":"https://github.com/citation-style-language/schema/raw/master/csl-citation.json"}</vt:lpwstr>
  </property>
  <property fmtid="{D5CDD505-2E9C-101B-9397-08002B2CF9AE}" pid="799" name="ZOTERO_BREF_RT5ohgAPeIfq_1">
    <vt:lpwstr>ZOTERO_ITEM CSL_CITATION {"citationID":"QSJNppM9","properties":{"formattedCitation":"(Hallgr\\uc0\\u237{}msson et al., 2009)","plainCitation":"(Hallgrímsson et al., 2009)","noteIndex":0},"citationItems":[{"id":3423,"uris":["http://zotero.org/users/1030972</vt:lpwstr>
  </property>
  <property fmtid="{D5CDD505-2E9C-101B-9397-08002B2CF9AE}" pid="800" name="ZOTERO_BREF_RT5ohgAPeIfq_2">
    <vt:lpwstr>9/items/8SQSYJAD"],"itemData":{"id":3423,"type":"article-journal","abstract":"Organisms represent a complex arrangement of anatomical structures and individuated parts that must maintain functional associations through development. This integration of var</vt:lpwstr>
  </property>
  <property fmtid="{D5CDD505-2E9C-101B-9397-08002B2CF9AE}" pid="801" name="ZOTERO_BREF_RT5ohgAPeIfq_3">
    <vt:lpwstr>iation between functionally related body parts and the modular organization of development are fundamental determinants of their evolvability. This is because integration results in the expression of coordinated variation that can create preferred directi</vt:lpwstr>
  </property>
  <property fmtid="{D5CDD505-2E9C-101B-9397-08002B2CF9AE}" pid="802" name="ZOTERO_BREF_RT5ohgAPeIfq_4">
    <vt:lpwstr>ons for evolutionary change, while modularity enables variation in a group of traits or regions to accumulate without deleterious effects on other aspects of the organism. Using our own work on both model systems (e.g., lab mice, avians) and natural popul</vt:lpwstr>
  </property>
  <property fmtid="{D5CDD505-2E9C-101B-9397-08002B2CF9AE}" pid="803" name="ZOTERO_BREF_RT5ohgAPeIfq_5">
    <vt:lpwstr>ations of rodents and primates, we explore in this paper the relationship between patterns of phenotypic covariation and the developmental determinants of integration that those patterns are assumed to reﬂect. We show that integration cannot be reliably s</vt:lpwstr>
  </property>
  <property fmtid="{D5CDD505-2E9C-101B-9397-08002B2CF9AE}" pid="804" name="ZOTERO_BREF_RT5ohgAPeIfq_6">
    <vt:lpwstr>tudied through phenotypic covariance patterns alone and argue that the relationship between phenotypic covariation and integration is obscured in two ways. One is the superimposition of multiple determinants of covariance in complex systems and the other </vt:lpwstr>
  </property>
  <property fmtid="{D5CDD505-2E9C-101B-9397-08002B2CF9AE}" pid="805" name="ZOTERO_BREF_RT5ohgAPeIfq_7">
    <vt:lpwstr>is the dependence of covariation structure on variances in covariance-generating processes. As a consequence, we argue that the direct study of the developmental determinants of integration in model systems is necessary to fully interpret patterns of cova</vt:lpwstr>
  </property>
  <property fmtid="{D5CDD505-2E9C-101B-9397-08002B2CF9AE}" pid="806" name="ZOTERO_BREF_RT5ohgAPeIfq_8">
    <vt:lpwstr>riation in natural populations, to link covariation patterns to the processes that generate them, and to understand their signiﬁcance for evolutionary explanation.","container-title":"Evolutionary Biology","DOI":"10.1007/s11692-009-9076-5","ISSN":"0071-32</vt:lpwstr>
  </property>
  <property fmtid="{D5CDD505-2E9C-101B-9397-08002B2CF9AE}" pid="807" name="ZOTERO_BREF_RT5ohgAPeIfq_9">
    <vt:lpwstr>60, 1934-2845","issue":"4","journalAbbreviation":"Evol Biol","language":"en","page":"355-376","source":"DOI.org (Crossref)","title":"Deciphering the Palimpsest: Studying the Relationship Between Morphological Integration and Phenotypic Covariation","title</vt:lpwstr>
  </property>
  <property fmtid="{D5CDD505-2E9C-101B-9397-08002B2CF9AE}" pid="808" name="ZOTERO_BREF_RT5ohgAPeIfq_10">
    <vt:lpwstr>-short":"Deciphering the Palimpsest","volume":"36","author":[{"family":"Hallgrímsson","given":"Benedikt"},{"family":"Jamniczky","given":"Heather"},{"family":"Young","given":"Nathan M."},{"family":"Rolian","given":"Campbell"},{"family":"Parsons","given":"T</vt:lpwstr>
  </property>
  <property fmtid="{D5CDD505-2E9C-101B-9397-08002B2CF9AE}" pid="809" name="ZOTERO_BREF_RT5ohgAPeIfq_11">
    <vt:lpwstr>rish E."},{"family":"Boughner","given":"Julia C."},{"family":"Marcucio","given":"Ralph S."}],"issued":{"date-parts":[["2009",12]]}}}],"schema":"https://github.com/citation-style-language/schema/raw/master/csl-citation.json"}</vt:lpwstr>
  </property>
  <property fmtid="{D5CDD505-2E9C-101B-9397-08002B2CF9AE}" pid="810" name="ZOTERO_BREF_Iq5BHQpWZAqm_1">
    <vt:lpwstr>ZOTERO_ITEM CSL_CITATION {"citationID":"NYJCy3zs","properties":{"formattedCitation":"(Hallgr\\uc0\\u237{}msson et al., 2009; Meinhardt, 2001; Palmer, 2004)","plainCitation":"(Hallgrímsson et al., 2009; Meinhardt, 2001; Palmer, 2004)","noteIndex":0},"citat</vt:lpwstr>
  </property>
  <property fmtid="{D5CDD505-2E9C-101B-9397-08002B2CF9AE}" pid="811" name="ZOTERO_BREF_Iq5BHQpWZAqm_2">
    <vt:lpwstr>ionItems":[{"id":3423,"uris":["http://zotero.org/users/10309729/items/8SQSYJAD"],"itemData":{"id":3423,"type":"article-journal","abstract":"Organisms represent a complex arrangement of anatomical structures and individuated parts that must maintain functi</vt:lpwstr>
  </property>
  <property fmtid="{D5CDD505-2E9C-101B-9397-08002B2CF9AE}" pid="812" name="ZOTERO_BREF_Iq5BHQpWZAqm_3">
    <vt:lpwstr>onal associations through development. This integration of variation between functionally related body parts and the modular organization of development are fundamental determinants of their evolvability. This is because integration results in the express</vt:lpwstr>
  </property>
  <property fmtid="{D5CDD505-2E9C-101B-9397-08002B2CF9AE}" pid="813" name="ZOTERO_BREF_Iq5BHQpWZAqm_4">
    <vt:lpwstr>ion of coordinated variation that can create preferred directions for evolutionary change, while modularity enables variation in a group of traits or regions to accumulate without deleterious effects on other aspects of the organism. Using our own work on</vt:lpwstr>
  </property>
  <property fmtid="{D5CDD505-2E9C-101B-9397-08002B2CF9AE}" pid="814" name="ZOTERO_BREF_Iq5BHQpWZAqm_5">
    <vt:lpwstr> both model systems (e.g., lab mice, avians) and natural populations of rodents and primates, we explore in this paper the relationship between patterns of phenotypic covariation and the developmental determinants of integration that those patterns are as</vt:lpwstr>
  </property>
  <property fmtid="{D5CDD505-2E9C-101B-9397-08002B2CF9AE}" pid="815" name="ZOTERO_BREF_Iq5BHQpWZAqm_6">
    <vt:lpwstr>sumed to reﬂect. We show that integration cannot be reliably studied through phenotypic covariance patterns alone and argue that the relationship between phenotypic covariation and integration is obscured in two ways. One is the superimposition of multipl</vt:lpwstr>
  </property>
  <property fmtid="{D5CDD505-2E9C-101B-9397-08002B2CF9AE}" pid="816" name="ZOTERO_BREF_Iq5BHQpWZAqm_7">
    <vt:lpwstr>e determinants of covariance in complex systems and the other is the dependence of covariation structure on variances in covariance-generating processes. As a consequence, we argue that the direct study of the developmental determinants of integration in </vt:lpwstr>
  </property>
  <property fmtid="{D5CDD505-2E9C-101B-9397-08002B2CF9AE}" pid="817" name="ZOTERO_BREF_Iq5BHQpWZAqm_8">
    <vt:lpwstr>model systems is necessary to fully interpret patterns of covariation in natural populations, to link covariation patterns to the processes that generate them, and to understand their signiﬁcance for evolutionary explanation.","container-title":"Evolution</vt:lpwstr>
  </property>
  <property fmtid="{D5CDD505-2E9C-101B-9397-08002B2CF9AE}" pid="818" name="ZOTERO_BREF_Iq5BHQpWZAqm_9">
    <vt:lpwstr>ary Biology","DOI":"10.1007/s11692-009-9076-5","ISSN":"0071-3260, 1934-2845","issue":"4","journalAbbreviation":"Evol Biol","language":"en","page":"355-376","source":"DOI.org (Crossref)","title":"Deciphering the Palimpsest: Studying the Relationship Betwee</vt:lpwstr>
  </property>
  <property fmtid="{D5CDD505-2E9C-101B-9397-08002B2CF9AE}" pid="819" name="ZOTERO_BREF_Iq5BHQpWZAqm_10">
    <vt:lpwstr>n Morphological Integration and Phenotypic Covariation","title-short":"Deciphering the Palimpsest","volume":"36","author":[{"family":"Hallgrímsson","given":"Benedikt"},{"family":"Jamniczky","given":"Heather"},{"family":"Young","given":"Nathan M."},{"famil</vt:lpwstr>
  </property>
  <property fmtid="{D5CDD505-2E9C-101B-9397-08002B2CF9AE}" pid="820" name="ZOTERO_BREF_Iq5BHQpWZAqm_11">
    <vt:lpwstr>y":"Rolian","given":"Campbell"},{"family":"Parsons","given":"Trish E."},{"family":"Boughner","given":"Julia C."},{"family":"Marcucio","given":"Ralph S."}],"issued":{"date-parts":[["2009",12]]}}},{"id":2907,"uris":["http://zotero.org/users/10309729/items/T</vt:lpwstr>
  </property>
  <property fmtid="{D5CDD505-2E9C-101B-9397-08002B2CF9AE}" pid="821" name="ZOTERO_BREF_Iq5BHQpWZAqm_12">
    <vt:lpwstr>IYGZHGW"],"itemData":{"id":2907,"type":"article-journal","container-title":"International Journal of Developmental Biology","language":"en","page":"177-188","source":"Zotero","title":"Organizer and axes formation as a self-organizing process","volume":"45</vt:lpwstr>
  </property>
  <property fmtid="{D5CDD505-2E9C-101B-9397-08002B2CF9AE}" pid="822" name="ZOTERO_BREF_Iq5BHQpWZAqm_13">
    <vt:lpwstr>","author":[{"family":"Meinhardt","given":"Hans"}],"issued":{"date-parts":[["2001"]]}}},{"id":2497,"uris":["http://zotero.org/users/10309729/items/MB47Q5JT"],"itemData":{"id":2497,"type":"article-journal","abstract":"Because of its simplicity, the binary-</vt:lpwstr>
  </property>
  <property fmtid="{D5CDD505-2E9C-101B-9397-08002B2CF9AE}" pid="823" name="ZOTERO_BREF_Iq5BHQpWZAqm_14">
    <vt:lpwstr>switch nature of left-right asymmetry permits meaningful comparisons among many different organisms. Phylogenetic analyses of asymmetry variation, inheritance, and molecular mechanisms reveal unexpected insights into how development evolves. First, direct</vt:lpwstr>
  </property>
  <property fmtid="{D5CDD505-2E9C-101B-9397-08002B2CF9AE}" pid="824" name="ZOTERO_BREF_Iq5BHQpWZAqm_15">
    <vt:lpwstr>ional asymmetry, an evolutionary novelty, arose from nonheritable origins almost as often as from mutations, implying that genetic assimilation (“phenotype precedes genotype”) is a common mode of evolution. Second, the molecular pathway directing hearts l</vt:lpwstr>
  </property>
  <property fmtid="{D5CDD505-2E9C-101B-9397-08002B2CF9AE}" pid="825" name="ZOTERO_BREF_Iq5BHQpWZAqm_16">
    <vt:lpwstr>eftward—the nodal cascade—varies considerably among vertebrates (homology of form does not require homology of development) and was possibly co-opted from a preexisting asymmetrical chordate organ system. Finally, declining frequencies of spontaneous asym</vt:lpwstr>
  </property>
  <property fmtid="{D5CDD505-2E9C-101B-9397-08002B2CF9AE}" pid="826" name="ZOTERO_BREF_Iq5BHQpWZAqm_17">
    <vt:lpwstr>metry reversal throughout vertebrate evolution suggest that heart development has become more canalized.","container-title":"Science","DOI":"10.1126/science.1103707","ISSN":"0036-8075, 1095-9203","issue":"5697","journalAbbreviation":"Science","language":"</vt:lpwstr>
  </property>
  <property fmtid="{D5CDD505-2E9C-101B-9397-08002B2CF9AE}" pid="827" name="ZOTERO_BREF_Iq5BHQpWZAqm_18">
    <vt:lpwstr>en","page":"828-833","source":"DOI.org (Crossref)","title":"Symmetry Breaking and the Evolution of Development","volume":"306","author":[{"family":"Palmer","given":"A. Richard"}],"issued":{"date-parts":[["2004",10,29]]}}}],"schema":"https://github.com/cit</vt:lpwstr>
  </property>
  <property fmtid="{D5CDD505-2E9C-101B-9397-08002B2CF9AE}" pid="828" name="ZOTERO_BREF_Iq5BHQpWZAqm_19">
    <vt:lpwstr>ation-style-language/schema/raw/master/csl-citation.json"}</vt:lpwstr>
  </property>
  <property fmtid="{D5CDD505-2E9C-101B-9397-08002B2CF9AE}" pid="829" name="ZOTERO_BREF_wgsFk6rokK4X_1">
    <vt:lpwstr>ZOTERO_ITEM CSL_CITATION {"citationID":"7SEm6BGL","properties":{"formattedCitation":"(Felice et al., 2018)","plainCitation":"(Felice et al., 2018)","noteIndex":0},"citationItems":[{"id":3545,"uris":["http://zotero.org/users/10309729/items/E4LX9WQP"],"item</vt:lpwstr>
  </property>
  <property fmtid="{D5CDD505-2E9C-101B-9397-08002B2CF9AE}" pid="830" name="ZOTERO_BREF_wgsFk6rokK4X_2">
    <vt:lpwstr>Data":{"id":3545,"type":"article-journal","container-title":"Evolution","DOI":"10.1111/evo.13608","ISSN":"0014-3820, 1558-5646","issue":"12","journalAbbreviation":"Evolution","language":"en","page":"2580-2594","source":"DOI.org (Crossref)","title":"A fly </vt:lpwstr>
  </property>
  <property fmtid="{D5CDD505-2E9C-101B-9397-08002B2CF9AE}" pid="831" name="ZOTERO_BREF_wgsFk6rokK4X_3">
    <vt:lpwstr>in a tube: Macroevolutionary expectations for integrated phenotypes","title-short":"A fly in a tube","volume":"72","author":[{"family":"Felice","given":"Ryan N."},{"family":"Randau","given":"Marcela"},{"family":"Goswami","given":"Anjali"}],"issued":{"date</vt:lpwstr>
  </property>
  <property fmtid="{D5CDD505-2E9C-101B-9397-08002B2CF9AE}" pid="832" name="ZOTERO_BREF_wgsFk6rokK4X_4">
    <vt:lpwstr>-parts":[["2018",12]]}}}],"schema":"https://github.com/citation-style-language/schema/raw/master/csl-citation.json"}</vt:lpwstr>
  </property>
  <property fmtid="{D5CDD505-2E9C-101B-9397-08002B2CF9AE}" pid="833" name="ZOTERO_BREF_FsqohrKxZbZu_1">
    <vt:lpwstr>ZOTERO_ITEM CSL_CITATION {"citationID":"PG41iF1f","properties":{"formattedCitation":"(Wagner &amp; Altenberg, 1996)","plainCitation":"(Wagner &amp; Altenberg, 1996)","noteIndex":0},"citationItems":[{"id":3424,"uris":["http://zotero.org/users/10309729/items/ZLX7UZ</vt:lpwstr>
  </property>
  <property fmtid="{D5CDD505-2E9C-101B-9397-08002B2CF9AE}" pid="834" name="ZOTERO_BREF_FsqohrKxZbZu_2">
    <vt:lpwstr>DU"],"itemData":{"id":3424,"type":"article-journal","abstract":"The problem of complex adaptations is studied in two largely disconnected research traditions: evolutionary biology and evolutionary computer science. This paper summarizes the results from b</vt:lpwstr>
  </property>
  <property fmtid="{D5CDD505-2E9C-101B-9397-08002B2CF9AE}" pid="835" name="ZOTERO_BREF_FsqohrKxZbZu_3">
    <vt:lpwstr>oth areas and compares their implications. In evolutionary computer science it was found that the Darwinian process of mutation, recombination and selection is not universally effective in improving complex systems like computer programs or chip designs. </vt:lpwstr>
  </property>
  <property fmtid="{D5CDD505-2E9C-101B-9397-08002B2CF9AE}" pid="836" name="ZOTERO_BREF_FsqohrKxZbZu_4">
    <vt:lpwstr>For adaptation to occur, these systems must possess \"evolvability,\" i.e., the ability of random variations to sometimes produce improvement. It was found that evolvability critically depends on the way genetic variation maps onto phenotypic variation, a</vt:lpwstr>
  </property>
  <property fmtid="{D5CDD505-2E9C-101B-9397-08002B2CF9AE}" pid="837" name="ZOTERO_BREF_FsqohrKxZbZu_5">
    <vt:lpwstr>n issue known as the representation problem. The genotype-phenotype map determines the variability of characters, which is the propensity to vary. Variability needs to be distinguished from variations, which are the actually realized differences between i</vt:lpwstr>
  </property>
  <property fmtid="{D5CDD505-2E9C-101B-9397-08002B2CF9AE}" pid="838" name="ZOTERO_BREF_FsqohrKxZbZu_6">
    <vt:lpwstr>ndividuals. The genotype-phenotype map is the common theme underlying such varied biological phenomena as genetic canalization, developmental constraints, biological versatility, developmental dis sociability, and morphological integration. For evolutiona</vt:lpwstr>
  </property>
  <property fmtid="{D5CDD505-2E9C-101B-9397-08002B2CF9AE}" pid="839" name="ZOTERO_BREF_FsqohrKxZbZu_7">
    <vt:lpwstr>ry biology the representation problem has important implications: how is it that extant species acquired a genotype-phenotype map which allows improvement by mutation and selection? Is the genotype-phenotype map able to change in evolution? What are the s</vt:lpwstr>
  </property>
  <property fmtid="{D5CDD505-2E9C-101B-9397-08002B2CF9AE}" pid="840" name="ZOTERO_BREF_FsqohrKxZbZu_8">
    <vt:lpwstr>elective forces, if any, that shape the genotype-phenotype map? We propose that the genotype-phenotype map can evolve by two main routes: epistatic mutations, or the creation of new genes. A common result for organismic design is modularity. By modularity</vt:lpwstr>
  </property>
  <property fmtid="{D5CDD505-2E9C-101B-9397-08002B2CF9AE}" pid="841" name="ZOTERO_BREF_FsqohrKxZbZu_9">
    <vt:lpwstr> we mean a genotype-phenotype map in which there are few pleiotropic effects among characters serving different functions, with pleiotropic effects falling mainly among characters that are part of a single functional complex. Such a design is expected to </vt:lpwstr>
  </property>
  <property fmtid="{D5CDD505-2E9C-101B-9397-08002B2CF9AE}" pid="842" name="ZOTERO_BREF_FsqohrKxZbZu_10">
    <vt:lpwstr>improve evolvability by limiting the interference between the adaptation of different functions. Several population genetic models are reviewed that are intended to explain the evolutionary origin of a modular design. While our current knowledge is insuff</vt:lpwstr>
  </property>
  <property fmtid="{D5CDD505-2E9C-101B-9397-08002B2CF9AE}" pid="843" name="ZOTERO_BREF_FsqohrKxZbZu_11">
    <vt:lpwstr>icient to assess the plausibility of these models, they form the beginning of a framework for understanding the evolution of the genotype-phenotype map.","container-title":"Evolution","DOI":"10.1111/j.1558-5646.1996.tb02339.x","ISSN":"00143820","issue":"3</vt:lpwstr>
  </property>
  <property fmtid="{D5CDD505-2E9C-101B-9397-08002B2CF9AE}" pid="844" name="ZOTERO_BREF_FsqohrKxZbZu_12">
    <vt:lpwstr>","journalAbbreviation":"Evolution","language":"en","page":"967-976","source":"DOI.org (Crossref)","title":"PERSPECTIVE: COMPLEX ADAPTATIONS AND THE EVOLUTION OF EVOLVABILITY","title-short":"PERSPECTIVE","volume":"50","author":[{"family":"Wagner","given":</vt:lpwstr>
  </property>
  <property fmtid="{D5CDD505-2E9C-101B-9397-08002B2CF9AE}" pid="845" name="ZOTERO_BREF_FsqohrKxZbZu_13">
    <vt:lpwstr>"Günter P."},{"family":"Altenberg","given":"Lee"}],"issued":{"date-parts":[["1996",6]]}}}],"schema":"https://github.com/citation-style-language/schema/raw/master/csl-citation.json"}</vt:lpwstr>
  </property>
  <property fmtid="{D5CDD505-2E9C-101B-9397-08002B2CF9AE}" pid="846" name="ZOTERO_BREF_o0pNzdbWSSAp_1">
    <vt:lpwstr>ZOTERO_ITEM CSL_CITATION {"citationID":"PB8LpKpJ","properties":{"formattedCitation":"(Wagner &amp; Altenberg, 1996)","plainCitation":"(Wagner &amp; Altenberg, 1996)","noteIndex":0},"citationItems":[{"id":3424,"uris":["http://zotero.org/users/10309729/items/ZLX7UZ</vt:lpwstr>
  </property>
  <property fmtid="{D5CDD505-2E9C-101B-9397-08002B2CF9AE}" pid="847" name="ZOTERO_BREF_o0pNzdbWSSAp_2">
    <vt:lpwstr>DU"],"itemData":{"id":3424,"type":"article-journal","abstract":"The problem of complex adaptations is studied in two largely disconnected research traditions: evolutionary biology and evolutionary computer science. This paper summarizes the results from b</vt:lpwstr>
  </property>
  <property fmtid="{D5CDD505-2E9C-101B-9397-08002B2CF9AE}" pid="848" name="ZOTERO_BREF_o0pNzdbWSSAp_3">
    <vt:lpwstr>oth areas and compares their implications. In evolutionary computer science it was found that the Darwinian process of mutation, recombination and selection is not universally effective in improving complex systems like computer programs or chip designs. </vt:lpwstr>
  </property>
  <property fmtid="{D5CDD505-2E9C-101B-9397-08002B2CF9AE}" pid="849" name="ZOTERO_BREF_o0pNzdbWSSAp_4">
    <vt:lpwstr>For adaptation to occur, these systems must possess \"evolvability,\" i.e., the ability of random variations to sometimes produce improvement. It was found that evolvability critically depends on the way genetic variation maps onto phenotypic variation, a</vt:lpwstr>
  </property>
  <property fmtid="{D5CDD505-2E9C-101B-9397-08002B2CF9AE}" pid="850" name="ZOTERO_BREF_o0pNzdbWSSAp_5">
    <vt:lpwstr>n issue known as the representation problem. The genotype-phenotype map determines the variability of characters, which is the propensity to vary. Variability needs to be distinguished from variations, which are the actually realized differences between i</vt:lpwstr>
  </property>
  <property fmtid="{D5CDD505-2E9C-101B-9397-08002B2CF9AE}" pid="851" name="ZOTERO_BREF_o0pNzdbWSSAp_6">
    <vt:lpwstr>ndividuals. The genotype-phenotype map is the common theme underlying such varied biological phenomena as genetic canalization, developmental constraints, biological versatility, developmental dis sociability, and morphological integration. For evolutiona</vt:lpwstr>
  </property>
  <property fmtid="{D5CDD505-2E9C-101B-9397-08002B2CF9AE}" pid="852" name="ZOTERO_BREF_o0pNzdbWSSAp_7">
    <vt:lpwstr>ry biology the representation problem has important implications: how is it that extant species acquired a genotype-phenotype map which allows improvement by mutation and selection? Is the genotype-phenotype map able to change in evolution? What are the s</vt:lpwstr>
  </property>
  <property fmtid="{D5CDD505-2E9C-101B-9397-08002B2CF9AE}" pid="853" name="ZOTERO_BREF_o0pNzdbWSSAp_8">
    <vt:lpwstr>elective forces, if any, that shape the genotype-phenotype map? We propose that the genotype-phenotype map can evolve by two main routes: epistatic mutations, or the creation of new genes. A common result for organismic design is modularity. By modularity</vt:lpwstr>
  </property>
  <property fmtid="{D5CDD505-2E9C-101B-9397-08002B2CF9AE}" pid="854" name="ZOTERO_BREF_o0pNzdbWSSAp_9">
    <vt:lpwstr> we mean a genotype-phenotype map in which there are few pleiotropic effects among characters serving different functions, with pleiotropic effects falling mainly among characters that are part of a single functional complex. Such a design is expected to </vt:lpwstr>
  </property>
  <property fmtid="{D5CDD505-2E9C-101B-9397-08002B2CF9AE}" pid="855" name="ZOTERO_BREF_o0pNzdbWSSAp_10">
    <vt:lpwstr>improve evolvability by limiting the interference between the adaptation of different functions. Several population genetic models are reviewed that are intended to explain the evolutionary origin of a modular design. While our current knowledge is insuff</vt:lpwstr>
  </property>
  <property fmtid="{D5CDD505-2E9C-101B-9397-08002B2CF9AE}" pid="856" name="ZOTERO_BREF_o0pNzdbWSSAp_11">
    <vt:lpwstr>icient to assess the plausibility of these models, they form the beginning of a framework for understanding the evolution of the genotype-phenotype map.","container-title":"Evolution","DOI":"10.1111/j.1558-5646.1996.tb02339.x","ISSN":"00143820","issue":"3</vt:lpwstr>
  </property>
  <property fmtid="{D5CDD505-2E9C-101B-9397-08002B2CF9AE}" pid="857" name="ZOTERO_BREF_o0pNzdbWSSAp_12">
    <vt:lpwstr>","journalAbbreviation":"Evolution","language":"en","page":"967-976","source":"DOI.org (Crossref)","title":"PERSPECTIVE: COMPLEX ADAPTATIONS AND THE EVOLUTION OF EVOLVABILITY","title-short":"PERSPECTIVE","volume":"50","author":[{"family":"Wagner","given":</vt:lpwstr>
  </property>
  <property fmtid="{D5CDD505-2E9C-101B-9397-08002B2CF9AE}" pid="858" name="ZOTERO_BREF_o0pNzdbWSSAp_13">
    <vt:lpwstr>"Günter P."},{"family":"Altenberg","given":"Lee"}],"issued":{"date-parts":[["1996",6]]}}}],"schema":"https://github.com/citation-style-language/schema/raw/master/csl-citation.json"}</vt:lpwstr>
  </property>
  <property fmtid="{D5CDD505-2E9C-101B-9397-08002B2CF9AE}" pid="859" name="ZOTERO_BREF_2YLynjDqsfk8_1">
    <vt:lpwstr>ZOTERO_ITEM CSL_CITATION {"citationID":"S1FdWZhP","properties":{"formattedCitation":"(Tiwari et al., 2017)","plainCitation":"(Tiwari et al., 2017)","noteIndex":0},"citationItems":[{"id":3014,"uris":["http://zotero.org/users/10309729/items/DD52JDBM"],"item</vt:lpwstr>
  </property>
  <property fmtid="{D5CDD505-2E9C-101B-9397-08002B2CF9AE}" pid="860" name="ZOTERO_BREF_2YLynjDqsfk8_2">
    <vt:lpwstr>Data":{"id":3014,"type":"article-journal","abstract":"Introduction: Habitual unilateral chewing develops subconsciously and serves as an example for lateral preference. This study aims to assess the possible impact of chewing side preference to facial asy</vt:lpwstr>
  </property>
  <property fmtid="{D5CDD505-2E9C-101B-9397-08002B2CF9AE}" pid="861" name="ZOTERO_BREF_2YLynjDqsfk8_3">
    <vt:lpwstr>mmetry, temporomandibular joint (TMJ) and oral hygiene and existence of any link between the preferred chewing side (PCS) and handedness. Materials and Methods: A 2-month cross-sectional (observational) study was performed on 76 healthy dentate subjects [</vt:lpwstr>
  </property>
  <property fmtid="{D5CDD505-2E9C-101B-9397-08002B2CF9AE}" pid="862" name="ZOTERO_BREF_2YLynjDqsfk8_4">
    <vt:lpwstr>24 males (31.6%) and 52 females (68.4%)] with a mean age of 20.8 ± 1.5 years who participated in this study according to the selection criteria. Results: A total of 75 subjects out of 76 (98.6%) were observed to have a PCS. Out of them, 38 chewed on their</vt:lpwstr>
  </property>
  <property fmtid="{D5CDD505-2E9C-101B-9397-08002B2CF9AE}" pid="863" name="ZOTERO_BREF_2YLynjDqsfk8_5">
    <vt:lpwstr> right and 37 on the left side. Of the 74 right-handed subjects, 48.6% chewed on the right, 50% on the left and 1.4% chewed equally on both the sides. Conclusion: Chewing side preference has a detrimental effect on the TMJ of the corresponding side and is</vt:lpwstr>
  </property>
  <property fmtid="{D5CDD505-2E9C-101B-9397-08002B2CF9AE}" pid="864" name="ZOTERO_BREF_2YLynjDqsfk8_6">
    <vt:lpwstr> also related to lateral facial asymmetry, which suggests that examination and recording of chewing side preference merit consideration in routine dental examination and treatment planning.","container-title":"Journal of Orofacial Sciences","DOI":"10.4103</vt:lpwstr>
  </property>
  <property fmtid="{D5CDD505-2E9C-101B-9397-08002B2CF9AE}" pid="865" name="ZOTERO_BREF_2YLynjDqsfk8_7">
    <vt:lpwstr>/jofs.jofs_74_16","ISSN":"0975-8844","issue":"1","journalAbbreviation":"J Orofac Sci","language":"en","page":"22","source":"DOI.org (Crossref)","title":"Chewing side preference - Impact on facial symmetry, dentition and temporomandibular joint and its cor</vt:lpwstr>
  </property>
  <property fmtid="{D5CDD505-2E9C-101B-9397-08002B2CF9AE}" pid="866" name="ZOTERO_BREF_2YLynjDqsfk8_8">
    <vt:lpwstr>relation with handedness","volume":"9","author":[{"family":"Tiwari","given":"Shreyasi"},{"family":"Nambiar","given":"Supriya"},{"family":"Unnikrishnan","given":"Bhaskaran"}],"issued":{"date-parts":[["2017"]]}}}],"schema":"https://github.com/citation-style</vt:lpwstr>
  </property>
  <property fmtid="{D5CDD505-2E9C-101B-9397-08002B2CF9AE}" pid="867" name="ZOTERO_BREF_2YLynjDqsfk8_9">
    <vt:lpwstr>-language/schema/raw/master/csl-citation.json"}</vt:lpwstr>
  </property>
  <property fmtid="{D5CDD505-2E9C-101B-9397-08002B2CF9AE}" pid="868" name="ZOTERO_BREF_0h13pQuNq0aw_1">
    <vt:lpwstr>ZOTERO_ITEM CSL_CITATION {"citationID":"Bn20Tbio","properties":{"formattedCitation":"(Hansen et al., 2006; P\\uc0\\u233{}labon &amp; Hansen, 2008)","plainCitation":"(Hansen et al., 2006; Pélabon &amp; Hansen, 2008)","noteIndex":0},"citationItems":[{"id":1535,"uri</vt:lpwstr>
  </property>
  <property fmtid="{D5CDD505-2E9C-101B-9397-08002B2CF9AE}" pid="869" name="ZOTERO_BREF_0h13pQuNq0aw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870" name="ZOTERO_BREF_0h13pQuNq0aw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71" name="ZOTERO_BREF_0h13pQuNq0aw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72" name="ZOTERO_BREF_0h13pQuNq0aw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873" name="ZOTERO_BREF_0h13pQuNq0aw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874" name="ZOTERO_BREF_0h13pQuNq0aw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875" name="ZOTERO_BREF_0h13pQuNq0aw_8">
    <vt:lpwstr>:"The American Naturalist","language":"en","page":"168-181","source":"DOI.org (Crossref)","title":"On Adaptive Accuracy and Precision in Natural Populations","volume":"168","author":[{"family":"Hansen","given":"Thomas F."},{"family":"Carter","given":"Ashl</vt:lpwstr>
  </property>
  <property fmtid="{D5CDD505-2E9C-101B-9397-08002B2CF9AE}" pid="876" name="ZOTERO_BREF_0h13pQuNq0aw_9">
    <vt:lpwstr>ey J. R."},{"family":"Pélabon","given":"Christophe"}],"issued":{"date-parts":[["2006",8]]}},"label":"page"},{"id":1530,"uris":["http://zotero.org/users/10309729/items/IDARMRVH"],"itemData":{"id":1530,"type":"article-journal","container-title":"Evolution",</vt:lpwstr>
  </property>
  <property fmtid="{D5CDD505-2E9C-101B-9397-08002B2CF9AE}" pid="877" name="ZOTERO_BREF_0h13pQuNq0aw_10">
    <vt:lpwstr>"DOI":"10.1111/j.1558-5646.2008.00495.x","ISSN":"00143820, 15585646","issue":"11","language":"en","page":"2855-2867","source":"DOI.org (Crossref)","title":"On the adaptive accuracy of directional asymmetry in insect wing size","volume":"62","author":[{"fa</vt:lpwstr>
  </property>
  <property fmtid="{D5CDD505-2E9C-101B-9397-08002B2CF9AE}" pid="878" name="ZOTERO_BREF_0h13pQuNq0aw_11">
    <vt:lpwstr>mily":"Pélabon","given":"Christophe"},{"family":"Hansen","given":"Thomas F."}],"issued":{"date-parts":[["2008",11]]}}}],"schema":"https://github.com/citation-style-language/schema/raw/master/csl-citation.json"}</vt:lpwstr>
  </property>
  <property fmtid="{D5CDD505-2E9C-101B-9397-08002B2CF9AE}" pid="879" name="ZOTERO_BREF_km5RD4Bd9jxA_5">
    <vt:lpwstr>. In this field, the breadth of answerable questions has grown dramatically in recent years through the development of new analyses and increased computational efficiency. In this note, we describe the ways in which geomorph, a widely used R package for q</vt:lpwstr>
  </property>
  <property fmtid="{D5CDD505-2E9C-101B-9397-08002B2CF9AE}" pid="880" name="ZOTERO_BREF_km5RD4Bd9jxA_6">
    <vt:lpwstr>uantifying and analysing GM data, has grown with the field. We present geomorph v4.0 and describe the ways in which this version has dramatically improved upon previous versions. We also present a new graphical user interface for easy implementation, gmSh</vt:lpwstr>
  </property>
  <property fmtid="{D5CDD505-2E9C-101B-9397-08002B2CF9AE}" pid="881" name="ZOTERO_BREF_km5RD4Bd9jxA_7">
    <vt:lpwstr>iny. These contributions position geomorph to be the primary tool for GM analyses, particularly those employing a phylogenetic comparative approach.","container-title":"Methods in Ecology and Evolution","DOI":"10.1111/2041-210X.13723","ISSN":"2041-210X","</vt:lpwstr>
  </property>
  <property fmtid="{D5CDD505-2E9C-101B-9397-08002B2CF9AE}" pid="882" name="ZOTERO_BREF_km5RD4Bd9jxA_8">
    <vt:lpwstr>issue":"12","language":"en","note":"_eprint: https://onlinelibrary.wiley.com/doi/pdf/10.1111/2041-210X.13723","page":"2355-2363","source":"Wiley Online Library","title":"geomorph v4.0 and gmShiny: Enhanced analytics and a new graphical interface for a com</vt:lpwstr>
  </property>
  <property fmtid="{D5CDD505-2E9C-101B-9397-08002B2CF9AE}" pid="883" name="ZOTERO_BREF_km5RD4Bd9jxA_9">
    <vt:lpwstr>prehensive morphometric experience","title-short":"geomorph v4.0 and gmShiny","volume":"12","author":[{"family":"Baken","given":"Erica K."},{"family":"Collyer","given":"Michael L."},{"family":"Kaliontzopoulou","given":"Antigoni"},{"family":"Adams","given"</vt:lpwstr>
  </property>
  <property fmtid="{D5CDD505-2E9C-101B-9397-08002B2CF9AE}" pid="884" name="ZOTERO_BREF_km5RD4Bd9jxA_10">
    <vt:lpwstr>:"Dean C."}],"issued":{"date-parts":[["2021"]]}}},{"id":3541,"uris":["http://zotero.org/users/10309729/items/64C2XXKN"],"itemData":{"id":3541,"type":"article-journal","abstract":"Abstract\n            \n              \n                \n                  </vt:lpwstr>
  </property>
  <property fmtid="{D5CDD505-2E9C-101B-9397-08002B2CF9AE}" pid="885" name="ZOTERO_BREF_km5RD4Bd9jxA_11">
    <vt:lpwstr>Residual randomization in permutation procedures (RRPP) is an appropriate means of generating empirical sampling distributions for ANOVA statistics and linear model coefficients, using ordinary or generalized least‐squares estimation. This is an especiall</vt:lpwstr>
  </property>
  <property fmtid="{D5CDD505-2E9C-101B-9397-08002B2CF9AE}" pid="886" name="ZOTERO_BREF_km5RD4Bd9jxA_12">
    <vt:lpwstr>y useful approach for high‐dimensional (multivariate) data.\n                \n                \n                  \n                    Here, we present an\n                    r\n                    package that provides a comprehensive suite of tools f</vt:lpwstr>
  </property>
  <property fmtid="{D5CDD505-2E9C-101B-9397-08002B2CF9AE}" pid="887" name="ZOTERO_BREF_km5RD4Bd9jxA_13">
    <vt:lpwstr>or applying RRPP to linear models. Important available features include choices for OLS or GLS coefficient estimation, data or dissimilarity matrix analysis capability, choice among types I, II, or III sums of squares and cross‐products, various effect si</vt:lpwstr>
  </property>
  <property fmtid="{D5CDD505-2E9C-101B-9397-08002B2CF9AE}" pid="888" name="ZOTERO_BREF_km5RD4Bd9jxA_14">
    <vt:lpwstr>ze estimation methods, and an ability to perform mixed‐model ANOVA.\n                  \n                \n                \n                  \n                    The\n                    lm.rrpp\n                    function is similar to the\n        </vt:lpwstr>
  </property>
  <property fmtid="{D5CDD505-2E9C-101B-9397-08002B2CF9AE}" pid="889" name="ZOTERO_BREF_km5RD4Bd9jxA_15">
    <vt:lpwstr>            lm\n                    function in many regards, but provides coefficient and ANOVA statistics estimates over many random permutations. The S3 generic functions commonly used with\n                    lm\n                    also work with\n </vt:lpwstr>
  </property>
  <property fmtid="{D5CDD505-2E9C-101B-9397-08002B2CF9AE}" pid="890" name="ZOTERO_BREF_km5RD4Bd9jxA_16">
    <vt:lpwstr>                   lm.rrpp\n                    . Additionally, a\n                    pairwise\n                    function provides statistical tests for comparisons of least‐squares means or slopes, among designated groups. Users have many options for</vt:lpwstr>
  </property>
  <property fmtid="{D5CDD505-2E9C-101B-9397-08002B2CF9AE}" pid="891" name="ZOTERO_BREF_km5RD4Bd9jxA_17">
    <vt:lpwstr> varying random permutations. Compared to similar available packages and functions, RRPP is extremely fast and yields comprehensive results for downstream analyses and graphics, following model fits with\n                    lm.rrpp\n                    .</vt:lpwstr>
  </property>
  <property fmtid="{D5CDD505-2E9C-101B-9397-08002B2CF9AE}" pid="892" name="ZOTERO_BREF_km5RD4Bd9jxA_18">
    <vt:lpwstr>\n                  \n                \n                \n                  The RRPP package facilitates analysis of both univariate and multivariate response data, even when the number of variables exceeds the number of observations.","container-title":"</vt:lpwstr>
  </property>
  <property fmtid="{D5CDD505-2E9C-101B-9397-08002B2CF9AE}" pid="893" name="ZOTERO_BREF_km5RD4Bd9jxA_19">
    <vt:lpwstr>Methods in Ecology and Evolution","DOI":"10.1111/2041-210X.13029","ISSN":"2041-210X, 2041-210X","issue":"7","journalAbbreviation":"Methods Ecol Evol","language":"en","page":"1772-1779","source":"DOI.org (Crossref)","title":"RRPP: An R package for fitting </vt:lpwstr>
  </property>
  <property fmtid="{D5CDD505-2E9C-101B-9397-08002B2CF9AE}" pid="894" name="ZOTERO_BREF_km5RD4Bd9jxA_20">
    <vt:lpwstr>linear models to high‐dimensional data using residual randomization","title-short":"RRPP","volume":"9","author":[{"family":"Collyer","given":"Michael L."},{"family":"Adams","given":"Dean C."}],"editor":[{"family":"Freckleton","given":"Robert"}],"issued":{</vt:lpwstr>
  </property>
  <property fmtid="{D5CDD505-2E9C-101B-9397-08002B2CF9AE}" pid="895" name="ZOTERO_BREF_km5RD4Bd9jxA_21">
    <vt:lpwstr>"date-parts":[["2018",7]]}}},{"id":3550,"uris":["http://zotero.org/users/10309729/items/QHIHEPMC"],"itemData":{"id":3550,"type":"software","genre":"R","title":"RRPP: Linear Model Evaluation with Randomized  Residuals in a Permutation Procedure","URL":"htt</vt:lpwstr>
  </property>
  <property fmtid="{D5CDD505-2E9C-101B-9397-08002B2CF9AE}" pid="896" name="ZOTERO_BREF_km5RD4Bd9jxA_22">
    <vt:lpwstr>ps://cran.r-project.org/web/packages/RRPP","author":[{"family":"Collyer","given":"Michael L."},{"family":"Adams","given":"Dean C."}],"issued":{"date-parts":[["2021"]]}}}],"schema":"https://github.com/citation-style-language/schema/raw/master/csl-citation.</vt:lpwstr>
  </property>
  <property fmtid="{D5CDD505-2E9C-101B-9397-08002B2CF9AE}" pid="897" name="ZOTERO_BREF_km5RD4Bd9jxA_23">
    <vt:lpwstr>json"}</vt:lpwstr>
  </property>
  <property fmtid="{D5CDD505-2E9C-101B-9397-08002B2CF9AE}" pid="898" name="ZOTERO_BREF_YOBrPPy5bNpV_1">
    <vt:lpwstr>ZOTERO_ITEM CSL_CITATION {"citationID":"hUJ362wq","properties":{"formattedCitation":"(Lucas &amp; Goswami, 2017)","plainCitation":"(Lucas &amp; Goswami, 2017)","noteIndex":0},"citationItems":[{"id":3551,"uris":["http://zotero.org/users/10309729/items/WF7PDQB4"],"</vt:lpwstr>
  </property>
  <property fmtid="{D5CDD505-2E9C-101B-9397-08002B2CF9AE}" pid="899" name="ZOTERO_BREF_YOBrPPy5bNpV_2">
    <vt:lpwstr>itemData":{"id":3551,"type":"software","genre":"R","title":"paleomorph: Geometric Morphometric   Tools for Paleobiology","URL":"https://CRAN.R-project.org/package=paleomorph","version":"0.1.4","author":[{"family":"Lucas","given":"Tim"},{"family":"Goswami"</vt:lpwstr>
  </property>
  <property fmtid="{D5CDD505-2E9C-101B-9397-08002B2CF9AE}" pid="900" name="ZOTERO_BREF_YOBrPPy5bNpV_3">
    <vt:lpwstr>,"given":"Anjali"}],"issued":{"date-parts":[["2017"]]}}}],"schema":"https://github.com/citation-style-language/schema/raw/master/csl-citation.json"}</vt:lpwstr>
  </property>
</Properties>
</file>