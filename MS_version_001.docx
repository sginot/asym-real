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b/>
          <w:b/>
          <w:bCs/>
          <w:lang w:val="en-US"/>
        </w:rPr>
      </w:pPr>
      <w:r>
        <w:rPr>
          <w:b/>
          <w:bCs/>
          <w:lang w:val="en-US"/>
        </w:rPr>
        <w:t>Linking modularity and conspicuous asymmetry in the insect head and mandibles.</w:t>
      </w:r>
    </w:p>
    <w:p>
      <w:pPr>
        <w:pStyle w:val="Normal"/>
        <w:jc w:val="both"/>
        <w:rPr>
          <w:lang w:val="en-US"/>
        </w:rPr>
      </w:pPr>
      <w:r>
        <w:rPr>
          <w:lang w:val="en-US"/>
        </w:rPr>
      </w:r>
    </w:p>
    <w:p>
      <w:pPr>
        <w:pStyle w:val="Normal"/>
        <w:jc w:val="both"/>
        <w:rPr>
          <w:b/>
          <w:b/>
          <w:bCs/>
        </w:rPr>
      </w:pPr>
      <w:r>
        <w:rPr>
          <w:b/>
          <w:bCs/>
        </w:rPr>
        <w:t>Running head.</w:t>
      </w:r>
      <w:r>
        <w:rPr>
          <w:lang w:val="en-US"/>
        </w:rPr>
        <w:t xml:space="preserve"> Modularity and conspicuous asymmetry</w:t>
      </w:r>
    </w:p>
    <w:p>
      <w:pPr>
        <w:pStyle w:val="Normal"/>
        <w:jc w:val="both"/>
        <w:rPr>
          <w:b/>
          <w:b/>
          <w:bCs/>
        </w:rPr>
      </w:pPr>
      <w:r>
        <w:rPr>
          <w:b/>
          <w:bCs/>
        </w:rPr>
      </w:r>
    </w:p>
    <w:p>
      <w:pPr>
        <w:pStyle w:val="Normal"/>
        <w:jc w:val="both"/>
        <w:rPr>
          <w:lang w:val="en-US"/>
        </w:rPr>
      </w:pPr>
      <w:r>
        <w:rPr>
          <w:b/>
          <w:bCs/>
          <w:lang w:val="en-US"/>
        </w:rPr>
        <w:t>Authors.</w:t>
      </w:r>
      <w:r>
        <w:rPr>
          <w:lang w:val="en-US"/>
        </w:rPr>
        <w:t xml:space="preserve"> Samuel Ginot</w:t>
      </w:r>
      <w:r>
        <w:rPr>
          <w:vertAlign w:val="superscript"/>
          <w:lang w:val="en-US"/>
        </w:rPr>
        <w:t>1,2</w:t>
      </w:r>
      <w:r>
        <w:rPr>
          <w:lang w:val="en-US"/>
        </w:rPr>
        <w:t>, Simon Sommerfeld</w:t>
      </w:r>
      <w:r>
        <w:rPr>
          <w:vertAlign w:val="superscript"/>
          <w:lang w:val="en-US"/>
        </w:rPr>
        <w:t>1</w:t>
      </w:r>
      <w:r>
        <w:rPr>
          <w:lang w:val="en-US"/>
        </w:rPr>
        <w:t>, Alexander Blanke</w:t>
      </w:r>
      <w:r>
        <w:rPr>
          <w:vertAlign w:val="superscript"/>
          <w:lang w:val="en-US"/>
        </w:rPr>
        <w:t>1</w:t>
      </w:r>
    </w:p>
    <w:p>
      <w:pPr>
        <w:pStyle w:val="Normal"/>
        <w:jc w:val="both"/>
        <w:rPr>
          <w:lang w:val="de-DE"/>
        </w:rPr>
      </w:pPr>
      <w:r>
        <w:rPr>
          <w:vertAlign w:val="superscript"/>
          <w:lang w:val="de-DE"/>
        </w:rPr>
        <w:t>1</w:t>
      </w:r>
      <w:r>
        <w:rPr>
          <w:lang w:val="de-DE"/>
        </w:rPr>
        <w:t>Bonner Institut für Organismische Biologie, Universität Bonn, Germany.</w:t>
      </w:r>
    </w:p>
    <w:p>
      <w:pPr>
        <w:pStyle w:val="Normal"/>
        <w:jc w:val="both"/>
        <w:rPr>
          <w:lang w:val="en-US"/>
        </w:rPr>
      </w:pPr>
      <w:r>
        <w:rPr>
          <w:vertAlign w:val="superscript"/>
        </w:rPr>
        <w:t>2</w:t>
      </w:r>
      <w:r>
        <w:rPr/>
        <w:t xml:space="preserve">Corresponding author. </w:t>
      </w:r>
    </w:p>
    <w:p>
      <w:pPr>
        <w:pStyle w:val="Normal"/>
        <w:jc w:val="both"/>
        <w:rPr>
          <w:lang w:val="en-US"/>
        </w:rPr>
      </w:pPr>
      <w:r>
        <w:rPr/>
        <w:t xml:space="preserve">Email: ginotsam@gmail.com. </w:t>
      </w:r>
    </w:p>
    <w:p>
      <w:pPr>
        <w:pStyle w:val="Normal"/>
        <w:jc w:val="both"/>
        <w:rPr>
          <w:lang w:val="de-DE"/>
        </w:rPr>
      </w:pPr>
      <w:r>
        <w:rPr>
          <w:lang w:val="de-DE"/>
        </w:rPr>
        <w:t xml:space="preserve">Mailing adress: </w:t>
      </w:r>
      <w:r>
        <w:rPr>
          <w:rStyle w:val="Accentuationforte"/>
          <w:b w:val="false"/>
          <w:bCs w:val="false"/>
          <w:lang w:val="de-DE"/>
        </w:rPr>
        <w:t>An der Immenburg 1, 53121 Bonn, Germany.</w:t>
      </w:r>
    </w:p>
    <w:p>
      <w:pPr>
        <w:pStyle w:val="Normal"/>
        <w:jc w:val="both"/>
        <w:rPr>
          <w:lang w:val="de-DE"/>
        </w:rPr>
      </w:pPr>
      <w:r>
        <w:rPr>
          <w:lang w:val="de-DE"/>
        </w:rPr>
      </w:r>
    </w:p>
    <w:p>
      <w:pPr>
        <w:pStyle w:val="Normal"/>
        <w:jc w:val="both"/>
        <w:rPr>
          <w:lang w:val="en-US"/>
        </w:rPr>
      </w:pPr>
      <w:r>
        <w:rPr>
          <w:rStyle w:val="Accentuationforte"/>
        </w:rPr>
        <w:t>Author contributions.</w:t>
      </w:r>
      <w:r>
        <w:rPr>
          <w:rStyle w:val="Accentuationforte"/>
          <w:b w:val="false"/>
          <w:bCs w:val="false"/>
        </w:rPr>
        <w:t xml:space="preserve"> SG: Design, data acquisition, first draft, review and proofing. SS: data acquisition. AB: Funding, acquisition of materials, design, review and proofing.</w:t>
      </w:r>
    </w:p>
    <w:p>
      <w:pPr>
        <w:pStyle w:val="Normal"/>
        <w:jc w:val="both"/>
        <w:rPr>
          <w:lang w:val="en-US"/>
        </w:rPr>
      </w:pPr>
      <w:r>
        <w:rPr>
          <w:lang w:val="en-US"/>
        </w:rPr>
      </w:r>
    </w:p>
    <w:p>
      <w:pPr>
        <w:pStyle w:val="Normal"/>
        <w:jc w:val="both"/>
        <w:rPr>
          <w:lang w:val="en-US"/>
        </w:rPr>
      </w:pPr>
      <w:r>
        <w:rPr>
          <w:rStyle w:val="Accentuationforte"/>
        </w:rPr>
        <w:t>Acknowledgements.</w:t>
      </w:r>
      <w:r>
        <w:rPr>
          <w:rStyle w:val="Accentuationforte"/>
          <w:b w:val="false"/>
          <w:bCs w:val="false"/>
        </w:rPr>
        <w:t xml:space="preserve"> We thank the current and former members of our institute especially C. Edel, P. Rühr, M. Relota, and C. Wallnisch for technical and methodological support and discussions.</w:t>
      </w:r>
    </w:p>
    <w:p>
      <w:pPr>
        <w:pStyle w:val="Normal"/>
        <w:jc w:val="both"/>
        <w:rPr>
          <w:lang w:val="en-US"/>
        </w:rPr>
      </w:pPr>
      <w:r>
        <w:rPr>
          <w:lang w:val="en-US"/>
        </w:rPr>
      </w:r>
    </w:p>
    <w:p>
      <w:pPr>
        <w:pStyle w:val="Normal"/>
        <w:jc w:val="both"/>
        <w:rPr>
          <w:lang w:val="en-US"/>
        </w:rPr>
      </w:pPr>
      <w:r>
        <w:rPr>
          <w:rStyle w:val="Accentuationforte"/>
        </w:rPr>
        <w:t>Funding.</w:t>
      </w:r>
      <w:r>
        <w:rPr>
          <w:rStyle w:val="Accentuationforte"/>
          <w:b w:val="false"/>
          <w:bCs w:val="false"/>
        </w:rPr>
        <w:t xml:space="preserve"> </w:t>
      </w:r>
      <w:r>
        <w:rPr/>
        <w:t>This work received support from the European Research Council under grant agreement no. 754290 and the German Research Foundation under grant agreement number BL 1355/4-1 awarded to AB</w:t>
      </w:r>
    </w:p>
    <w:p>
      <w:pPr>
        <w:pStyle w:val="Normal"/>
        <w:jc w:val="both"/>
        <w:rPr>
          <w:lang w:val="en-US"/>
        </w:rPr>
      </w:pPr>
      <w:r>
        <w:rPr>
          <w:lang w:val="en-US"/>
        </w:rPr>
      </w:r>
    </w:p>
    <w:p>
      <w:pPr>
        <w:pStyle w:val="Normal"/>
        <w:jc w:val="both"/>
        <w:rPr>
          <w:b/>
          <w:b/>
          <w:bCs/>
        </w:rPr>
      </w:pPr>
      <w:r>
        <w:rPr>
          <w:b/>
          <w:bCs/>
        </w:rPr>
        <w:t>Conflict of interest.</w:t>
      </w:r>
      <w:r>
        <w:rPr>
          <w:rStyle w:val="Accentuationforte"/>
          <w:b w:val="false"/>
          <w:bCs w:val="false"/>
        </w:rPr>
        <w:t xml:space="preserve"> The authors declare no conflict of interest.</w:t>
      </w:r>
    </w:p>
    <w:p>
      <w:pPr>
        <w:pStyle w:val="Normal"/>
        <w:jc w:val="both"/>
        <w:rPr>
          <w:rStyle w:val="Accentuationforte"/>
          <w:b w:val="false"/>
          <w:b w:val="false"/>
          <w:bCs w:val="false"/>
        </w:rPr>
      </w:pPr>
      <w:r>
        <w:rPr>
          <w:b w:val="false"/>
          <w:bCs w:val="false"/>
        </w:rPr>
      </w:r>
    </w:p>
    <w:p>
      <w:pPr>
        <w:pStyle w:val="Normal"/>
        <w:jc w:val="both"/>
        <w:rPr>
          <w:b/>
          <w:b/>
          <w:bCs/>
        </w:rPr>
      </w:pPr>
      <w:r>
        <w:rPr>
          <w:rStyle w:val="Accentuationforte"/>
        </w:rPr>
        <w:t>Data availability.</w:t>
      </w:r>
      <w:r>
        <w:rPr>
          <w:rStyle w:val="Accentuationforte"/>
          <w:b w:val="false"/>
          <w:bCs w:val="false"/>
        </w:rPr>
        <w:t xml:space="preserve"> Landmark data is available as TPS files, as well as other raw data and R code on Github, at https://github.com/sginot/asym-real. Original 3D reconstructions of grasshopper heads are available on demand from the corresponding author, or at the Bonn Net repository.</w:t>
      </w:r>
    </w:p>
    <w:p>
      <w:pPr>
        <w:pStyle w:val="Normal"/>
        <w:jc w:val="both"/>
        <w:rPr>
          <w:lang w:val="en-US"/>
        </w:rPr>
      </w:pPr>
      <w:r>
        <w:rPr>
          <w:lang w:val="en-US"/>
        </w:rPr>
      </w:r>
      <w:r>
        <w:br w:type="page"/>
      </w:r>
    </w:p>
    <w:p>
      <w:pPr>
        <w:pStyle w:val="Normal"/>
        <w:jc w:val="both"/>
        <w:rPr/>
      </w:pPr>
      <w:r>
        <w:rPr>
          <w:b/>
          <w:bCs/>
          <w:lang w:val="en-US"/>
        </w:rPr>
        <w:t>Abstract.</w:t>
      </w:r>
      <w:r>
        <w:rPr>
          <w:lang w:val="en-US"/>
        </w:rPr>
        <w:t xml:space="preserve"> Bilateral symmetry is widespread across animals. Yet, even among Bilaterians, cases of conspicuous asymmetries are frequent. We propose that this breaking of the symmetrical </w:t>
      </w:r>
      <w:r>
        <w:rPr>
          <w:i/>
          <w:iCs/>
          <w:lang w:val="en-US"/>
        </w:rPr>
        <w:t>bauplan</w:t>
      </w:r>
      <w:r>
        <w:rPr>
          <w:lang w:val="en-US"/>
        </w:rPr>
        <w:t xml:space="preserve"> may be related to the presence of modularity between symmetrical and asymmetrical structures, allowing co-existence of symmetrical and asymmetrical structures, as well as between the left and right sides of asymmetrical structures, allowing each side to develop a different morphology. To test this, the patterns of asymmetry and modularity in the head of the grasshopper </w:t>
      </w:r>
      <w:r>
        <w:rPr>
          <w:i/>
          <w:iCs/>
          <w:lang w:val="en-US"/>
        </w:rPr>
        <w:t>Schistocerca gregaria</w:t>
      </w:r>
      <w:r>
        <w:rPr>
          <w:lang w:val="en-US"/>
        </w:rPr>
        <w:t xml:space="preserve"> (Forskål, 1775) were scrutinized. Results confirm the presence of conspicuous directional asymmetry, in particular in the mandibles, and show significant modularity between mandibles and the rest of the head. Modularity was also found, to a lesser degree, between left and right mandibles, and between the ventral and dorsal structures of the head capsule. These results constitute some of the first evidence that modularity may be involved in the appearance of conspicuous asymmetry. Finally, we hope to motivate more research in this direction, by proposing ways in which future studies could confirm or infirm this putative link at larger evolutionary scales.</w:t>
      </w:r>
    </w:p>
    <w:p>
      <w:pPr>
        <w:pStyle w:val="Normal"/>
        <w:jc w:val="both"/>
        <w:rPr>
          <w:b/>
          <w:b/>
          <w:bCs/>
          <w:lang w:val="en-US"/>
        </w:rPr>
      </w:pPr>
      <w:r>
        <w:rPr>
          <w:b/>
          <w:bCs/>
          <w:lang w:val="en-US"/>
        </w:rPr>
        <w:t xml:space="preserve">Keywords. </w:t>
      </w:r>
      <w:r>
        <w:rPr>
          <w:lang w:val="en-US"/>
        </w:rPr>
        <w:t>Bite force, Covariance ratio, EMMLi, geometric morphometrics, 3D landmarks, Orthoptera.</w:t>
      </w:r>
    </w:p>
    <w:p>
      <w:pPr>
        <w:pStyle w:val="Normal"/>
        <w:jc w:val="both"/>
        <w:rPr>
          <w:lang w:val="en-US"/>
        </w:rPr>
      </w:pPr>
      <w:r>
        <w:rPr>
          <w:lang w:val="en-US"/>
        </w:rPr>
      </w:r>
    </w:p>
    <w:p>
      <w:pPr>
        <w:pStyle w:val="Normal"/>
        <w:jc w:val="both"/>
        <w:rPr>
          <w:b/>
          <w:b/>
          <w:bCs/>
          <w:lang w:val="en-US"/>
        </w:rPr>
      </w:pPr>
      <w:r>
        <w:rPr>
          <w:b/>
          <w:bCs/>
          <w:lang w:val="en-US"/>
        </w:rPr>
        <w:t>Introduction</w:t>
      </w:r>
    </w:p>
    <w:p>
      <w:pPr>
        <w:pStyle w:val="Normal"/>
        <w:jc w:val="both"/>
        <w:rPr>
          <w:rFonts w:ascii="Calibri" w:hAnsi="Calibri" w:cs="Calibri"/>
          <w:lang w:val="en-US"/>
        </w:rPr>
      </w:pPr>
      <w:r>
        <w:rPr>
          <w:lang w:val="en-US"/>
        </w:rPr>
        <w:t xml:space="preserve">Bilateral symmetry is one of the most widespread morphological characters in animals. Yet, even animals with a well-defined bilaterally symmetrical body plan (e.g. most Bilaterians) are </w:t>
      </w:r>
      <w:r>
        <w:rPr>
          <w:i/>
          <w:iCs/>
          <w:lang w:val="en-US"/>
        </w:rPr>
        <w:t>not strictly</w:t>
      </w:r>
      <w:r>
        <w:rPr>
          <w:lang w:val="en-US"/>
        </w:rPr>
        <w:t xml:space="preserve"> symmetrical, since many structures such as internal organs are asymmetrical or even unilateral </w:t>
      </w:r>
      <w:bookmarkStart w:id="0" w:name="ZOTERO_BREF_ckfAwWmQrnuw"/>
      <w:r>
        <w:rPr>
          <w:rFonts w:cs="Calibri"/>
        </w:rPr>
        <w:t>(Babcock, 2005; Palmer, 1996; Van Valen, 1962)</w:t>
      </w:r>
      <w:bookmarkEnd w:id="0"/>
      <w:r>
        <w:rPr>
          <w:lang w:val="en-US"/>
        </w:rPr>
        <w:t xml:space="preserve">. The breaking of symmetry can however take many other forms, sometimes less evident, and with different biological implications </w:t>
      </w:r>
      <w:bookmarkStart w:id="1" w:name="ZOTERO_BREF_7WC1znRDQ1AV"/>
      <w:r>
        <w:rPr>
          <w:rFonts w:cs="Calibri"/>
        </w:rPr>
        <w:t>(Klingenberg, 2022; Palmer, 1994; Van Valen, 1962)</w:t>
      </w:r>
      <w:bookmarkEnd w:id="1"/>
      <w:r>
        <w:rPr>
          <w:rFonts w:cs="Calibri"/>
          <w:lang w:val="en-US"/>
        </w:rPr>
        <w:t>. For example, shape differences between left and right sides can be subtle, requiring precise quantitative measurements to be detected. Among the more subtle asymmetry types, fluctuating asymmetry (FA) is arguably the best studied, mostly as</w:t>
      </w:r>
      <w:r>
        <w:rPr>
          <w:rFonts w:cs="Calibri"/>
          <w:szCs w:val="24"/>
          <w:lang w:val="en-US"/>
        </w:rPr>
        <w:t xml:space="preserve"> an assumed proxy for developmental instability, relating to intrinsic or extrinsic stresses on organisms </w:t>
      </w:r>
      <w:bookmarkStart w:id="2" w:name="ZOTERO_BREF_s33LGItP7vAP"/>
      <w:r>
        <w:rPr>
          <w:rFonts w:cs="Calibri"/>
          <w:b w:val="false"/>
          <w:i w:val="false"/>
          <w:caps w:val="false"/>
          <w:smallCaps w:val="false"/>
          <w:position w:val="0"/>
          <w:sz w:val="22"/>
          <w:szCs w:val="24"/>
          <w:u w:val="none"/>
          <w:vertAlign w:val="baseline"/>
          <w:lang w:val="en-US"/>
        </w:rPr>
        <w:t>(Ben</w:t>
      </w:r>
      <w:r>
        <w:rPr>
          <w:b w:val="false"/>
          <w:i w:val="false"/>
          <w:caps w:val="false"/>
          <w:smallCaps w:val="false"/>
          <w:position w:val="0"/>
          <w:sz w:val="22"/>
          <w:u w:val="none"/>
          <w:vertAlign w:val="baseline"/>
        </w:rPr>
        <w:t>ítez et al., 2020; Graham et al., 1994; Klingenberg, 2022; Møller, 1990; Palmer, 1994; Savriama et al., 2016; Van Valen, 1962)</w:t>
      </w:r>
      <w:bookmarkEnd w:id="2"/>
      <w:r>
        <w:rPr>
          <w:rFonts w:cs="Calibri"/>
          <w:szCs w:val="24"/>
          <w:lang w:val="en-US"/>
        </w:rPr>
        <w:t xml:space="preserve">. When studying fluctuating asymmetry, it is assumed that symmetry is the norm and the target phenotype to achieve </w:t>
      </w:r>
      <w:bookmarkStart w:id="3" w:name="ZOTERO_BREF_si6swIcGOcBr"/>
      <w:r>
        <w:rPr>
          <w:rFonts w:cs="Calibri"/>
        </w:rPr>
        <w:t>(Hansen et al., 2006)</w:t>
      </w:r>
      <w:bookmarkEnd w:id="3"/>
      <w:r>
        <w:rPr>
          <w:rFonts w:cs="Calibri"/>
          <w:szCs w:val="24"/>
          <w:lang w:val="en-US"/>
        </w:rPr>
        <w:t>, and that “stressors”, such as random mutations</w:t>
      </w:r>
      <w:ins w:id="0" w:author="Samuel Ginot" w:date="2023-10-13T10:04:40Z">
        <w:r>
          <w:rPr>
            <w:rFonts w:cs="Calibri"/>
            <w:szCs w:val="24"/>
            <w:lang w:val="en-US"/>
          </w:rPr>
          <w:t xml:space="preserve"> or environmental conditions</w:t>
        </w:r>
      </w:ins>
      <w:r>
        <w:rPr>
          <w:rFonts w:cs="Calibri"/>
          <w:szCs w:val="24"/>
          <w:lang w:val="en-US"/>
        </w:rPr>
        <w:t xml:space="preserve">, lead to small left-right differences, the distribution of which should be normal and centered on 0 (i.e. on perfect symmetry) at the population level </w:t>
      </w:r>
      <w:bookmarkStart w:id="4" w:name="ZOTERO_BREF_mnYpzGEYxWZC"/>
      <w:r>
        <w:rPr>
          <w:rFonts w:cs="Calibri"/>
        </w:rPr>
        <w:t>(Palmer, 1994)</w:t>
      </w:r>
      <w:bookmarkEnd w:id="4"/>
      <w:r>
        <w:rPr>
          <w:rFonts w:cs="Calibri"/>
          <w:lang w:val="en-US"/>
        </w:rPr>
        <w:t xml:space="preserve">. Subtle asymmetry types also include directional asymmetry (DA) and antisymmetry, in which a symmetrical phenotype is </w:t>
      </w:r>
      <w:r>
        <w:rPr>
          <w:rFonts w:cs="Calibri"/>
          <w:i/>
          <w:iCs/>
          <w:lang w:val="en-US"/>
        </w:rPr>
        <w:t>not</w:t>
      </w:r>
      <w:r>
        <w:rPr>
          <w:rFonts w:cs="Calibri"/>
          <w:lang w:val="en-US"/>
        </w:rPr>
        <w:t xml:space="preserve"> the norm, with the left-right differences being of consistent direction in the case of directional asymmetry, leading to a normal distribution </w:t>
      </w:r>
      <w:r>
        <w:rPr>
          <w:rFonts w:cs="Calibri"/>
          <w:i/>
          <w:iCs/>
          <w:lang w:val="en-US"/>
        </w:rPr>
        <w:t>not</w:t>
      </w:r>
      <w:r>
        <w:rPr>
          <w:rFonts w:cs="Calibri"/>
          <w:lang w:val="en-US"/>
        </w:rPr>
        <w:t xml:space="preserve"> centered on 0, or of random direction in antisymmetry, leading to a platykurtic or bimodal distribution of differences. Directional asymmetry and antisymmetry are also found, and </w:t>
      </w:r>
      <w:del w:id="1" w:author="Samuel Ginot" w:date="2023-10-13T10:11:03Z">
        <w:r>
          <w:rPr>
            <w:rFonts w:cs="Calibri"/>
            <w:lang w:val="en-US"/>
          </w:rPr>
          <w:delText>generally</w:delText>
        </w:r>
      </w:del>
      <w:ins w:id="2" w:author="Samuel Ginot" w:date="2023-10-13T10:11:03Z">
        <w:r>
          <w:rPr>
            <w:rFonts w:cs="Calibri"/>
            <w:lang w:val="en-US"/>
          </w:rPr>
          <w:t>are</w:t>
        </w:r>
      </w:ins>
      <w:r>
        <w:rPr>
          <w:rFonts w:cs="Calibri"/>
          <w:lang w:val="en-US"/>
        </w:rPr>
        <w:t xml:space="preserve"> characteristic, for conspicuous asymmetries</w:t>
      </w:r>
      <w:ins w:id="3" w:author="Samuel Ginot" w:date="2023-10-13T10:02:17Z">
        <w:r>
          <w:rPr>
            <w:rFonts w:cs="Calibri"/>
            <w:lang w:val="en-US"/>
          </w:rPr>
          <w:t xml:space="preserve">, which are </w:t>
        </w:r>
      </w:ins>
      <w:ins w:id="4" w:author="Samuel Ginot" w:date="2023-10-13T10:05:07Z">
        <w:r>
          <w:rPr>
            <w:rFonts w:cs="Calibri"/>
            <w:lang w:val="en-US"/>
          </w:rPr>
          <w:t>cases of asymmetry readily visible upon observation</w:t>
        </w:r>
      </w:ins>
      <w:r>
        <w:rPr>
          <w:rFonts w:cs="Calibri"/>
          <w:lang w:val="en-US"/>
        </w:rPr>
        <w:t xml:space="preserve"> </w:t>
      </w:r>
      <w:bookmarkStart w:id="5" w:name="ZOTERO_BREF_FLU8HEaFabQs"/>
      <w:r>
        <w:rPr>
          <w:rFonts w:cs="Calibri"/>
        </w:rPr>
        <w:t>(Palmer, 2004)</w:t>
      </w:r>
      <w:bookmarkEnd w:id="5"/>
      <w:r>
        <w:rPr>
          <w:rFonts w:cs="Calibri"/>
          <w:lang w:val="en-US"/>
        </w:rPr>
        <w:t>. In this case again, a symmetric phenotype is not the norm, and the target phenotype is visibly different between left and right sides.</w:t>
      </w:r>
    </w:p>
    <w:p>
      <w:pPr>
        <w:pStyle w:val="Normal"/>
        <w:rPr>
          <w:rFonts w:ascii="Calibri" w:hAnsi="Calibri" w:cs="Calibri"/>
          <w:lang w:val="en-US"/>
        </w:rPr>
      </w:pPr>
      <w:r>
        <w:rPr>
          <w:rFonts w:cs="Calibri"/>
          <w:lang w:val="en-US"/>
        </w:rPr>
        <w:t>Because directional asymmetry and antisymmetry entail systematic differences between sides, they are generally considered to be inherited, and sometimes to be adaptive</w:t>
      </w:r>
      <w:ins w:id="5" w:author="Samuel Ginot" w:date="2023-10-13T10:25:56Z">
        <w:r>
          <w:rPr>
            <w:rFonts w:cs="Calibri"/>
            <w:lang w:val="en-US"/>
          </w:rPr>
          <w:t xml:space="preserve"> </w:t>
        </w:r>
      </w:ins>
      <w:bookmarkStart w:id="6" w:name="ZOTERO_BREF_4UmGzHwVAjYq"/>
      <w:r>
        <w:rPr>
          <w:rFonts w:cs="Calibri"/>
          <w:lang w:val="en-US"/>
        </w:rPr>
        <w:t>(Palmer, 2004)</w:t>
      </w:r>
      <w:ins w:id="6" w:author="xxx" w:date="2023-10-04T09:41:00Z">
        <w:del w:id="7" w:author="Samuel Ginot" w:date="2023-10-13T10:13:17Z">
          <w:bookmarkEnd w:id="6"/>
          <w:r>
            <w:rPr>
              <w:rFonts w:cs="Calibri"/>
              <w:lang w:val="en-US"/>
            </w:rPr>
            <w:delText xml:space="preserve"> (REF?)</w:delText>
          </w:r>
        </w:del>
      </w:ins>
      <w:r>
        <w:rPr>
          <w:rFonts w:cs="Calibri"/>
          <w:lang w:val="en-US"/>
        </w:rPr>
        <w:t xml:space="preserve">. The latter point, however, is dependent on whether subtle or conspicuous asymmetries are studied. For example, </w:t>
      </w:r>
      <w:r>
        <w:rPr>
          <w:rFonts w:cs="Calibri"/>
          <w:i/>
          <w:iCs/>
          <w:lang w:val="en-US"/>
        </w:rPr>
        <w:t>subtle</w:t>
      </w:r>
      <w:r>
        <w:rPr>
          <w:rFonts w:cs="Calibri"/>
          <w:lang w:val="en-US"/>
        </w:rPr>
        <w:t xml:space="preserve"> directional asymmetries in insect wings have been repeatedly demonstrated, but may be of little adaptive significance, due to limited functional consequences </w:t>
      </w:r>
      <w:bookmarkStart w:id="7" w:name="ZOTERO_BREF_pDanY3tkotH3"/>
      <w:r>
        <w:rPr>
          <w:rFonts w:cs="Calibri"/>
          <w:b w:val="false"/>
          <w:i w:val="false"/>
          <w:caps w:val="false"/>
          <w:smallCaps w:val="false"/>
          <w:position w:val="0"/>
          <w:sz w:val="22"/>
          <w:szCs w:val="24"/>
          <w:u w:val="none"/>
          <w:vertAlign w:val="baseline"/>
          <w:lang w:val="en-US"/>
        </w:rPr>
        <w:t>(Klingenberg et al., 1998; P</w:t>
      </w:r>
      <w:r>
        <w:rPr>
          <w:b w:val="false"/>
          <w:i w:val="false"/>
          <w:caps w:val="false"/>
          <w:smallCaps w:val="false"/>
          <w:position w:val="0"/>
          <w:sz w:val="22"/>
          <w:u w:val="none"/>
          <w:vertAlign w:val="baseline"/>
        </w:rPr>
        <w:t>élabon &amp; Hansen, 2008; Pither &amp; Taylor, 2000)</w:t>
      </w:r>
      <w:bookmarkEnd w:id="7"/>
      <w:r>
        <w:rPr>
          <w:rFonts w:cs="Calibri"/>
          <w:szCs w:val="24"/>
          <w:lang w:val="en-US"/>
        </w:rPr>
        <w:t xml:space="preserve">. On the other hand, </w:t>
      </w:r>
      <w:r>
        <w:rPr>
          <w:rFonts w:cs="Calibri"/>
          <w:i/>
          <w:iCs/>
          <w:szCs w:val="24"/>
          <w:lang w:val="en-US"/>
        </w:rPr>
        <w:t>conspicuous</w:t>
      </w:r>
      <w:r>
        <w:rPr>
          <w:rFonts w:cs="Calibri"/>
          <w:szCs w:val="24"/>
          <w:lang w:val="en-US"/>
        </w:rPr>
        <w:t xml:space="preserve"> directional asymmetry in the skull of </w:t>
      </w:r>
      <w:ins w:id="8" w:author="Samuel Ginot" w:date="2023-10-13T10:33:30Z">
        <w:r>
          <w:rPr>
            <w:rFonts w:cs="Calibri"/>
            <w:szCs w:val="24"/>
            <w:lang w:val="en-US"/>
          </w:rPr>
          <w:t xml:space="preserve">toothed </w:t>
        </w:r>
      </w:ins>
      <w:r>
        <w:rPr>
          <w:rFonts w:cs="Calibri"/>
          <w:szCs w:val="24"/>
          <w:lang w:val="en-US"/>
        </w:rPr>
        <w:t xml:space="preserve">whales has been argued to be related to feeding or biosonar function </w:t>
      </w:r>
      <w:bookmarkStart w:id="8" w:name="ZOTERO_BREF_xtAXZHqSamQK"/>
      <w:r>
        <w:rPr>
          <w:rFonts w:cs="Calibri"/>
          <w:szCs w:val="24"/>
          <w:lang w:val="en-US"/>
        </w:rPr>
        <w:t>(Churchill et al., 2019; del Castillo et al., 2016; Huggenberger et al., 2017; Laeta et al., 2023; Lanzetti et al., 2022; Macleod et al., 2007)</w:t>
      </w:r>
      <w:bookmarkEnd w:id="8"/>
      <w:r>
        <w:rPr>
          <w:rFonts w:cs="Calibri"/>
          <w:lang w:val="en-US"/>
        </w:rPr>
        <w:t xml:space="preserve">; extreme conspicuous directional asymmetry in the skulls of flatfishes relates to their benthic ecology </w:t>
      </w:r>
      <w:bookmarkStart w:id="9" w:name="ZOTERO_BREF_cVKPErJwiNyj"/>
      <w:r>
        <w:rPr>
          <w:rFonts w:cs="Calibri"/>
        </w:rPr>
        <w:t>(Evans et al., 2021)</w:t>
      </w:r>
      <w:bookmarkEnd w:id="9"/>
      <w:r>
        <w:rPr>
          <w:rFonts w:cs="Calibri"/>
          <w:lang w:val="en-US"/>
        </w:rPr>
        <w:t xml:space="preserve">; conspicuous antisymmetry in many Crustacean appendages has been related to divergent left and right functions </w:t>
      </w:r>
      <w:bookmarkStart w:id="10" w:name="ZOTERO_BREF_i2BWnl24xap6"/>
      <w:r>
        <w:rPr>
          <w:rFonts w:cs="Calibri"/>
        </w:rPr>
        <w:t>(Govind, 1989; Govind &amp; Blundon, 1985; Levinton, 2016; Pratt &amp; Mclain, 2002)</w:t>
      </w:r>
      <w:bookmarkEnd w:id="10"/>
      <w:r>
        <w:rPr>
          <w:rFonts w:cs="Calibri"/>
          <w:lang w:val="en-US"/>
        </w:rPr>
        <w:t xml:space="preserve">; and in humans and mice, the mirroring of internal organs, or </w:t>
      </w:r>
      <w:r>
        <w:rPr>
          <w:rFonts w:cs="Calibri"/>
          <w:i/>
          <w:iCs/>
          <w:lang w:val="en-US"/>
        </w:rPr>
        <w:t>situs inversus</w:t>
      </w:r>
      <w:r>
        <w:rPr>
          <w:rFonts w:cs="Calibri"/>
          <w:lang w:val="en-US"/>
        </w:rPr>
        <w:t xml:space="preserve">, is mostly problematic when only some of the organs are concerned, while complete </w:t>
      </w:r>
      <w:r>
        <w:rPr>
          <w:rFonts w:cs="Calibri"/>
          <w:i/>
          <w:iCs/>
          <w:lang w:val="en-US"/>
        </w:rPr>
        <w:t>situs inversus</w:t>
      </w:r>
      <w:r>
        <w:rPr>
          <w:rFonts w:cs="Calibri"/>
          <w:lang w:val="en-US"/>
        </w:rPr>
        <w:t xml:space="preserve"> entails </w:t>
      </w:r>
      <w:ins w:id="9" w:author="Samuel Ginot" w:date="2023-10-13T10:28:00Z">
        <w:r>
          <w:rPr>
            <w:rFonts w:cs="Calibri"/>
            <w:lang w:val="en-US"/>
          </w:rPr>
          <w:t xml:space="preserve">no major </w:t>
        </w:r>
      </w:ins>
      <w:r>
        <w:rPr>
          <w:rFonts w:cs="Calibri"/>
          <w:lang w:val="en-US"/>
        </w:rPr>
        <w:t xml:space="preserve">health defects </w:t>
      </w:r>
      <w:bookmarkStart w:id="11" w:name="ZOTERO_BREF_LFEM8B0DQM40"/>
      <w:r>
        <w:rPr>
          <w:rFonts w:cs="Calibri"/>
        </w:rPr>
        <w:t>(Palmer, 2004)</w:t>
      </w:r>
      <w:bookmarkEnd w:id="11"/>
      <w:r>
        <w:rPr>
          <w:rFonts w:cs="Calibri"/>
          <w:lang w:val="en-US"/>
        </w:rPr>
        <w:t>.</w:t>
      </w:r>
    </w:p>
    <w:p>
      <w:pPr>
        <w:pStyle w:val="Normal"/>
        <w:jc w:val="both"/>
        <w:rPr>
          <w:rFonts w:ascii="Calibri" w:hAnsi="Calibri" w:cs="Calibri"/>
          <w:lang w:val="en-US"/>
        </w:rPr>
      </w:pPr>
      <w:r>
        <w:rPr>
          <w:rFonts w:cs="Calibri"/>
          <w:lang w:val="en-US"/>
        </w:rPr>
        <w:t>If one considers that there is not just one left-right (or right-left) body axis, but instead two opposite medio-lateral axes</w:t>
      </w:r>
      <w:bookmarkStart w:id="12" w:name="ZOTERO_BREF_L5BuYt52vOGv"/>
      <w:r>
        <w:rPr>
          <w:rFonts w:cs="Calibri"/>
          <w:lang w:val="en-US"/>
        </w:rPr>
        <w:t xml:space="preserve"> </w:t>
      </w:r>
      <w:r>
        <w:rPr>
          <w:rFonts w:cs="Calibri"/>
        </w:rPr>
        <w:t>(Meinhardt, 2001; Palmer, 2004)</w:t>
      </w:r>
      <w:bookmarkEnd w:id="12"/>
      <w:r>
        <w:rPr>
          <w:rFonts w:cs="Calibri"/>
          <w:lang w:val="en-US"/>
        </w:rPr>
        <w:t xml:space="preserve">, the emergence of conspicuously different left and right phenotypes can be interpreted as the relatively independent expression of two different developmental programs, which can be initiated genetically (e.g. usual </w:t>
      </w:r>
      <w:r>
        <w:rPr>
          <w:rFonts w:cs="Calibri"/>
          <w:i/>
          <w:iCs/>
          <w:lang w:val="en-US"/>
        </w:rPr>
        <w:t>situs solitus</w:t>
      </w:r>
      <w:r>
        <w:rPr>
          <w:rFonts w:cs="Calibri"/>
          <w:lang w:val="en-US"/>
        </w:rPr>
        <w:t xml:space="preserve">), randomly (e.g. </w:t>
      </w:r>
      <w:r>
        <w:rPr>
          <w:rFonts w:cs="Calibri"/>
          <w:i/>
          <w:iCs/>
          <w:lang w:val="en-US"/>
        </w:rPr>
        <w:t>situs inversus</w:t>
      </w:r>
      <w:r>
        <w:rPr>
          <w:rFonts w:cs="Calibri"/>
          <w:lang w:val="en-US"/>
        </w:rPr>
        <w:t xml:space="preserve"> in </w:t>
      </w:r>
      <w:r>
        <w:rPr>
          <w:rFonts w:cs="Calibri"/>
          <w:i/>
          <w:iCs/>
          <w:lang w:val="en-US"/>
        </w:rPr>
        <w:t>iv</w:t>
      </w:r>
      <w:r>
        <w:rPr>
          <w:rFonts w:cs="Calibri"/>
          <w:lang w:val="en-US"/>
        </w:rPr>
        <w:t xml:space="preserve"> mutant mice, </w:t>
      </w:r>
      <w:bookmarkStart w:id="13" w:name="ZOTERO_BREF_QiclVk86sxhb"/>
      <w:r>
        <w:rPr>
          <w:rFonts w:cs="Calibri"/>
        </w:rPr>
        <w:t>(Brown &amp; Wolpert, 1990)</w:t>
      </w:r>
      <w:bookmarkEnd w:id="13"/>
      <w:r>
        <w:rPr>
          <w:rFonts w:cs="Calibri"/>
          <w:lang w:val="en-US"/>
        </w:rPr>
        <w:t xml:space="preserve">), or environmentally (e.g. lobster claws </w:t>
      </w:r>
      <w:bookmarkStart w:id="14" w:name="ZOTERO_BREF_0mvr7rls5F4N"/>
      <w:r>
        <w:rPr>
          <w:rFonts w:cs="Calibri"/>
        </w:rPr>
        <w:t>(Govind, 1989)</w:t>
      </w:r>
      <w:bookmarkEnd w:id="14"/>
      <w:r>
        <w:rPr>
          <w:rFonts w:cs="Calibri"/>
          <w:lang w:val="en-US"/>
        </w:rPr>
        <w:t xml:space="preserve">). It should however be kept in mind that even in extreme cases of antisymmetry (e.g. in fiddler crabs), the development of both sides has been shown to be positively </w:t>
      </w:r>
      <w:ins w:id="10" w:author="Samuel Ginot" w:date="2023-10-13T10:29:55Z">
        <w:r>
          <w:rPr>
            <w:rFonts w:cs="Calibri"/>
            <w:lang w:val="en-US"/>
          </w:rPr>
          <w:t>cor</w:t>
        </w:r>
      </w:ins>
      <w:r>
        <w:rPr>
          <w:rFonts w:cs="Calibri"/>
          <w:lang w:val="en-US"/>
        </w:rPr>
        <w:t xml:space="preserve">related, at least in terms of resource investment </w:t>
      </w:r>
      <w:bookmarkStart w:id="15" w:name="ZOTERO_BREF_ixlpTyOzhkX3"/>
      <w:r>
        <w:rPr>
          <w:rFonts w:cs="Calibri"/>
        </w:rPr>
        <w:t>(Levinton, 2016)</w:t>
      </w:r>
      <w:bookmarkEnd w:id="15"/>
      <w:r>
        <w:rPr>
          <w:rFonts w:cs="Calibri"/>
          <w:lang w:val="en-US"/>
        </w:rPr>
        <w:t xml:space="preserve">. With this view in mind, in cases of conspicuous directional asymmetry or antisymmetry both medio-lateral axes may be akin to </w:t>
      </w:r>
      <w:r>
        <w:rPr>
          <w:rFonts w:cs="Calibri"/>
          <w:i/>
          <w:iCs/>
          <w:lang w:val="en-US"/>
        </w:rPr>
        <w:t>quasi-autonomous components</w:t>
      </w:r>
      <w:r>
        <w:rPr>
          <w:rFonts w:cs="Calibri"/>
          <w:lang w:val="en-US"/>
        </w:rPr>
        <w:t xml:space="preserve"> </w:t>
      </w:r>
      <w:bookmarkStart w:id="16" w:name="ZOTERO_BREF_e1PSRHgXsTGo"/>
      <w:r>
        <w:rPr>
          <w:rFonts w:cs="Calibri"/>
        </w:rPr>
        <w:t>(Wagner et al., 2007; Zelditch &amp; Goswami, 2021)</w:t>
      </w:r>
      <w:bookmarkEnd w:id="16"/>
      <w:r>
        <w:rPr>
          <w:rFonts w:cs="Calibri"/>
          <w:lang w:val="en-US"/>
        </w:rPr>
        <w:t xml:space="preserve">, producing a special case of modularity in which left and right sides of a bilaterally homologous structure represent developmental modules. In addition to being developmentally modular, each side may also represent a quasi-autonomous functional module, illustrated perhaps most obviously in male fiddler crabs which use their minor claw to feed and their major claw for fights and displays, certainly leading to very different selective pressures on the opposite sides of the animal </w:t>
      </w:r>
      <w:bookmarkStart w:id="17" w:name="ZOTERO_BREF_tgfJ0V2ynGKZ"/>
      <w:r>
        <w:rPr>
          <w:rFonts w:cs="Calibri"/>
        </w:rPr>
        <w:t>(Pratt &amp; Mclain, 2002)</w:t>
      </w:r>
      <w:bookmarkEnd w:id="17"/>
      <w:r>
        <w:rPr>
          <w:rFonts w:cs="Calibri"/>
          <w:lang w:val="en-US"/>
        </w:rPr>
        <w:t>. Although the modularity of crab claws has</w:t>
      </w:r>
      <w:ins w:id="11" w:author="xxx" w:date="2023-10-04T09:47:00Z">
        <w:r>
          <w:rPr>
            <w:rFonts w:cs="Calibri"/>
            <w:lang w:val="en-US"/>
          </w:rPr>
          <w:t>,</w:t>
        </w:r>
      </w:ins>
      <w:r>
        <w:rPr>
          <w:rFonts w:cs="Calibri"/>
          <w:lang w:val="en-US"/>
        </w:rPr>
        <w:t xml:space="preserve"> to our knowledge</w:t>
      </w:r>
      <w:ins w:id="12" w:author="xxx" w:date="2023-10-04T09:47:00Z">
        <w:r>
          <w:rPr>
            <w:rFonts w:cs="Calibri"/>
            <w:lang w:val="en-US"/>
          </w:rPr>
          <w:t>,</w:t>
        </w:r>
      </w:ins>
      <w:r>
        <w:rPr>
          <w:rFonts w:cs="Calibri"/>
          <w:lang w:val="en-US"/>
        </w:rPr>
        <w:t xml:space="preserve"> not directly been assessed, studies on the skull </w:t>
      </w:r>
      <w:ins w:id="13" w:author="xxx" w:date="2023-10-04T09:47:00Z">
        <w:r>
          <w:rPr>
            <w:rFonts w:cs="Calibri"/>
            <w:lang w:val="en-US"/>
          </w:rPr>
          <w:t>of</w:t>
        </w:r>
      </w:ins>
      <w:ins w:id="14" w:author="Samuel Ginot" w:date="2023-10-13T10:33:05Z">
        <w:r>
          <w:rPr>
            <w:rFonts w:cs="Calibri"/>
            <w:lang w:val="en-US"/>
          </w:rPr>
          <w:t xml:space="preserve"> toothed</w:t>
        </w:r>
      </w:ins>
      <w:ins w:id="15" w:author="xxx" w:date="2023-10-04T09:47:00Z">
        <w:r>
          <w:rPr>
            <w:rFonts w:cs="Calibri"/>
            <w:lang w:val="en-US"/>
          </w:rPr>
          <w:t xml:space="preserve"> whales </w:t>
        </w:r>
      </w:ins>
      <w:r>
        <w:rPr>
          <w:rFonts w:cs="Calibri"/>
          <w:lang w:val="en-US"/>
        </w:rPr>
        <w:t xml:space="preserve">do suggest a link between the presence of directional asymmetry and a modification of the modularity pattern of the skull </w:t>
      </w:r>
      <w:bookmarkStart w:id="18" w:name="ZOTERO_BREF_0j0igMblg3sN"/>
      <w:r>
        <w:rPr>
          <w:rFonts w:cs="Calibri"/>
        </w:rPr>
        <w:t>(Churchill et al., 2019; del Castillo et al., 2016, 2017)</w:t>
      </w:r>
      <w:bookmarkEnd w:id="18"/>
      <w:r>
        <w:rPr>
          <w:rFonts w:cs="Calibri"/>
          <w:lang w:val="en-US"/>
        </w:rPr>
        <w:t xml:space="preserve">. The situation in this latter case is slightly more entangled than in the crab claws example, because both sides of the skull, which may develop differently, may be involved in the same function, here feeding or sound production. On the other hand, the general shape of the skull should achieve some degree of symmetry to retain hydrodynamic properties, which would require that some skull modules develop symmetrically, while others develop asymmetrically. </w:t>
      </w:r>
    </w:p>
    <w:p>
      <w:pPr>
        <w:pStyle w:val="Normal"/>
        <w:jc w:val="both"/>
        <w:rPr>
          <w:rFonts w:ascii="Calibri" w:hAnsi="Calibri" w:cs="Calibri"/>
          <w:lang w:val="en-US"/>
        </w:rPr>
      </w:pPr>
      <w:r>
        <w:rPr>
          <w:rFonts w:cs="Calibri"/>
          <w:lang w:val="en-US"/>
        </w:rPr>
        <w:t xml:space="preserve">Another case of conspicuous asymmetry are the mandibles of many insects, </w:t>
      </w:r>
      <w:ins w:id="16" w:author="Samuel Ginot" w:date="2023-10-13T10:43:15Z">
        <w:r>
          <w:rPr>
            <w:rFonts w:cs="Calibri"/>
            <w:lang w:val="en-US"/>
          </w:rPr>
          <w:t xml:space="preserve">and </w:t>
        </w:r>
      </w:ins>
      <w:r>
        <w:rPr>
          <w:rFonts w:cs="Calibri"/>
          <w:lang w:val="en-US"/>
        </w:rPr>
        <w:t xml:space="preserve">among them Orthopterans, i.e. grasshoppers, crickets and relatives </w:t>
      </w:r>
      <w:bookmarkStart w:id="19" w:name="ZOTERO_BREF_QF27IoqYzK7q"/>
      <w:r>
        <w:rPr>
          <w:rFonts w:cs="Calibri"/>
        </w:rPr>
        <w:t>(Ball, 1992; Chapman, 1964; Clissold, 2007)</w:t>
      </w:r>
      <w:bookmarkEnd w:id="19"/>
      <w:r>
        <w:rPr>
          <w:rFonts w:cs="Calibri"/>
          <w:lang w:val="en-US"/>
        </w:rPr>
        <w:t xml:space="preserve">. Mandibles are used to induce shear and crush food, and their asymmetric shapes allow the distal parts (incisivi) to cross and act as double blades, and the proximal parts (molars) to occlude </w:t>
      </w:r>
      <w:bookmarkStart w:id="20" w:name="ZOTERO_BREF_HQkxg2CqYOuc"/>
      <w:r>
        <w:rPr>
          <w:rFonts w:cs="Calibri"/>
        </w:rPr>
        <w:t>(Clissold, 2007)</w:t>
      </w:r>
      <w:bookmarkEnd w:id="20"/>
      <w:r>
        <w:rPr>
          <w:rFonts w:cs="Calibri"/>
          <w:lang w:val="en-US"/>
        </w:rPr>
        <w:t>. The left and right mandibles each rotate around an axis formed by two articulation points with the head. They can move independently from each other</w:t>
      </w:r>
      <w:ins w:id="17" w:author="Samuel Ginot" w:date="2023-10-13T10:57:37Z">
        <w:r>
          <w:rPr>
            <w:rFonts w:cs="Calibri"/>
            <w:lang w:val="en-US"/>
          </w:rPr>
          <w:t xml:space="preserve"> (meaning they are by definition anatomical modules)</w:t>
        </w:r>
      </w:ins>
      <w:r>
        <w:rPr>
          <w:rFonts w:cs="Calibri"/>
          <w:lang w:val="en-US"/>
        </w:rPr>
        <w:t xml:space="preserve"> and, in Orthopterans, are each actuated by one adductor and one abductor muscle which are attached to the inside of the head capsule cuticle </w:t>
      </w:r>
      <w:bookmarkStart w:id="21" w:name="ZOTERO_BREF_3OWXh9mxvSio"/>
      <w:r>
        <w:rPr>
          <w:rFonts w:cs="Calibri"/>
        </w:rPr>
        <w:t>(Clissold, 2007)</w:t>
      </w:r>
      <w:bookmarkEnd w:id="21"/>
      <w:r>
        <w:rPr>
          <w:rFonts w:cs="Calibri"/>
          <w:lang w:val="en-US"/>
        </w:rPr>
        <w:t xml:space="preserve">. Contrary to the bones of the Cetacean skull, the Orthopteran mandibles remain to </w:t>
      </w:r>
      <w:del w:id="18" w:author="Samuel Ginot" w:date="2023-10-13T10:46:09Z">
        <w:r>
          <w:rPr>
            <w:rFonts w:cs="Calibri"/>
            <w:lang w:val="en-US"/>
          </w:rPr>
          <w:delText>some</w:delText>
        </w:r>
      </w:del>
      <w:ins w:id="19" w:author="Samuel Ginot" w:date="2023-10-13T10:46:09Z">
        <w:r>
          <w:rPr>
            <w:rFonts w:cs="Calibri"/>
            <w:lang w:val="en-US"/>
          </w:rPr>
          <w:t>a large</w:t>
        </w:r>
      </w:ins>
      <w:r>
        <w:rPr>
          <w:rFonts w:cs="Calibri"/>
          <w:lang w:val="en-US"/>
        </w:rPr>
        <w:t xml:space="preserve"> extent physically independent from each other, while, contrary to the fiddler crab claws, both mandibles must work together to achieve efficient feeding. The Orthopteran head (including mandibles) therefore constitutes a somehow intermediate study case of an integrated structure, or </w:t>
      </w:r>
      <w:r>
        <w:rPr>
          <w:rFonts w:cs="Calibri"/>
          <w:i/>
          <w:iCs/>
          <w:lang w:val="en-US"/>
        </w:rPr>
        <w:t>tagma</w:t>
      </w:r>
      <w:r>
        <w:rPr>
          <w:rFonts w:cs="Calibri"/>
          <w:lang w:val="en-US"/>
        </w:rPr>
        <w:t xml:space="preserve"> </w:t>
      </w:r>
      <w:bookmarkStart w:id="22" w:name="ZOTERO_BREF_ctq9xdr3MIsT"/>
      <w:r>
        <w:rPr>
          <w:rFonts w:cs="Calibri"/>
        </w:rPr>
        <w:t>(Minelli et al., 2013)</w:t>
      </w:r>
      <w:bookmarkEnd w:id="22"/>
      <w:r>
        <w:rPr>
          <w:rFonts w:cs="Calibri"/>
          <w:lang w:val="en-US"/>
        </w:rPr>
        <w:t xml:space="preserve">, combining symmetric and asymmetric components which both should be </w:t>
      </w:r>
      <w:commentRangeStart w:id="0"/>
      <w:r>
        <w:rPr>
          <w:rFonts w:cs="Calibri"/>
          <w:lang w:val="en-US"/>
        </w:rPr>
        <w:t>advantageous</w:t>
      </w:r>
      <w:ins w:id="20" w:author="Samuel Ginot" w:date="2023-10-13T10:48:59Z">
        <w:r>
          <w:rPr>
            <w:rFonts w:cs="Calibri"/>
            <w:lang w:val="en-US"/>
          </w:rPr>
        </w:r>
      </w:ins>
      <w:commentRangeEnd w:id="0"/>
      <w:r>
        <w:commentReference w:id="0"/>
      </w:r>
      <w:r>
        <w:rPr>
          <w:rFonts w:cs="Calibri"/>
          <w:lang w:val="en-US"/>
        </w:rPr>
        <w:t xml:space="preserve">: Left and right mandibles are physically independent, but share a common function including a key-and-lock principle, while the rest of the head tagma should be under selective pressure for symmetry, given sensory structures such as the eyes and antennae. In addition to a common function, left and right mandibles share a common developmental origin, being derived from a highly modified head segment </w:t>
      </w:r>
      <w:bookmarkStart w:id="23" w:name="ZOTERO_BREF_CqreNpKaVkew"/>
      <w:r>
        <w:rPr>
          <w:rFonts w:cs="Calibri"/>
        </w:rPr>
        <w:t>(Posnien &amp; Bucher, 2010)</w:t>
      </w:r>
      <w:bookmarkEnd w:id="23"/>
      <w:r>
        <w:rPr>
          <w:rFonts w:cs="Calibri"/>
          <w:lang w:val="en-US"/>
        </w:rPr>
        <w:t>.</w:t>
      </w:r>
    </w:p>
    <w:p>
      <w:pPr>
        <w:pStyle w:val="Normal"/>
        <w:jc w:val="both"/>
        <w:rPr>
          <w:rFonts w:ascii="Calibri" w:hAnsi="Calibri" w:cs="Calibri"/>
          <w:lang w:val="en-US"/>
        </w:rPr>
      </w:pPr>
      <w:r>
        <w:rPr>
          <w:lang w:val="en-US"/>
        </w:rPr>
        <w:t xml:space="preserve">We propose that (i) to achieve conspicuous asymmetry, by which we mean visibly different morphologies on the right and left sides of an animal, the opposite medio-lateral axes of development must have some degree of autonomy from each other, possibly forming modules. At the same time, because overall tagma symmetry should be generally maintained, we may expect that (ii) asymmetric structures should be to some degree autonomous from symmetric ones, possibly </w:t>
      </w:r>
      <w:r>
        <w:rPr>
          <w:i/>
          <w:iCs/>
          <w:lang w:val="en-US"/>
        </w:rPr>
        <w:t>requiring</w:t>
      </w:r>
      <w:r>
        <w:rPr>
          <w:lang w:val="en-US"/>
        </w:rPr>
        <w:t xml:space="preserve"> some pre-existing level of modularity to allow for asymmetry to arise evolutionarily. (iii) In the case where the left and right asymmetric components must work together to achieve a given function (like the Orthopterans mandibles) and/or when they are physically tightly linked (as in the skull of </w:t>
      </w:r>
      <w:ins w:id="21" w:author="Samuel Ginot" w:date="2023-10-13T10:53:18Z">
        <w:r>
          <w:rPr>
            <w:lang w:val="en-US"/>
          </w:rPr>
          <w:t xml:space="preserve">toothed </w:t>
        </w:r>
      </w:ins>
      <w:ins w:id="22" w:author="xxx" w:date="2023-10-04T09:56:00Z">
        <w:r>
          <w:rPr>
            <w:lang w:val="en-US"/>
          </w:rPr>
          <w:t>whales</w:t>
        </w:r>
      </w:ins>
      <w:r>
        <w:rPr>
          <w:lang w:val="en-US"/>
        </w:rPr>
        <w:t xml:space="preserve">), the functional or architectural constraints may also counteract the potential right-left developmental modularity suggested in point (i). Another possibility is that (iv) asymmetries may “spill-over” from conspicuously asymmetrical modules to neighboring areas, for example through asymmetric mechanical loads producing plastic development or reinforcement preferentially on one side </w:t>
      </w:r>
      <w:bookmarkStart w:id="24" w:name="ZOTERO_BREF_5kySEONBN16Z"/>
      <w:r>
        <w:rPr>
          <w:lang w:val="en-US"/>
        </w:rPr>
        <w:t xml:space="preserve">or through correlated growth </w:t>
      </w:r>
      <w:r>
        <w:rPr>
          <w:rFonts w:cs="Calibri"/>
        </w:rPr>
        <w:t>(Levinton, 2016; Pratt &amp; Mclain, 2002; Tiwari et al., 2017)</w:t>
      </w:r>
      <w:bookmarkEnd w:id="24"/>
      <w:r>
        <w:rPr>
          <w:rFonts w:cs="Calibri"/>
        </w:rPr>
        <w:t>, which would increase correlations (and reduce modularity) between the conspicuously asymmetric structures and the</w:t>
      </w:r>
      <w:ins w:id="23" w:author="Samuel Ginot" w:date="2023-10-13T10:55:08Z">
        <w:r>
          <w:rPr>
            <w:rFonts w:cs="Calibri"/>
          </w:rPr>
          <w:t>ir</w:t>
        </w:r>
      </w:ins>
      <w:r>
        <w:rPr>
          <w:rFonts w:cs="Calibri"/>
        </w:rPr>
        <w:t xml:space="preserve"> anatomically linked structures</w:t>
      </w:r>
      <w:r>
        <w:rPr>
          <w:rFonts w:cs="Calibri"/>
          <w:lang w:val="en-US"/>
        </w:rPr>
        <w:t>.</w:t>
      </w:r>
    </w:p>
    <w:p>
      <w:pPr>
        <w:pStyle w:val="Normal"/>
        <w:jc w:val="both"/>
        <w:rPr>
          <w:rFonts w:cs="Calibri"/>
          <w:lang w:val="en-US"/>
          <w:ins w:id="32" w:author="xxx" w:date="2023-10-04T10:05:00Z"/>
        </w:rPr>
      </w:pPr>
      <w:r>
        <w:rPr>
          <w:rFonts w:cs="Calibri"/>
          <w:lang w:val="en-US"/>
        </w:rPr>
        <w:t xml:space="preserve">To test these hypotheses, we focus here on the Orthopteran head and mandibles shape, which we quantify using geometric morphometrics. We measure morphological variation in adults at the population level, and decompose it into various types of asymmetries. Taking advantage of the multivariate nature of geometric morphometric data, we study covariation patterns between traits to test different </w:t>
      </w:r>
      <w:r>
        <w:rPr>
          <w:rFonts w:cs="Calibri"/>
          <w:rFonts w:cs="Calibri"/>
          <w:i/>
          <w:iCs/>
          <w:lang w:val="en-US"/>
          <w:lang w:val="en-US"/>
          <w:rPrChange w:id="0" w:author="Samuel Ginot" w:date="2023-10-13T10:55:56Z">
            <w:rPr/>
          </w:rPrChange>
        </w:rPr>
        <w:t>variational</w:t>
      </w:r>
      <w:r>
        <w:rPr>
          <w:rFonts w:cs="Calibri"/>
          <w:lang w:val="en-US"/>
        </w:rPr>
        <w:t xml:space="preserve"> modular partitions</w:t>
      </w:r>
      <w:moveTo w:id="25" w:author="Samuel Ginot" w:date="2023-10-13T14:02:06Z">
        <w:r>
          <w:rPr>
            <w:rFonts w:cs="Calibri"/>
            <w:lang w:val="en-US"/>
          </w:rPr>
          <w:t xml:space="preserve"> and compare them to each other</w:t>
        </w:r>
      </w:moveTo>
      <w:r>
        <w:rPr>
          <w:rFonts w:cs="Calibri"/>
          <w:lang w:val="en-US"/>
        </w:rPr>
        <w:t xml:space="preserve"> </w:t>
      </w:r>
      <w:bookmarkStart w:id="25" w:name="ZOTERO_BREF_rMLyQcf3OzBn"/>
      <w:r>
        <w:rPr>
          <w:rFonts w:cs="Calibri"/>
        </w:rPr>
        <w:t>(Klingenberg et al., 2001; Wagner et al., 2007; Zelditch &amp; Goswami, 2021)</w:t>
      </w:r>
      <w:moveFrom w:id="26" w:author="Samuel Ginot" w:date="2023-10-13T14:02:02Z">
        <w:bookmarkEnd w:id="25"/>
        <w:r>
          <w:rPr>
            <w:rFonts w:cs="Calibri"/>
            <w:lang w:val="en-US"/>
          </w:rPr>
          <w:t xml:space="preserve"> and compare them to each other</w:t>
        </w:r>
      </w:moveFrom>
      <w:r>
        <w:rPr>
          <w:rFonts w:cs="Calibri"/>
          <w:lang w:val="en-US"/>
        </w:rPr>
        <w:t xml:space="preserve">. We expect that mandibles should show strong directional asymmetry, as already shown qualitatively, but we also expect that their asymmetrical mechanical actions may induce asymmetry in the neighboring regions as well, but less so in more distant regions of the head, especially around sensory structures for which symmetry is functionally advantageous (e.g. compound eyes). Second, we expect that, according to point (i), </w:t>
      </w:r>
      <w:commentRangeStart w:id="1"/>
      <w:r>
        <w:rPr>
          <w:rFonts w:cs="Calibri"/>
          <w:lang w:val="en-US"/>
        </w:rPr>
        <w:t>the left and right mandible</w:t>
      </w:r>
      <w:ins w:id="27" w:author="xxx" w:date="2023-10-04T09:59:00Z">
        <w:r>
          <w:rPr>
            <w:rFonts w:cs="Calibri"/>
            <w:lang w:val="en-US"/>
          </w:rPr>
          <w:t>s</w:t>
        </w:r>
      </w:ins>
      <w:r>
        <w:rPr>
          <w:rFonts w:cs="Calibri"/>
          <w:lang w:val="en-US"/>
        </w:rPr>
        <w:t xml:space="preserve"> may constitute separate</w:t>
      </w:r>
      <w:ins w:id="28" w:author="Samuel Ginot" w:date="2023-10-13T10:57:03Z">
        <w:r>
          <w:rPr>
            <w:rFonts w:cs="Calibri"/>
            <w:lang w:val="en-US"/>
          </w:rPr>
          <w:t xml:space="preserve"> variational</w:t>
        </w:r>
      </w:ins>
      <w:r>
        <w:rPr>
          <w:rFonts w:cs="Calibri"/>
          <w:lang w:val="en-US"/>
        </w:rPr>
        <w:t xml:space="preserve"> modules</w:t>
      </w:r>
      <w:r>
        <w:rPr>
          <w:rFonts w:cs="Calibri"/>
          <w:lang w:val="en-US"/>
        </w:rPr>
      </w:r>
      <w:commentRangeEnd w:id="1"/>
      <w:r>
        <w:commentReference w:id="1"/>
      </w:r>
      <w:r>
        <w:rPr>
          <w:rFonts w:cs="Calibri"/>
          <w:lang w:val="en-US"/>
        </w:rPr>
        <w:t xml:space="preserve">, </w:t>
      </w:r>
      <w:ins w:id="29" w:author="Samuel Ginot" w:date="2023-10-13T10:58:13Z">
        <w:r>
          <w:rPr>
            <w:rFonts w:cs="Calibri"/>
            <w:lang w:val="en-US"/>
          </w:rPr>
          <w:t>with lower than expected integration</w:t>
        </w:r>
      </w:ins>
      <w:ins w:id="30" w:author="Samuel Ginot" w:date="2023-10-13T10:58:13Z">
        <w:r>
          <w:rPr>
            <w:rFonts w:cs="Calibri"/>
            <w:lang w:val="en-US"/>
          </w:rPr>
          <w:t xml:space="preserve"> between them</w:t>
        </w:r>
      </w:ins>
      <w:ins w:id="31" w:author="Samuel Ginot" w:date="2023-10-13T10:58:13Z">
        <w:r>
          <w:rPr>
            <w:rFonts w:cs="Calibri"/>
            <w:lang w:val="en-US"/>
          </w:rPr>
          <w:t xml:space="preserve">, </w:t>
        </w:r>
      </w:ins>
      <w:r>
        <w:rPr>
          <w:rFonts w:cs="Calibri"/>
          <w:lang w:val="en-US"/>
        </w:rPr>
        <w:t xml:space="preserve">allowing their divergent morphologies to emerge, and that they are also quasi-autonomous with regard to the head capsule structures, in which symmetry should be maintained (point (ii)). Alternatively, because the mandibles should enable proper shearing and occlusion, it may be expected as suggested by point (iii), that they are tightly integrated, forming one functional and variational module. If this is the case, it may also be expected that the level of asymmetry is tightly controlled, showing strong adaptive accuracy </w:t>
      </w:r>
      <w:bookmarkStart w:id="26" w:name="ZOTERO_BREF_KOa81RsfbjBj"/>
      <w:r>
        <w:rPr>
          <w:rFonts w:cs="Calibri"/>
          <w:szCs w:val="24"/>
          <w:lang w:val="en-US"/>
        </w:rPr>
        <w:t>(Hansen et al., 2006; P</w:t>
      </w:r>
      <w:r>
        <w:rPr/>
        <w:t>élabon &amp; Hansen, 2008</w:t>
      </w:r>
      <w:bookmarkEnd w:id="26"/>
      <w:r>
        <w:rPr/>
        <w:t>)</w:t>
      </w:r>
      <w:r>
        <w:rPr>
          <w:rFonts w:cs="Calibri"/>
          <w:lang w:val="en-US"/>
        </w:rPr>
        <w:t>, with individuals deviating from the optimal level of asymmetry having worse biting performance.</w:t>
      </w:r>
    </w:p>
    <w:p>
      <w:pPr>
        <w:pStyle w:val="Normal"/>
        <w:jc w:val="both"/>
        <w:rPr>
          <w:lang w:val="en-US"/>
        </w:rPr>
      </w:pPr>
      <w:r>
        <w:rPr>
          <w:lang w:val="en-US"/>
        </w:rPr>
      </w:r>
    </w:p>
    <w:p>
      <w:pPr>
        <w:pStyle w:val="Normal"/>
        <w:jc w:val="both"/>
        <w:rPr>
          <w:b/>
          <w:b/>
          <w:bCs/>
          <w:lang w:val="en-US"/>
        </w:rPr>
      </w:pPr>
      <w:r>
        <w:rPr>
          <w:b/>
          <w:bCs/>
          <w:lang w:val="en-US"/>
        </w:rPr>
        <w:t>Materials and Methods</w:t>
      </w:r>
    </w:p>
    <w:p>
      <w:pPr>
        <w:pStyle w:val="Normal"/>
        <w:rPr>
          <w:rFonts w:ascii="Calibri" w:hAnsi="Calibri" w:cs="Calibri"/>
          <w:szCs w:val="24"/>
          <w:lang w:val="en-US"/>
        </w:rPr>
      </w:pPr>
      <w:r>
        <w:rPr>
          <w:i/>
          <w:iCs/>
          <w:lang w:val="en-US"/>
        </w:rPr>
        <w:t>Specimens and measurements</w:t>
      </w:r>
      <w:r>
        <w:rPr>
          <w:lang w:val="en-US"/>
        </w:rPr>
        <w:t xml:space="preserve">. Forty-nine live adult specimens of </w:t>
      </w:r>
      <w:r>
        <w:rPr>
          <w:i/>
          <w:iCs/>
          <w:lang w:val="en-US"/>
        </w:rPr>
        <w:t>Schistocerca gregaria</w:t>
      </w:r>
      <w:r>
        <w:rPr>
          <w:lang w:val="en-US"/>
        </w:rPr>
        <w:t xml:space="preserve"> (Forskål, 1775) were purchased from Fressnapf© (Krefeld, Germany). The animals were brought back to the lab, were fed, and their maximal bite forces were measured using the setup developed by </w:t>
      </w:r>
      <w:bookmarkStart w:id="27" w:name="ZOTERO_BREF_WqoaLINSFuqY"/>
      <w:r>
        <w:rPr>
          <w:rFonts w:cs="Calibri"/>
          <w:b w:val="false"/>
          <w:i w:val="false"/>
          <w:caps w:val="false"/>
          <w:smallCaps w:val="false"/>
          <w:position w:val="0"/>
          <w:sz w:val="22"/>
          <w:szCs w:val="24"/>
          <w:u w:val="none"/>
          <w:vertAlign w:val="baseline"/>
          <w:lang w:val="en-US"/>
        </w:rPr>
        <w:t>(R</w:t>
      </w:r>
      <w:r>
        <w:rPr>
          <w:b w:val="false"/>
          <w:i w:val="false"/>
          <w:caps w:val="false"/>
          <w:smallCaps w:val="false"/>
          <w:position w:val="0"/>
          <w:sz w:val="22"/>
          <w:u w:val="none"/>
          <w:vertAlign w:val="baseline"/>
        </w:rPr>
        <w:t>ühr &amp; Blanke, 2022)</w:t>
      </w:r>
      <w:bookmarkEnd w:id="27"/>
      <w:r>
        <w:rPr>
          <w:rFonts w:cs="Calibri"/>
          <w:szCs w:val="24"/>
          <w:lang w:val="en-US"/>
        </w:rPr>
        <w:t xml:space="preserve"> on the same day or the next. Bite forces were measured by two different users (SG and SS), by holding the animals between thumb and index, and allowing them to bite voluntarily on the bite plates. Continuous sequences of bites were recorded, and the highest measured bite force (i.e. maximal voluntary bite force) was extracted and used in further analyses.</w:t>
      </w:r>
      <w:ins w:id="33" w:author="Samuel Ginot" w:date="2023-10-13T11:00:04Z">
        <w:r>
          <w:rPr>
            <w:rFonts w:cs="Calibri"/>
            <w:szCs w:val="24"/>
            <w:lang w:val="en-US"/>
          </w:rPr>
          <w:t xml:space="preserve"> Maximum voluntary bite forces have been shown in other insects to match physiologically maximum bite forces </w:t>
        </w:r>
      </w:ins>
      <w:bookmarkStart w:id="28" w:name="ZOTERO_BREF_Abf3Egn3RMr1"/>
      <w:r>
        <w:rPr>
          <w:rFonts w:cs="Calibri"/>
          <w:b w:val="false"/>
          <w:i w:val="false"/>
          <w:caps w:val="false"/>
          <w:smallCaps w:val="false"/>
          <w:position w:val="0"/>
          <w:sz w:val="22"/>
          <w:szCs w:val="24"/>
          <w:u w:val="none"/>
          <w:vertAlign w:val="baseline"/>
          <w:lang w:val="en-US"/>
        </w:rPr>
        <w:t>(P</w:t>
      </w:r>
      <w:r>
        <w:rPr>
          <w:b w:val="false"/>
          <w:i w:val="false"/>
          <w:caps w:val="false"/>
          <w:smallCaps w:val="false"/>
          <w:position w:val="0"/>
          <w:sz w:val="22"/>
          <w:u w:val="none"/>
          <w:vertAlign w:val="baseline"/>
        </w:rPr>
        <w:t>üffel et al., 2023)</w:t>
      </w:r>
      <w:ins w:id="34" w:author="Samuel Ginot" w:date="2023-10-13T11:05:33Z">
        <w:bookmarkEnd w:id="28"/>
        <w:r>
          <w:rPr/>
          <w:t>.</w:t>
        </w:r>
      </w:ins>
      <w:r>
        <w:rPr>
          <w:rFonts w:cs="Calibri"/>
          <w:szCs w:val="24"/>
          <w:lang w:val="en-US"/>
        </w:rPr>
        <w:t xml:space="preserve"> The sex of individuals was determined, and five linear measurements were obtained: body length (BL), pronotum width (PW), head width (HW), head length (HL) and head height (HH). </w:t>
      </w:r>
    </w:p>
    <w:p>
      <w:pPr>
        <w:pStyle w:val="Normal"/>
        <w:jc w:val="both"/>
        <w:rPr>
          <w:rFonts w:cs="Calibri"/>
          <w:lang w:val="en-US"/>
        </w:rPr>
      </w:pPr>
      <w:r>
        <w:rPr>
          <w:rFonts w:cs="Calibri"/>
          <w:i/>
          <w:iCs/>
          <w:szCs w:val="24"/>
          <w:lang w:val="en-US"/>
        </w:rPr>
        <w:t>Fixation and microCT scanning</w:t>
      </w:r>
      <w:r>
        <w:rPr>
          <w:rFonts w:cs="Calibri"/>
          <w:szCs w:val="24"/>
          <w:lang w:val="en-US"/>
        </w:rPr>
        <w:t xml:space="preserve">. Specimens were then fixed in Bouin solution for ~72 hours, their heads were cut off the body, and rinsed repeatedly in 70% ethanol. Following this, the heads were dehydrated in a series of increasingly concentrated ethanol solutions, going from 70% to 100% by steps of 10%, with 1 hour at each step. </w:t>
      </w:r>
      <w:r>
        <w:rPr>
          <w:rFonts w:cs="Calibri"/>
          <w:lang w:val="en-US"/>
        </w:rPr>
        <w:t>After this process, the heads were critical-point dried (Tousimis Autosamdri 931.GL) before microCT using a Bruker SkyScan 1272 (voltage = 50 kV, current = 200 µA, Image pixel size = 6.0 µm or 7.5 µm) and reconstructed using NRecon. All heads had fully closed mandibles when scanned.</w:t>
      </w:r>
    </w:p>
    <w:p>
      <w:pPr>
        <w:pStyle w:val="Normal"/>
        <w:jc w:val="both"/>
        <w:rPr>
          <w:rFonts w:ascii="Calibri" w:hAnsi="Calibri" w:cs="Calibri"/>
          <w:lang w:val="en-US"/>
        </w:rPr>
      </w:pPr>
      <w:r>
        <w:rPr>
          <w:rFonts w:cs="Calibri"/>
          <w:i/>
          <w:iCs/>
          <w:lang w:val="en-US"/>
        </w:rPr>
        <w:t>Landmarking</w:t>
      </w:r>
      <w:r>
        <w:rPr>
          <w:rFonts w:cs="Calibri"/>
          <w:lang w:val="en-US"/>
        </w:rPr>
        <w:t xml:space="preserve">. 3D reconstructed heads were imported and rendered in the software MorphoDig </w:t>
      </w:r>
      <w:bookmarkStart w:id="29" w:name="ZOTERO_BREF_dguldPDeadxx"/>
      <w:r>
        <w:rPr>
          <w:rFonts w:cs="Calibri"/>
        </w:rPr>
        <w:t>(Lebrun, 2018)</w:t>
      </w:r>
      <w:bookmarkEnd w:id="29"/>
      <w:r>
        <w:rPr>
          <w:rFonts w:cs="Calibri"/>
          <w:lang w:val="en-US"/>
        </w:rPr>
        <w:t>. In total, 38 homologous landmarks were placed across the head. However, three landmarks had to be excluded because they could not be placed accurately in all individuals, leaving a total of 35 landmarks (Fig. 1). All landmarks were digitized by the same user (SG) and replicated once, to allow discrimination between the various components of inter- and intra-individual shape variation (i.e. asymmetry, see below).</w:t>
      </w:r>
    </w:p>
    <w:p>
      <w:pPr>
        <w:pStyle w:val="Normal"/>
        <w:jc w:val="both"/>
        <w:rPr>
          <w:rFonts w:ascii="Calibri" w:hAnsi="Calibri" w:cs="Calibri"/>
          <w:szCs w:val="24"/>
          <w:lang w:val="en-US"/>
        </w:rPr>
      </w:pPr>
      <w:r>
        <w:rPr>
          <w:rFonts w:cs="Calibri"/>
          <w:i/>
          <w:iCs/>
          <w:lang w:val="en-US"/>
        </w:rPr>
        <w:t>Shape variation decomposition and analysis of asymmetry</w:t>
      </w:r>
      <w:r>
        <w:rPr>
          <w:rFonts w:cs="Calibri"/>
          <w:lang w:val="en-US"/>
        </w:rPr>
        <w:t xml:space="preserve">. Entire landmark configurations were used, meaning we considered here the object symmetry of the head and mandibles as a whole. Individual shapes and their replicates were aligned by partial Generalized Procrustes Analysis, using functions from </w:t>
      </w:r>
      <w:bookmarkStart w:id="30" w:name="ZOTERO_BREF_FUPy8jCD7weC"/>
      <w:r>
        <w:rPr>
          <w:rFonts w:cs="Calibri"/>
        </w:rPr>
        <w:t>(Claude, 2008)</w:t>
      </w:r>
      <w:bookmarkEnd w:id="30"/>
      <w:r>
        <w:rPr>
          <w:rFonts w:cs="Calibri"/>
          <w:lang w:val="en-US"/>
        </w:rPr>
        <w:t xml:space="preserve">. Two different approaches were used in the decomposition of asymmetric variation. First, we implemented the approach from </w:t>
      </w:r>
      <w:bookmarkStart w:id="31" w:name="ZOTERO_BREF_iRw2R6aZcixc"/>
      <w:r>
        <w:rPr>
          <w:rFonts w:cs="Calibri"/>
        </w:rPr>
        <w:t>(Neubauer et al., 2020)</w:t>
      </w:r>
      <w:bookmarkEnd w:id="31"/>
      <w:r>
        <w:rPr>
          <w:rFonts w:cs="Calibri"/>
          <w:lang w:val="en-US"/>
        </w:rPr>
        <w:t xml:space="preserve">, with custom code, to obtain estimates of individual fluctuating asymmetry (iFA) and individual directional asymmetry (iDA) at the individual level. This relies on the use of non-centered PCA on the matrix of differences between the configuration of a given individual and its reflection across the sagittal plane. In the resulting PCA, the center (coordinates [0, 0]) has a biological meaning, since it represents perfect symmetry (i.e. no difference between a configuration and its reflection). If the population average coordinate along one of the PC axes is significantly different from 0, it can be concluded that this axis represents DA variation. Individual positions (averaged across replicates) along this axis can therefore be used as a proxy for iDA in shape differences represented by this axis. When the population average along an axis is not different from 0 (and the distribution is not bimodal, which would suggest antisymmetry), the individual positions can serve as a proxy for iFA. In addition, individual total asymmetry (iTA) was also computed as the distance between a configuration and its reflection, averaged across replicates for the same individual. The second decomposition approach estimates DA and FA (as well as inter-individual variation) as population-level values, and relies on ANOVA </w:t>
      </w:r>
      <w:bookmarkStart w:id="32" w:name="ZOTERO_BREF_cM7pra86IZ9z"/>
      <w:r>
        <w:rPr>
          <w:rFonts w:cs="Calibri"/>
        </w:rPr>
        <w:t>(Palmer, 1994</w:t>
      </w:r>
      <w:bookmarkEnd w:id="32"/>
      <w:r>
        <w:rPr>
          <w:rFonts w:cs="Calibri"/>
        </w:rPr>
        <w:t>)</w:t>
      </w:r>
      <w:r>
        <w:rPr>
          <w:rFonts w:cs="Calibri"/>
          <w:lang w:val="en-US"/>
        </w:rPr>
        <w:t xml:space="preserve">, as implemented in the geomorph R package (function bilat.symmetry) </w:t>
      </w:r>
      <w:bookmarkStart w:id="33" w:name="ZOTERO_BREF_km5RD4Bd9jxA"/>
      <w:r>
        <w:rPr>
          <w:rFonts w:cs="Calibri"/>
          <w:szCs w:val="24"/>
          <w:lang w:val="en-US"/>
        </w:rPr>
        <w:t>(Adams &amp; Ot</w:t>
      </w:r>
      <w:r>
        <w:rPr/>
        <w:t>árola-Castillo, 2013</w:t>
      </w:r>
      <w:bookmarkEnd w:id="33"/>
      <w:r>
        <w:rPr/>
        <w:t>)</w:t>
      </w:r>
      <w:r>
        <w:rPr>
          <w:rFonts w:cs="Calibri"/>
          <w:lang w:val="en-US"/>
        </w:rPr>
        <w:t>. The ANOVA has two explanatory factors, individual (representing inter-individual variance), side (or mirroring, representing DA), with their interaction representing FA. Finally, using replicates allows one to take into account the landmarking error, and to test for significance of DA and FA.</w:t>
      </w:r>
    </w:p>
    <w:p>
      <w:pPr>
        <w:pStyle w:val="Normal"/>
        <w:rPr/>
      </w:pPr>
      <w:r>
        <w:rPr>
          <w:i/>
          <w:iCs/>
          <w:lang w:val="en-US"/>
        </w:rPr>
        <w:t>Modularity and integration analyses</w:t>
      </w:r>
      <w:r>
        <w:rPr>
          <w:lang w:val="en-US"/>
        </w:rPr>
        <w:t xml:space="preserve">. Replicated landmark configurations for each individual were averaged, and the resulting shapes were used for all following analyses. In this study, we test variational modularity in a strict sense, i.e., whether the grasshopper head shows stronger covariation within than between given </w:t>
      </w:r>
      <w:ins w:id="35" w:author="Samuel Ginot" w:date="2023-10-13T14:04:11Z">
        <w:r>
          <w:rPr>
            <w:lang w:val="en-US"/>
          </w:rPr>
          <w:t xml:space="preserve">groups of traits / anatomical </w:t>
        </w:r>
      </w:ins>
      <w:r>
        <w:rPr>
          <w:lang w:val="en-US"/>
        </w:rPr>
        <w:t xml:space="preserve">regions </w:t>
      </w:r>
      <w:bookmarkStart w:id="34" w:name="ZOTERO_BREF_MVD4WOE2Rp1e"/>
      <w:r>
        <w:rPr>
          <w:rFonts w:cs="Calibri"/>
        </w:rPr>
        <w:t>(Zelditch &amp; Goswami, 2021)</w:t>
      </w:r>
      <w:bookmarkEnd w:id="34"/>
      <w:r>
        <w:rPr>
          <w:lang w:val="en-US"/>
        </w:rPr>
        <w:t xml:space="preserve">. We did not use exploratory but confirmatory approaches to test for modularity. This entails defining </w:t>
      </w:r>
      <w:r>
        <w:rPr>
          <w:i/>
          <w:iCs/>
          <w:lang w:val="en-US"/>
        </w:rPr>
        <w:t>a priori</w:t>
      </w:r>
      <w:r>
        <w:rPr>
          <w:lang w:val="en-US"/>
        </w:rPr>
        <w:t xml:space="preserve"> different modular partitions to be tested against the null hypothesis of no modularity, and tested against each other. Landmarks were sorted into six different partitions (Fig. 2): (i) a 2-modules “Head-Mandibles” partition, in which all landmarks placed on both left and right mandibles were gathered into one module, while all other landmarks, placed on the head capsule and sensory structures, formed the second module. (ii) a 3-modules “Head-Mandible-Sensory” partition, in which landmarks from both mandibles are one module, landmarks from sensory structures (eyes, antennae, ocelli), which are in the dorsal half of the head, are the second module, and landmarks from the ventral half of the head capsule and frons/clypeus as the third module. (iii) a 3-modules “Head-Mandibles asymmetric” partition in which landmarks from the left and right mandibles are two separate modules, while the rest (entire head) constitute the third module. (iv) a 4 modules “Head-Mandible asymmetric-Sensory” partition, in which left and right mandibles are separate modules, and head landmarks are split between the dorsal (i.e. sensory) and ventral regions. (v) a 2 modules “Ventral-Dorsal” partition, in which landmarks from both mandibles and the ventral part of the head form a single module, while the dorsal head (i.e. sensory) landmarks constitute the second module. (vi) a 2 modules “Half-Half” partition, in which the left half and right half of the head (with their respective mandibles) constitute separate modules, with midline landmarks excluded from the analysis. In addition, mandibles alone were also tested for left-right modularity. These different partitions were tested against the null hypothesis of no modularity, and ranked against each other using two of the most widely used current approaches: EMMLi (Evaluating modularity with maximum likelihood), implemented in the EMMLi v.</w:t>
      </w:r>
      <w:r>
        <w:rPr>
          <w:lang w:val="en-US"/>
        </w:rPr>
        <w:t>0.0.3 package</w:t>
      </w:r>
      <w:r>
        <w:rPr>
          <w:lang w:val="en-US"/>
        </w:rPr>
        <w:t xml:space="preserve"> </w:t>
      </w:r>
      <w:bookmarkStart w:id="35" w:name="ZOTERO_BREF_btRxkT37Pt17"/>
      <w:r>
        <w:rPr>
          <w:rFonts w:cs="Calibri"/>
        </w:rPr>
        <w:t>(Goswami &amp; Finarelli, 2016)</w:t>
      </w:r>
      <w:bookmarkEnd w:id="35"/>
      <w:r>
        <w:rPr>
          <w:rFonts w:cs="Calibri"/>
          <w:lang w:val="en-US"/>
        </w:rPr>
        <w:t xml:space="preserve">, and CR (Covariance ratio), implemented in the geomorph </w:t>
      </w:r>
      <w:r>
        <w:rPr>
          <w:rFonts w:cs="Calibri"/>
          <w:lang w:val="en-US"/>
        </w:rPr>
        <w:t>v. 4.0.5 package</w:t>
      </w:r>
      <w:bookmarkStart w:id="36" w:name="ZOTERO_BREF_PJ1CbOcjQXTW"/>
      <w:r>
        <w:rPr>
          <w:rFonts w:cs="Calibri"/>
        </w:rPr>
        <w:t>(Adams, 2016; Adams &amp; Collyer, 2016)</w:t>
      </w:r>
      <w:bookmarkEnd w:id="36"/>
      <w:r>
        <w:rPr>
          <w:rFonts w:cs="Calibri"/>
          <w:lang w:val="en-US"/>
        </w:rPr>
        <w:t xml:space="preserve">. Because EMMLi has been shown to have high false positive rates and to strongly favor models with more parameters </w:t>
      </w:r>
      <w:bookmarkStart w:id="37" w:name="ZOTERO_BREF_f86YAPWxOAd9"/>
      <w:r>
        <w:rPr>
          <w:rFonts w:cs="Calibri"/>
          <w:lang w:val="en-US"/>
        </w:rPr>
        <w:t>(Adams &amp; Collyer, 2019)</w:t>
      </w:r>
      <w:bookmarkEnd w:id="37"/>
      <w:r>
        <w:rPr>
          <w:rFonts w:cs="Calibri"/>
          <w:lang w:val="en-US"/>
        </w:rPr>
        <w:t xml:space="preserve">, we only show these results in details in the Supplementary Material. Integration between modules was also tested pairwise for each partition using two-block partial least squares (2B-PLS), as implemented in geomorph. Because discussions are ongoing about the impact of Procrustes superimposition on results of modularity analyses </w:t>
      </w:r>
      <w:bookmarkStart w:id="38" w:name="ZOTERO_BREF_0rC7cAJcRDA6"/>
      <w:r>
        <w:rPr>
          <w:rFonts w:cs="Calibri"/>
          <w:lang w:val="en-US"/>
        </w:rPr>
        <w:t>(Cardini, 2019, 2023; Zelditch &amp; Swiderski, 2023)</w:t>
      </w:r>
      <w:bookmarkEnd w:id="38"/>
      <w:r>
        <w:rPr/>
        <w:t xml:space="preserve">, we ran our modularity and integration tests and comparisons a second time, </w:t>
      </w:r>
      <w:commentRangeStart w:id="2"/>
      <w:r>
        <w:rPr/>
        <w:t xml:space="preserve">while applying a second "local" superimposition module by module. </w:t>
      </w:r>
      <w:r>
        <w:rPr/>
      </w:r>
      <w:ins w:id="36" w:author="Samuel Ginot" w:date="2023-10-13T11:33:17Z">
        <w:commentRangeEnd w:id="2"/>
        <w:r>
          <w:commentReference w:id="2"/>
        </w:r>
        <w:r>
          <w:rPr/>
          <w:commentReference w:id="3"/>
        </w:r>
      </w:ins>
      <w:r>
        <w:rPr/>
        <w:t>In other terms, the globally superimposed coordinates array was split into "module by module" arrays, which were individually superimposed again. These "module by module" arrays were then concatenated back together in an array of the same dimensions as the original one, and with landmarks in the same order, before running modularity tests and comparisons once more. Although this process entirely removes the biological spatial relationship between modules, it does not preclude analyses of covariances</w:t>
      </w:r>
      <w:ins w:id="37" w:author="Samuel Ginot" w:date="2023-10-13T11:45:30Z">
        <w:r>
          <w:rPr/>
          <w:t xml:space="preserve"> </w:t>
        </w:r>
      </w:ins>
      <w:bookmarkStart w:id="39" w:name="ZOTERO_BREF_hcLQVUs7H47M"/>
      <w:r>
        <w:rPr/>
        <w:t>(Cardini, 2019)</w:t>
      </w:r>
      <w:ins w:id="38" w:author="xxx" w:date="2023-10-04T16:53:00Z">
        <w:del w:id="39" w:author="Samuel Ginot" w:date="2023-10-13T11:45:28Z">
          <w:bookmarkEnd w:id="39"/>
          <w:r>
            <w:rPr/>
            <w:delText xml:space="preserve"> (REF?)</w:delText>
          </w:r>
        </w:del>
      </w:ins>
      <w:r>
        <w:rPr/>
        <w:t>. We then compare results from both approaches (i.e. global superimposition and module by module superimposition).</w:t>
      </w:r>
    </w:p>
    <w:p>
      <w:pPr>
        <w:pStyle w:val="Normal"/>
        <w:jc w:val="both"/>
        <w:rPr>
          <w:lang w:val="en-US"/>
        </w:rPr>
      </w:pPr>
      <w:r>
        <w:rPr>
          <w:rFonts w:cs="Calibri"/>
          <w:i/>
          <w:iCs/>
          <w:lang w:val="en-US"/>
        </w:rPr>
        <w:t>Variability and correlations between bite force and asymmetry.</w:t>
      </w:r>
      <w:r>
        <w:rPr>
          <w:rFonts w:cs="Calibri"/>
          <w:lang w:val="en-US"/>
        </w:rPr>
        <w:t xml:space="preserve"> To test whether the degree of asymmetry in the head and mandibles was functionally constrained, we assessed the correlation between individual </w:t>
      </w:r>
      <w:r>
        <w:rPr>
          <w:rFonts w:cs="Calibri"/>
          <w:i/>
          <w:iCs/>
          <w:lang w:val="en-US"/>
        </w:rPr>
        <w:t>in vivo</w:t>
      </w:r>
      <w:r>
        <w:rPr>
          <w:rFonts w:cs="Calibri"/>
          <w:lang w:val="en-US"/>
        </w:rPr>
        <w:t xml:space="preserve"> maximum voluntary bite force (BF), and the various indices of individual asymmetry (iTA, iFA, iDA). One hypothesis was that a functional key-and-lock principle for good occlusion between mandibles would lead to an optimum asymmetry value maximizing bite forces, and therefore to a quadratic relationship between BF and iTA or iDA. On the other hand, FA is generally considered to worsen fitness, therefore possibly leading to a negative relationship between iFA and BF. Finally, to test whether these traits are under selection, we computed their respective coefficients of phenotypic variation (CV</w:t>
      </w:r>
      <w:r>
        <w:rPr>
          <w:rFonts w:cs="Calibri"/>
          <w:vertAlign w:val="subscript"/>
          <w:lang w:val="en-US"/>
        </w:rPr>
        <w:t>p</w:t>
      </w:r>
      <w:r>
        <w:rPr>
          <w:rFonts w:cs="Calibri"/>
          <w:lang w:val="en-US"/>
        </w:rPr>
        <w:t xml:space="preserve">), which can be viewed as a measure of adaptive accuracy </w:t>
      </w:r>
      <w:bookmarkStart w:id="40" w:name="ZOTERO_BREF_68QdmUc7oQYV"/>
      <w:r>
        <w:rPr>
          <w:rFonts w:cs="Calibri"/>
          <w:b w:val="false"/>
          <w:i w:val="false"/>
          <w:caps w:val="false"/>
          <w:smallCaps w:val="false"/>
          <w:position w:val="0"/>
          <w:sz w:val="22"/>
          <w:szCs w:val="24"/>
          <w:u w:val="none"/>
          <w:vertAlign w:val="baseline"/>
          <w:lang w:val="en-US"/>
        </w:rPr>
        <w:t>(Hansen et al., 2006; P</w:t>
      </w:r>
      <w:r>
        <w:rPr>
          <w:b w:val="false"/>
          <w:i w:val="false"/>
          <w:caps w:val="false"/>
          <w:smallCaps w:val="false"/>
          <w:position w:val="0"/>
          <w:sz w:val="22"/>
          <w:u w:val="none"/>
          <w:vertAlign w:val="baseline"/>
        </w:rPr>
        <w:t>élabon &amp; Hansen, 2008)</w:t>
      </w:r>
      <w:bookmarkEnd w:id="40"/>
      <w:r>
        <w:rPr>
          <w:rFonts w:cs="Calibri"/>
          <w:szCs w:val="24"/>
          <w:lang w:val="en-US"/>
        </w:rPr>
        <w:t xml:space="preserve">. </w:t>
      </w:r>
    </w:p>
    <w:p>
      <w:pPr>
        <w:pStyle w:val="Normal"/>
        <w:jc w:val="both"/>
        <w:rPr>
          <w:lang w:val="en-US"/>
        </w:rPr>
      </w:pPr>
      <w:r>
        <w:rPr>
          <w:rFonts w:cs="Calibri"/>
          <w:szCs w:val="24"/>
          <w:lang w:val="en-US"/>
        </w:rPr>
        <w:t xml:space="preserve">All statistical analyses were carried out in the R programming environment version </w:t>
      </w:r>
      <w:r>
        <w:rPr>
          <w:rFonts w:cs="Calibri"/>
          <w:szCs w:val="24"/>
          <w:lang w:val="en-US"/>
        </w:rPr>
        <w:t>4.2.1</w:t>
      </w:r>
      <w:r>
        <w:rPr>
          <w:rFonts w:cs="Calibri"/>
          <w:szCs w:val="24"/>
          <w:lang w:val="en-US"/>
        </w:rPr>
        <w:t>.</w:t>
      </w:r>
    </w:p>
    <w:p>
      <w:pPr>
        <w:pStyle w:val="Normal"/>
        <w:jc w:val="both"/>
        <w:rPr>
          <w:b/>
          <w:b/>
          <w:bCs/>
        </w:rPr>
      </w:pPr>
      <w:r>
        <w:rPr>
          <w:rFonts w:cs="Calibri"/>
          <w:b/>
          <w:bCs/>
          <w:szCs w:val="24"/>
          <w:lang w:val="en-US"/>
        </w:rPr>
        <w:t>Results</w:t>
      </w:r>
    </w:p>
    <w:p>
      <w:pPr>
        <w:pStyle w:val="Normal"/>
        <w:jc w:val="both"/>
        <w:rPr>
          <w:lang w:val="en-US"/>
        </w:rPr>
      </w:pPr>
      <w:r>
        <w:rPr>
          <w:rFonts w:cs="Calibri"/>
          <w:i/>
          <w:iCs/>
          <w:szCs w:val="24"/>
          <w:lang w:val="en-US"/>
        </w:rPr>
        <w:t>Head shape asymmetry</w:t>
      </w:r>
      <w:r>
        <w:rPr>
          <w:rFonts w:cs="Calibri"/>
          <w:szCs w:val="24"/>
          <w:lang w:val="en-US"/>
        </w:rPr>
        <w:t>. As expected, head shape at the population level was strongly directionally asymmetric (Table 1, Fig. 3). This directional asymmetry (DA) is however located mostly on the mandibles, with the incisivi (landmarks 18 to 23) being the most conspicuously asymmetric structures, as well as the insertion area of the mandible closer muscle (landmarks 28-29, 32-33; Fig. 3). DA can also be noticed in head structures which are located close to the mandibles, such as the clypeus-labrum region (landmarks 1-3 and 12), and the tentorial bridge (landmarks 14-15). The major directionally asymmetric patterns are the tilting of the clypeus-labrum region towards the right side, and the dorso-ventral and antero-posterior displacement of mandible incisivi. Fluctuating asymmetry (FA) is also significant, although its magnitude is much less than DA. FA is more spread out across the head than DA, however, the incisivi also show a higher FA (Supp. Fig. 1).</w:t>
      </w:r>
    </w:p>
    <w:p>
      <w:pPr>
        <w:pStyle w:val="Normal"/>
        <w:jc w:val="both"/>
        <w:rPr>
          <w:lang w:val="en-US"/>
        </w:rPr>
      </w:pPr>
      <w:r>
        <w:rPr>
          <w:rFonts w:cs="Calibri"/>
          <w:szCs w:val="24"/>
          <w:lang w:val="en-US"/>
        </w:rPr>
        <w:t>When using Neubauer et al.'s (</w:t>
      </w:r>
      <w:r>
        <w:rPr>
          <w:rFonts w:cs="Calibri"/>
          <w:szCs w:val="24"/>
          <w:lang w:val="en-US"/>
        </w:rPr>
        <w:t>2020</w:t>
      </w:r>
      <w:r>
        <w:rPr>
          <w:rFonts w:cs="Calibri"/>
          <w:szCs w:val="24"/>
          <w:lang w:val="en-US"/>
        </w:rPr>
        <w:t xml:space="preserve">) approach, the major asymmetric component, explaining over 90% of asymmetric variance, is directional (Fig. 4). The second axis, which represents about 2% of asymmetric variance is centered around 0 (One sample t-test, mean = 0.0021, t = 0.5208, df = 48, P = 0.6049), and normally distributed (Shapiro-Wilk normality test, W = 0.9885, P = 0.9105), suggesting it represents a FA component. Further axes, representing </w:t>
      </w:r>
      <w:r>
        <w:rPr>
          <w:rFonts w:eastAsia="DejaVu Sans" w:cs="DejaVu Sans" w:ascii="DejaVu Sans" w:hAnsi="DejaVu Sans"/>
          <w:szCs w:val="24"/>
          <w:lang w:val="en-US"/>
        </w:rPr>
        <w:t>≤</w:t>
      </w:r>
      <w:r>
        <w:rPr>
          <w:rFonts w:cs="Calibri"/>
          <w:szCs w:val="24"/>
          <w:lang w:val="en-US"/>
        </w:rPr>
        <w:t>1% of asymmetric variance were not explored. Unexpectedly, iFA and iDA (i.e. positions of individuals along these two asymmetric axes) appear correlated with each other (Fig.4, Pearson's correlation, r = 0.3569, t = 2.6191, df = 47, P = 0.0118). Similar results were obtained when restricting these analyses to landmarks from the mandibles only.</w:t>
      </w:r>
    </w:p>
    <w:p>
      <w:pPr>
        <w:pStyle w:val="Normal"/>
        <w:jc w:val="both"/>
        <w:rPr>
          <w:lang w:val="en-US"/>
        </w:rPr>
      </w:pPr>
      <w:r>
        <w:rPr>
          <w:rFonts w:cs="Calibri"/>
          <w:i/>
          <w:iCs/>
          <w:szCs w:val="24"/>
          <w:lang w:val="en-US"/>
        </w:rPr>
        <w:t>Modularity and integration</w:t>
      </w:r>
      <w:r>
        <w:rPr>
          <w:rFonts w:cs="Calibri"/>
          <w:szCs w:val="24"/>
          <w:lang w:val="en-US"/>
        </w:rPr>
        <w:t xml:space="preserve">. Both CR and EMMLi do not support the null hypothesis of no modularity in the grasshopper's head (Table 2, Supp. Table 1). EMMLi suggests the most likely modularity partition is the "Head-Mandibles asymmetric-Sensory" one (Fig. 2D), followed by the "Head-Mandibles asymmetric" one (Fig. 2C). On the other hand, the comparison between CR tests suggests the strongest modular signal is found in the simple 2-module "Head-Mandibles" partition (Fig. 2A). CR suggests that all modular partitions are significantly different from the null hypothesis of no modularity, but also that </w:t>
      </w:r>
      <w:del w:id="40" w:author="Samuel Ginot" w:date="2023-10-13T12:09:14Z">
        <w:r>
          <w:rPr>
            <w:rFonts w:cs="Calibri"/>
            <w:szCs w:val="24"/>
            <w:lang w:val="en-US"/>
          </w:rPr>
          <w:delText xml:space="preserve">differences between </w:delText>
        </w:r>
      </w:del>
      <w:ins w:id="41" w:author="Samuel Ginot" w:date="2023-10-13T12:09:22Z">
        <w:r>
          <w:rPr>
            <w:rFonts w:cs="Calibri"/>
            <w:szCs w:val="24"/>
            <w:lang w:val="en-US"/>
          </w:rPr>
          <w:t xml:space="preserve">the strengths of </w:t>
        </w:r>
      </w:ins>
      <w:r>
        <w:rPr>
          <w:rFonts w:cs="Calibri"/>
          <w:szCs w:val="24"/>
          <w:lang w:val="en-US"/>
        </w:rPr>
        <w:t xml:space="preserve">modular signals </w:t>
      </w:r>
      <w:del w:id="42" w:author="Samuel Ginot" w:date="2023-10-13T12:09:39Z">
        <w:r>
          <w:rPr>
            <w:rFonts w:cs="Calibri"/>
            <w:szCs w:val="24"/>
            <w:lang w:val="en-US"/>
          </w:rPr>
          <w:delText>in</w:delText>
        </w:r>
      </w:del>
      <w:ins w:id="43" w:author="Samuel Ginot" w:date="2023-10-13T12:09:41Z">
        <w:r>
          <w:rPr>
            <w:rFonts w:cs="Calibri"/>
            <w:szCs w:val="24"/>
            <w:lang w:val="en-US"/>
          </w:rPr>
          <w:t>between</w:t>
        </w:r>
      </w:ins>
      <w:r>
        <w:rPr>
          <w:rFonts w:cs="Calibri"/>
          <w:szCs w:val="24"/>
          <w:lang w:val="en-US"/>
        </w:rPr>
        <w:t xml:space="preserve"> all those partitions are not significantly different from each other (Table 2). It should also be noted that the partition with the second largest modular effect is the most complex model, the 4 modules "Head-Mandibles asymmetric-Sensory" partition. When running the comparison of CR tests again after module-by-module superimposition, the Z</w:t>
      </w:r>
      <w:r>
        <w:rPr>
          <w:rFonts w:cs="Calibri"/>
          <w:szCs w:val="24"/>
          <w:vertAlign w:val="subscript"/>
          <w:lang w:val="en-US"/>
        </w:rPr>
        <w:t>CR</w:t>
      </w:r>
      <w:r>
        <w:rPr>
          <w:rFonts w:cs="Calibri"/>
          <w:szCs w:val="24"/>
          <w:lang w:val="en-US"/>
        </w:rPr>
        <w:t xml:space="preserve"> values are lower (i.e. modular signal gets stronger) overall. This is expected, as these "local" superimposition mathematically tend to add intra-module covariance, and reduce inter-module covariance. Again, all partitions are significantly different from the null hypothesis of no modularity (all P &lt; 0.001), and again the differences between partitions in terms of modularity signal are not significant (all P &gt; 0.1). The strongest modular signal (lowest Z</w:t>
      </w:r>
      <w:r>
        <w:rPr>
          <w:rFonts w:cs="Calibri"/>
          <w:szCs w:val="24"/>
          <w:vertAlign w:val="subscript"/>
          <w:lang w:val="en-US"/>
        </w:rPr>
        <w:t>CR</w:t>
      </w:r>
      <w:r>
        <w:rPr>
          <w:rFonts w:cs="Calibri"/>
          <w:szCs w:val="24"/>
          <w:lang w:val="en-US"/>
        </w:rPr>
        <w:t xml:space="preserve">) is found, as with the global superimposition, in the 2-module "Head-Mandibles" partition, and the 4 modules "Head-Mandibles asymmetric-Sensory" partition also has strong modular signal (Fig. 5). It is however striking that the "Half-Half" partition, which has the weakest modular signal with the global superimposition, has on the other hand the second strongest signal in the module-by-module superimposition analysis. </w:t>
      </w:r>
    </w:p>
    <w:p>
      <w:pPr>
        <w:pStyle w:val="Normal"/>
        <w:jc w:val="both"/>
        <w:rPr>
          <w:lang w:val="en-US"/>
        </w:rPr>
      </w:pPr>
      <w:r>
        <w:rPr>
          <w:rFonts w:cs="Calibri"/>
          <w:szCs w:val="24"/>
          <w:lang w:val="en-US"/>
        </w:rPr>
        <w:t>Pairwise between-module integration analyses (Table 3, Fig. 6) show significant integration between modules in all partitions (all P &lt; 0.02). Differences in integration signal between partitions are generally non-significant (Table 3). The exceptions are the "Half-Half" and "Mandibles only". The latter has significantly stronger integration than the "Head-Mandible", "Head-Mandibles-Sensory", "Head-Mandibles asymmetric", and "Head-Mandibles asymmetric-Sensory" partitions. The former is only significantly different from the "Head-Mandibles asymmetric" partition. Pairwise r-PLS correlation values from the different partitions (Fig. 6) are generally stronger between spatially close structures.</w:t>
      </w:r>
      <w:del w:id="44" w:author="Samuel Ginot" w:date="2023-10-13T12:17:13Z">
        <w:r>
          <w:rPr>
            <w:rFonts w:cs="Calibri"/>
            <w:szCs w:val="24"/>
            <w:lang w:val="en-US"/>
          </w:rPr>
          <w:delText xml:space="preserve"> Integration between the left and right mandibles, as well as with the ventral half of the head.</w:delText>
        </w:r>
      </w:del>
      <w:r>
        <w:rPr>
          <w:rFonts w:cs="Calibri"/>
          <w:szCs w:val="24"/>
          <w:lang w:val="en-US"/>
        </w:rPr>
        <w:t xml:space="preserve"> The "Ventral-Dorsal" partition clearly shows the weakest between-module correlation, while the "Half-Half" partition has the strongest one. It should however be noted that the latter excludes midline landmarks, meaning the r-PLS value cannot be directly compared to other partitions (conversely, Z</w:t>
      </w:r>
      <w:r>
        <w:rPr>
          <w:rFonts w:cs="Calibri"/>
          <w:szCs w:val="24"/>
          <w:vertAlign w:val="subscript"/>
          <w:lang w:val="en-US"/>
        </w:rPr>
        <w:t>PLS</w:t>
      </w:r>
      <w:r>
        <w:rPr>
          <w:rFonts w:cs="Calibri"/>
          <w:szCs w:val="24"/>
          <w:lang w:val="en-US"/>
        </w:rPr>
        <w:t xml:space="preserve"> values are standardized and can be compared). When using module by module superimposition, results are globally similar, with a fairly strong positive relationship between pairwise r</w:t>
      </w:r>
      <w:ins w:id="45" w:author="Samuel Ginot" w:date="2023-10-13T12:18:03Z">
        <w:r>
          <w:rPr>
            <w:rFonts w:cs="Calibri"/>
            <w:szCs w:val="24"/>
            <w:lang w:val="en-US"/>
          </w:rPr>
          <w:t>-</w:t>
        </w:r>
      </w:ins>
      <w:r>
        <w:rPr>
          <w:rFonts w:cs="Calibri"/>
          <w:szCs w:val="24"/>
          <w:lang w:val="en-US"/>
        </w:rPr>
        <w:t>PLS values computed after global vs. module-by-module superimposition (Fig. 6, Supp. Fig. 2, R² = 0.6783, P &lt; 0.0001). Integration signal is systematically weaker after module-by-module superimposition than after global superimposition. More importantly, these differences lead also to differences in significance (Supp. Fig. 2): while all tests were significant when using the global superimposition, with module-by-module superimposition, integration was not found to be significant in the "Head-Mandibles", the "Head-Mandibles-Sensory", and the "Ventral-Dorsal" partitions. All other partition had significant integration (all P = 0.001), but even in these cases, pairwise integration relationships between individual modules were not always the same as when using global superimposition.</w:t>
      </w:r>
    </w:p>
    <w:p>
      <w:pPr>
        <w:pStyle w:val="Normal"/>
        <w:jc w:val="both"/>
        <w:rPr>
          <w:i/>
          <w:i/>
          <w:iCs/>
          <w:lang w:val="en-US"/>
        </w:rPr>
      </w:pPr>
      <w:r>
        <w:rPr>
          <w:i/>
          <w:iCs/>
          <w:lang w:val="en-US"/>
        </w:rPr>
        <w:t>Variability and correlation in bite force and asymmetry</w:t>
      </w:r>
      <w:r>
        <w:rPr>
          <w:lang w:val="en-US"/>
        </w:rPr>
        <w:t xml:space="preserve">. </w:t>
      </w:r>
      <w:r>
        <w:rPr>
          <w:i/>
          <w:iCs/>
          <w:lang w:val="en-US"/>
        </w:rPr>
        <w:t>In vivo</w:t>
      </w:r>
      <w:r>
        <w:rPr>
          <w:lang w:val="en-US"/>
        </w:rPr>
        <w:t xml:space="preserve"> bite force is correlated neither to iDA (Pearson's correlation, r = -0.0102, t = -0.0691, df = 46, P = 0.9452), nor to iFA (r = 0.1138, t = 0.7771, df = 46, P = 0.4411), nor to iTA (r = 0.0244, t = 0.1657, df = 46, P = 0.8691). Quadratic and linear model fits to the data were all non-significant (all R²</w:t>
      </w:r>
      <w:r>
        <w:rPr>
          <w:lang w:val="en-US"/>
        </w:rPr>
        <w:t xml:space="preserve"> &lt; 0.1, all P &gt; 0.2, Fig. 7). This result held whether we used iDA, iFA, iTA, or iDA restricted to only the mandibles. The </w:t>
      </w:r>
      <w:r>
        <w:rPr>
          <w:rFonts w:cs="Calibri"/>
          <w:lang w:val="en-US"/>
        </w:rPr>
        <w:t>coefficients of phenotypic variation (CV</w:t>
      </w:r>
      <w:r>
        <w:rPr>
          <w:rFonts w:cs="Calibri"/>
          <w:vertAlign w:val="subscript"/>
          <w:lang w:val="en-US"/>
        </w:rPr>
        <w:t>p</w:t>
      </w:r>
      <w:r>
        <w:rPr>
          <w:rFonts w:cs="Calibri"/>
          <w:lang w:val="en-US"/>
        </w:rPr>
        <w:t>) were rather low for iTA (CV</w:t>
      </w:r>
      <w:r>
        <w:rPr>
          <w:rFonts w:cs="Calibri"/>
          <w:vertAlign w:val="subscript"/>
          <w:lang w:val="en-US"/>
        </w:rPr>
        <w:t xml:space="preserve">p </w:t>
      </w:r>
      <w:r>
        <w:rPr>
          <w:rFonts w:cs="Calibri"/>
          <w:lang w:val="en-US"/>
        </w:rPr>
        <w:t>= 0.1716) and iDA (CV</w:t>
      </w:r>
      <w:r>
        <w:rPr>
          <w:rFonts w:cs="Calibri"/>
          <w:vertAlign w:val="subscript"/>
          <w:lang w:val="en-US"/>
        </w:rPr>
        <w:t xml:space="preserve">p </w:t>
      </w:r>
      <w:r>
        <w:rPr>
          <w:rFonts w:cs="Calibri"/>
          <w:lang w:val="en-US"/>
        </w:rPr>
        <w:t>= 0.2128), slightly higher for bite force (CV</w:t>
      </w:r>
      <w:r>
        <w:rPr>
          <w:rFonts w:cs="Calibri"/>
          <w:vertAlign w:val="subscript"/>
          <w:lang w:val="en-US"/>
        </w:rPr>
        <w:t xml:space="preserve">p </w:t>
      </w:r>
      <w:r>
        <w:rPr>
          <w:rFonts w:cs="Calibri"/>
          <w:lang w:val="en-US"/>
        </w:rPr>
        <w:t>= 0.3147), and very high for iFA (CV</w:t>
      </w:r>
      <w:r>
        <w:rPr>
          <w:rFonts w:cs="Calibri"/>
          <w:vertAlign w:val="subscript"/>
          <w:lang w:val="en-US"/>
        </w:rPr>
        <w:t xml:space="preserve">p </w:t>
      </w:r>
      <w:r>
        <w:rPr>
          <w:rFonts w:cs="Calibri"/>
          <w:lang w:val="en-US"/>
        </w:rPr>
        <w:t>= 1.2334). For reference we also computed CV</w:t>
      </w:r>
      <w:r>
        <w:rPr>
          <w:rFonts w:cs="Calibri"/>
          <w:vertAlign w:val="subscript"/>
          <w:lang w:val="en-US"/>
        </w:rPr>
        <w:t xml:space="preserve">p </w:t>
      </w:r>
      <w:r>
        <w:rPr>
          <w:rFonts w:cs="Calibri"/>
          <w:lang w:val="en-US"/>
        </w:rPr>
        <w:t>for head centroid size, which had a much lower value of CV</w:t>
      </w:r>
      <w:r>
        <w:rPr>
          <w:rFonts w:cs="Calibri"/>
          <w:vertAlign w:val="subscript"/>
          <w:lang w:val="en-US"/>
        </w:rPr>
        <w:t xml:space="preserve">p </w:t>
      </w:r>
      <w:r>
        <w:rPr>
          <w:rFonts w:cs="Calibri"/>
          <w:lang w:val="en-US"/>
        </w:rPr>
        <w:t>= 0.0506.</w:t>
      </w:r>
    </w:p>
    <w:p>
      <w:pPr>
        <w:pStyle w:val="Normal"/>
        <w:jc w:val="both"/>
        <w:rPr>
          <w:b/>
          <w:b/>
          <w:bCs/>
          <w:i/>
          <w:i/>
          <w:iCs/>
          <w:lang w:val="en-US"/>
        </w:rPr>
      </w:pPr>
      <w:r>
        <w:rPr>
          <w:rFonts w:cs="Calibri"/>
          <w:b/>
          <w:bCs/>
          <w:lang w:val="en-US"/>
        </w:rPr>
        <w:t>Discussion</w:t>
      </w:r>
    </w:p>
    <w:p>
      <w:pPr>
        <w:pStyle w:val="Normal"/>
        <w:jc w:val="both"/>
        <w:rPr>
          <w:i/>
          <w:i/>
          <w:iCs/>
          <w:lang w:val="en-US"/>
        </w:rPr>
      </w:pPr>
      <w:r>
        <w:rPr>
          <w:rFonts w:cs="Calibri"/>
          <w:lang w:val="en-US"/>
        </w:rPr>
        <w:t xml:space="preserve">In this study, we showed large and significant directional asymmetry (DA) in the head of the grasshopper </w:t>
      </w:r>
      <w:r>
        <w:rPr>
          <w:rFonts w:cs="Calibri"/>
          <w:i/>
          <w:iCs/>
          <w:lang w:val="en-US"/>
        </w:rPr>
        <w:t>Schistocerca gregaria</w:t>
      </w:r>
      <w:r>
        <w:rPr>
          <w:rFonts w:cs="Calibri"/>
          <w:lang w:val="en-US"/>
        </w:rPr>
        <w:t xml:space="preserve"> (Table 1, Fig. 4). Most of this directional asymmetry concentrates at the mandibles, as expected since they are conspicuously asymmetric structures, but also in surrounding head structures (Fig. 3). Fluctuating asymmetry (FA) was also significant, although accounting for much less variation as DA. Despite being more spread out than DA, the largest FA was also found in the mandibles. We also showed that the level of individual head asymmetry does not appear to influence individual biting performance (Fig. 7). Significant modularity was found, with the strongest modular signal in the 2 modules partition separating the head capsule (including sensory structures and the clypeus and labrum) from the mandibles (both sides combined) (Table 2, Fig. 5). While left and right mandibles are strongly correlated (Fig. 6), there appears nevertheless to be support for some degree of modularity between them (Table 2, Supp. Table 1). There is also support for significant modularity between the dorsal half of the head, holding the sensory structures, and the ventral half of the head, which appears more correlated to the mandibles (Fig. 6).</w:t>
      </w:r>
    </w:p>
    <w:p>
      <w:pPr>
        <w:pStyle w:val="Normal"/>
        <w:jc w:val="both"/>
        <w:rPr>
          <w:i/>
          <w:i/>
          <w:iCs/>
          <w:lang w:val="en-US"/>
        </w:rPr>
      </w:pPr>
      <w:r>
        <w:rPr>
          <w:rFonts w:cs="Calibri"/>
          <w:i/>
          <w:iCs/>
          <w:lang w:val="en-US"/>
        </w:rPr>
        <w:t>Asymmetry "spill-over" and modularity within the head</w:t>
      </w:r>
      <w:r>
        <w:rPr>
          <w:rFonts w:cs="Calibri"/>
          <w:lang w:val="en-US"/>
        </w:rPr>
        <w:t>.</w:t>
      </w:r>
    </w:p>
    <w:p>
      <w:pPr>
        <w:pStyle w:val="Normal"/>
        <w:jc w:val="both"/>
        <w:rPr>
          <w:i/>
          <w:i/>
          <w:iCs/>
          <w:lang w:val="en-US"/>
        </w:rPr>
      </w:pPr>
      <w:r>
        <w:rPr>
          <w:rFonts w:cs="Calibri"/>
          <w:lang w:val="en-US"/>
        </w:rPr>
        <w:t xml:space="preserve">The modularity observed between the ventral and dorsal halves of the head may seem at first glance surprising, considering the head capsule is a rather continuous cuticular ensemble, in which junctions between segments are not visible anymore. The fact that DA is observed in the ventral half, and not in the dorsal half (hypothesis (iv) in the introduction, Fig. 3) may give us a hint. Indeed, asymmetrical mechanical loads from feeding may explain why structures in the ventral half of the head show large DA compared to the dorsal half. This functional linkage, related to the spatial proximity and anatomical articulation of mandibles of the ventral half of the head, could participate in the higher correlation between the ventral half of the head and the mandibles, compared with the correlation between the ventral and dorsal half of the head (Fig. 6D). It should also be mentioned that the very strong and asymmetric closer muscles of the mandibles in fact originate from the internal side of the dorsal part of the head </w:t>
      </w:r>
      <w:bookmarkStart w:id="41" w:name="ZOTERO_BREF_vtiJwxJ8d6g1"/>
      <w:r>
        <w:rPr>
          <w:rFonts w:cs="Calibri"/>
          <w:lang w:val="en-US"/>
        </w:rPr>
        <w:t>(Weihmann &amp; Wipfler, 2019)</w:t>
      </w:r>
      <w:bookmarkEnd w:id="41"/>
      <w:r>
        <w:rPr/>
        <w:t xml:space="preserve"> (Ginot &amp; Blanke under review)</w:t>
      </w:r>
      <w:r>
        <w:rPr>
          <w:rFonts w:cs="Calibri"/>
          <w:lang w:val="en-US"/>
        </w:rPr>
        <w:t>. The limited DA observed in this dorsal region may therefore be explained by selection for maintenance of symmetry, related to the maintenance of optimal sensory performance, which could be achieved by reinforcements of the cuticle, as observed for example around the eyes with the circumoccular ridge as a reinforcing structure. Such selective constraint may not be as strong in the ventral half of the head, which does not have large sensory organs</w:t>
      </w:r>
      <w:r>
        <w:rPr>
          <w:rFonts w:cs="Calibri"/>
          <w:lang w:val="en-US"/>
        </w:rPr>
        <w:t xml:space="preserve"> as</w:t>
      </w:r>
      <w:r>
        <w:rPr>
          <w:rFonts w:cs="Calibri"/>
          <w:lang w:val="en-US"/>
        </w:rPr>
        <w:t xml:space="preserve"> on the </w:t>
      </w:r>
      <w:r>
        <w:rPr>
          <w:rFonts w:cs="Calibri"/>
          <w:lang w:val="en-US"/>
        </w:rPr>
        <w:t xml:space="preserve">dorsal </w:t>
      </w:r>
      <w:r>
        <w:rPr>
          <w:rFonts w:cs="Calibri"/>
          <w:lang w:val="en-US"/>
        </w:rPr>
        <w:t>head capsule.</w:t>
      </w:r>
    </w:p>
    <w:p>
      <w:pPr>
        <w:pStyle w:val="Normal"/>
        <w:jc w:val="both"/>
        <w:rPr/>
      </w:pPr>
      <w:commentRangeStart w:id="4"/>
      <w:r>
        <w:rPr>
          <w:rFonts w:cs="Calibri"/>
          <w:i/>
          <w:iCs/>
          <w:lang w:val="en-US"/>
        </w:rPr>
        <w:t>Linking conspicuous asymmetry with modularity.</w:t>
      </w:r>
      <w:r>
        <w:rPr>
          <w:rFonts w:cs="Calibri"/>
          <w:lang w:val="en-US"/>
        </w:rPr>
        <w:t xml:space="preserve"> </w:t>
      </w:r>
      <w:commentRangeEnd w:id="4"/>
      <w:r>
        <w:commentReference w:id="4"/>
      </w:r>
      <w:r>
        <w:rPr>
          <w:rFonts w:cs="Calibri"/>
          <w:lang w:val="en-US"/>
        </w:rPr>
      </w:r>
    </w:p>
    <w:p>
      <w:pPr>
        <w:pStyle w:val="Normal"/>
        <w:jc w:val="both"/>
        <w:rPr/>
      </w:pPr>
      <w:r>
        <w:rPr>
          <w:rFonts w:cs="Calibri"/>
          <w:lang w:val="en-US"/>
        </w:rPr>
        <w:t xml:space="preserve">Despite being recognized as a </w:t>
      </w:r>
      <w:r>
        <w:rPr>
          <w:rFonts w:cs="Calibri"/>
          <w:i/>
          <w:iCs/>
          <w:lang w:val="en-US"/>
        </w:rPr>
        <w:t>tagma</w:t>
      </w:r>
      <w:r>
        <w:rPr>
          <w:rFonts w:cs="Calibri"/>
          <w:lang w:val="en-US"/>
        </w:rPr>
        <w:t xml:space="preserve">, and therefore being an integrated anatomical unit </w:t>
      </w:r>
      <w:bookmarkStart w:id="42" w:name="ZOTERO_BREF_y0vWAZhyk2XD"/>
      <w:r>
        <w:rPr>
          <w:rFonts w:cs="Calibri"/>
          <w:lang w:val="en-US"/>
        </w:rPr>
        <w:t>(Minelli et al., 2013)</w:t>
      </w:r>
      <w:bookmarkEnd w:id="42"/>
      <w:r>
        <w:rPr>
          <w:rFonts w:cs="Calibri"/>
          <w:lang w:val="en-US"/>
        </w:rPr>
        <w:t xml:space="preserve">, the insect head is also to some extent modular. This result fits with the fact that different parts of the head derive developmentally from various specialized segments </w:t>
      </w:r>
      <w:bookmarkStart w:id="43" w:name="ZOTERO_BREF_70wft38ECdda"/>
      <w:r>
        <w:rPr>
          <w:rFonts w:cs="Calibri"/>
          <w:lang w:val="en-US"/>
        </w:rPr>
        <w:t>(Posnien &amp; Bucher, 2010)</w:t>
      </w:r>
      <w:bookmarkEnd w:id="43"/>
      <w:r>
        <w:rPr>
          <w:rFonts w:cs="Calibri"/>
          <w:lang w:val="en-US"/>
        </w:rPr>
        <w:t>, which are then used for different functions. It appears that the mandibles form a functional module for feeding, while the dorsal half of the head is a functional module for sensing. Within the feeding module, we also propose that, given the data, the conspicuously asymmetric mandible shapes are best explained by developmental modularity between left and right sides.</w:t>
      </w:r>
    </w:p>
    <w:p>
      <w:pPr>
        <w:pStyle w:val="Normal"/>
        <w:jc w:val="both"/>
        <w:rPr/>
      </w:pPr>
      <w:r>
        <w:rPr>
          <w:rFonts w:cs="Calibri"/>
          <w:lang w:val="en-US"/>
        </w:rPr>
        <w:t xml:space="preserve">Both approaches used to test and compare modularity partitions of the head lend some support to the fact that the left and right mandibles each constitute a variational module (hypothesis (i) of the Introduction). </w:t>
      </w:r>
      <w:commentRangeStart w:id="5"/>
      <w:r>
        <w:rPr>
          <w:rFonts w:cs="Calibri"/>
          <w:lang w:val="en-US"/>
        </w:rPr>
        <w:t xml:space="preserve">While EMMLi strongly favors partitions in which left and right mandibles are separate modules (Fig. 2C-D), it should be noted that these are also partitions which have a large number of parameters to estimate (Supp. Table 1). As the EMMLi approach was shown to artificially favor partitions with more parameters </w:t>
      </w:r>
      <w:bookmarkStart w:id="44" w:name="ZOTERO_BREF_iQAmma8wn06h"/>
      <w:r>
        <w:rPr>
          <w:rFonts w:cs="Calibri"/>
          <w:lang w:val="en-US"/>
        </w:rPr>
        <w:t>(Adams &amp; Collyer, 2019)</w:t>
      </w:r>
      <w:bookmarkEnd w:id="44"/>
      <w:r>
        <w:rPr/>
        <w:t xml:space="preserve">, this result may therefore be spurious. </w:t>
      </w:r>
      <w:r>
        <w:rPr/>
      </w:r>
      <w:ins w:id="46" w:author="Samuel Ginot" w:date="2023-10-13T12:37:41Z">
        <w:commentRangeEnd w:id="5"/>
        <w:r>
          <w:commentReference w:id="5"/>
        </w:r>
        <w:r>
          <w:rPr/>
          <w:commentReference w:id="6"/>
        </w:r>
      </w:ins>
      <w:r>
        <w:rPr/>
        <w:t xml:space="preserve">On the other hand, the CR modularity analyses also showed significant modularity in partitions which separate left and right mandibles (Table 2). Although these partitions are not the ones showing the strongest modularity scores, differences with other partitions are not significant. It therefore appears there is a degree, albeit limited, of variational autonomy between the left and right mandibles. Several factors may play a role in this autonomy: To achieve conspicuously different morphologies, left and right mandible developmental pathways must be to some extent divergent </w:t>
      </w:r>
      <w:bookmarkStart w:id="45" w:name="ZOTERO_BREF_hAtWOIK1s3WR"/>
      <w:r>
        <w:rPr/>
        <w:t>(Meinhardt, 2001; Palmer, 2004</w:t>
      </w:r>
      <w:bookmarkEnd w:id="45"/>
      <w:r>
        <w:rPr/>
        <w:t xml:space="preserve">). </w:t>
      </w:r>
      <w:r>
        <w:rPr>
          <w:highlight w:val="yellow"/>
        </w:rPr>
        <w:t>This divergence may in turn be a source of decorrelation between mandibles, allowing variable left-right differences, and causing slight variational modularity</w:t>
      </w:r>
      <w:r>
        <w:rPr/>
        <w:t xml:space="preserve">. Another, non-exclusive possibility is revealed by the relatively large magnitude of FA located at the mandible incisivi (Supp. Fig. 1). </w:t>
      </w:r>
      <w:commentRangeStart w:id="7"/>
      <w:r>
        <w:rPr>
          <w:highlight w:val="yellow"/>
          <w:rPrChange w:id="0" w:author="xxx" w:date="2023-10-05T09:19:00Z"/>
        </w:rPr>
        <w:t xml:space="preserve">We propose that this FA, which </w:t>
      </w:r>
      <w:ins w:id="48" w:author="Samuel Ginot" w:date="2023-10-13T12:46:25Z">
        <w:r>
          <w:rPr>
            <w:highlight w:val="yellow"/>
          </w:rPr>
          <w:t xml:space="preserve">is stronger in the mandibles, relative to other head structures, and </w:t>
        </w:r>
      </w:ins>
      <w:r>
        <w:rPr>
          <w:highlight w:val="yellow"/>
          <w:rPrChange w:id="0" w:author="xxx" w:date="2023-10-05T09:19:00Z"/>
        </w:rPr>
        <w:t>correlates to the mandibles DA (Fig. 4), may be mostly caused by mandible wear</w:t>
      </w:r>
      <w:r>
        <w:rPr/>
        <w:t xml:space="preserve">. </w:t>
      </w:r>
      <w:r>
        <w:rPr/>
      </w:r>
      <w:ins w:id="50" w:author="Samuel Ginot" w:date="2023-10-13T12:45:50Z">
        <w:commentRangeEnd w:id="7"/>
        <w:r>
          <w:commentReference w:id="7"/>
        </w:r>
        <w:r>
          <w:rPr/>
          <w:commentReference w:id="8"/>
        </w:r>
      </w:ins>
      <w:r>
        <w:rPr/>
        <w:t>Because FA is of random direction, it may in turn reduce the correlation between left and right mandible shapes.</w:t>
      </w:r>
    </w:p>
    <w:p>
      <w:pPr>
        <w:pStyle w:val="Normal"/>
        <w:rPr>
          <w:lang w:val="en-US"/>
          <w:ins w:id="66" w:author="xxx" w:date="2023-10-11T17:02:00Z"/>
        </w:rPr>
      </w:pPr>
      <w:r>
        <w:rPr/>
        <w:t>Although mandibles have some degree of autonomy from each other, they remain strongly integrated (Fig. 6C-D, Table 3), and the strongest modular signal retrieved by the CR analysis is in the two modules partition which combines both mandibles into one module (Fig. 2A, Table 2), and the head structures in a second module. This suggests that the functional selection for matching left and right mandible shapes is limiting deviations from the left and right respective target phenotypes. This is corroborated by the relatively small CV</w:t>
      </w:r>
      <w:r>
        <w:rPr>
          <w:vertAlign w:val="subscript"/>
        </w:rPr>
        <w:t>P</w:t>
      </w:r>
      <w:r>
        <w:rPr/>
        <w:t xml:space="preserve"> of iTA and iDA, </w:t>
      </w:r>
      <w:commentRangeStart w:id="9"/>
      <w:r>
        <w:rPr>
          <w:highlight w:val="yellow"/>
          <w:rPrChange w:id="0" w:author="xxx" w:date="2023-10-05T09:21:00Z"/>
        </w:rPr>
        <w:t xml:space="preserve">which fall in the range </w:t>
      </w:r>
      <w:ins w:id="52" w:author="Samuel Ginot" w:date="2023-10-13T14:05:07Z">
        <w:r>
          <w:rPr>
            <w:highlight w:val="yellow"/>
          </w:rPr>
          <w:t>values for</w:t>
        </w:r>
      </w:ins>
      <w:del w:id="53" w:author="Samuel Ginot" w:date="2023-10-13T14:05:10Z">
        <w:r>
          <w:rPr>
            <w:highlight w:val="yellow"/>
          </w:rPr>
          <w:delText>of</w:delText>
        </w:r>
      </w:del>
      <w:r>
        <w:rPr>
          <w:highlight w:val="yellow"/>
          <w:rPrChange w:id="0" w:author="xxx" w:date="2023-10-05T09:21:00Z"/>
        </w:rPr>
        <w:t xml:space="preserve"> </w:t>
      </w:r>
      <w:del w:id="55" w:author="Samuel Ginot" w:date="2023-10-13T14:05:26Z">
        <w:r>
          <w:rPr>
            <w:highlight w:val="yellow"/>
          </w:rPr>
          <w:delText xml:space="preserve">adaptively accurate </w:delText>
        </w:r>
      </w:del>
      <w:r>
        <w:rPr>
          <w:highlight w:val="yellow"/>
          <w:rPrChange w:id="0" w:author="xxx" w:date="2023-10-05T09:21:00Z"/>
        </w:rPr>
        <w:t>characters under selection</w:t>
      </w:r>
      <w:r>
        <w:rPr/>
        <w:t xml:space="preserve"> </w:t>
      </w:r>
      <w:bookmarkStart w:id="46" w:name="ZOTERO_BREF_HUyDELwvmtSo"/>
      <w:r>
        <w:rPr/>
      </w:r>
      <w:commentRangeEnd w:id="9"/>
      <w:r>
        <w:commentReference w:id="9"/>
      </w:r>
      <w:r>
        <w:rPr/>
        <w:t>(Hansen et al., 2006; Pélabon &amp; Hansen, 2008</w:t>
      </w:r>
      <w:bookmarkEnd w:id="46"/>
      <w:r>
        <w:rPr/>
        <w:t xml:space="preserve">). </w:t>
      </w:r>
      <w:commentRangeStart w:id="10"/>
      <w:r>
        <w:rPr>
          <w:highlight w:val="yellow"/>
          <w:rPrChange w:id="0" w:author="xxx" w:date="2023-10-05T09:21:00Z"/>
        </w:rPr>
        <w:t>Variational modularity</w:t>
      </w:r>
      <w:r>
        <w:rPr>
          <w:highlight w:val="yellow"/>
        </w:rPr>
      </w:r>
      <w:ins w:id="58" w:author="Samuel Ginot" w:date="2023-10-13T14:04:36Z">
        <w:commentRangeEnd w:id="10"/>
        <w:r>
          <w:commentReference w:id="10"/>
        </w:r>
        <w:r>
          <w:rPr>
            <w:highlight w:val="yellow"/>
          </w:rPr>
          <w:commentReference w:id="11"/>
        </w:r>
      </w:ins>
      <w:r>
        <w:rPr/>
        <w:t xml:space="preserve"> between the mandibles and the rest of the head might have been expected, considering that the mandibles constitute both a developmentally </w:t>
      </w:r>
      <w:bookmarkStart w:id="47" w:name="ZOTERO_BREF_vF2GNk5973Xc"/>
      <w:r>
        <w:rPr/>
        <w:t>(Posnien &amp; Bucher, 2010</w:t>
      </w:r>
      <w:bookmarkEnd w:id="47"/>
      <w:r>
        <w:rPr/>
        <w:t xml:space="preserve">) and functionally distinct module. Our results support the interpretation that modularity between the head and the mandibles allow conspicuous asymmetry to appear in the mandibles while maintaining the head's global symmetry. </w:t>
      </w:r>
      <w:commentRangeStart w:id="12"/>
      <w:r>
        <w:rPr/>
        <w:t xml:space="preserve">This </w:t>
      </w:r>
      <w:del w:id="59" w:author="xxx" w:date="2023-10-11T17:00:00Z">
        <w:r>
          <w:rPr/>
          <w:delText>may in fact</w:delText>
        </w:r>
      </w:del>
      <w:ins w:id="60" w:author="xxx" w:date="2023-10-11T17:00:00Z">
        <w:r>
          <w:rPr/>
          <w:t>could</w:t>
        </w:r>
      </w:ins>
      <w:ins w:id="61" w:author="Samuel Ginot" w:date="2023-10-13T14:06:17Z">
        <w:r>
          <w:rPr/>
          <w:t xml:space="preserve"> potentially</w:t>
        </w:r>
      </w:ins>
      <w:r>
        <w:rPr/>
        <w:t xml:space="preserve"> be a general rule in cases of conspicuous asymmetry arising in Bilaterians, where modularity may be </w:t>
      </w:r>
      <w:r>
        <w:rPr>
          <w:lang w:val="en-US"/>
        </w:rPr>
        <w:t>an</w:t>
      </w:r>
      <w:r>
        <w:rPr/>
        <w:t xml:space="preserve"> evolutionary way to relax locally the constraints of symmetry</w:t>
      </w:r>
      <w:ins w:id="62" w:author="Samuel Ginot" w:date="2023-10-13T14:21:05Z">
        <w:r>
          <w:rPr/>
          <w:t xml:space="preserve">, akin to the more general idea that modularity may "favor evolvability by </w:t>
        </w:r>
      </w:ins>
      <w:ins w:id="63" w:author="Samuel Ginot" w:date="2023-10-13T14:23:12Z">
        <w:r>
          <w:rPr/>
          <w:t xml:space="preserve">allowing by allowing one module to change without interfering with the rest of the organism" </w:t>
        </w:r>
      </w:ins>
      <w:bookmarkStart w:id="48" w:name="ZOTERO_BREF_EIYlyl5k9kwt"/>
      <w:r>
        <w:rPr/>
        <w:t>(Hansen, 2003)</w:t>
      </w:r>
      <w:bookmarkEnd w:id="48"/>
      <w:r>
        <w:rPr/>
        <w:t>.</w:t>
      </w:r>
      <w:r>
        <w:rPr>
          <w:lang w:val="en-US"/>
        </w:rPr>
        <w:t xml:space="preserve"> </w:t>
      </w:r>
      <w:r>
        <w:rPr>
          <w:lang w:val="en-US"/>
        </w:rPr>
      </w:r>
      <w:ins w:id="64" w:author="Samuel Ginot" w:date="2023-10-13T14:06:50Z">
        <w:commentRangeEnd w:id="12"/>
        <w:r>
          <w:commentReference w:id="12"/>
        </w:r>
        <w:r>
          <w:rPr>
            <w:lang w:val="en-US"/>
          </w:rPr>
          <w:commentReference w:id="13"/>
        </w:r>
      </w:ins>
      <w:del w:id="65" w:author="xxx" w:date="2023-10-05T09:23:00Z">
        <w:r>
          <w:rPr>
            <w:lang w:val="en-US"/>
          </w:rPr>
          <w:delText xml:space="preserve">One study </w:delText>
        </w:r>
      </w:del>
    </w:p>
    <w:p>
      <w:pPr>
        <w:pStyle w:val="Normal"/>
        <w:rPr>
          <w:lang w:val="en-US"/>
        </w:rPr>
      </w:pPr>
      <w:r>
        <w:rPr>
          <w:lang w:val="en-US"/>
        </w:rPr>
        <w:t xml:space="preserve">For the skull of </w:t>
      </w:r>
      <w:r>
        <w:rPr>
          <w:lang w:val="en-US"/>
        </w:rPr>
        <w:t xml:space="preserve">toothed </w:t>
      </w:r>
      <w:r>
        <w:rPr>
          <w:lang w:val="en-US"/>
        </w:rPr>
        <w:t xml:space="preserve">whales it was suggested that </w:t>
      </w:r>
      <w:ins w:id="67" w:author="Samuel Ginot" w:date="2023-10-13T14:26:31Z">
        <w:r>
          <w:rPr>
            <w:lang w:val="en-US"/>
          </w:rPr>
          <w:t xml:space="preserve">it is </w:t>
        </w:r>
      </w:ins>
      <w:r>
        <w:rPr>
          <w:lang w:val="en-US"/>
        </w:rPr>
        <w:t xml:space="preserve">asymmetry </w:t>
      </w:r>
      <w:ins w:id="68" w:author="Samuel Ginot" w:date="2023-10-13T14:26:38Z">
        <w:r>
          <w:rPr>
            <w:lang w:val="en-US"/>
          </w:rPr>
          <w:t xml:space="preserve">which </w:t>
        </w:r>
      </w:ins>
      <w:r>
        <w:rPr>
          <w:lang w:val="en-US"/>
        </w:rPr>
        <w:t>drives modularity</w:t>
      </w:r>
      <w:ins w:id="69" w:author="Samuel Ginot" w:date="2023-10-13T14:26:16Z">
        <w:r>
          <w:rPr>
            <w:lang w:val="en-US"/>
          </w:rPr>
          <w:t xml:space="preserve"> </w:t>
        </w:r>
      </w:ins>
      <w:r>
        <w:rPr>
          <w:rFonts w:cs="Calibri"/>
        </w:rPr>
        <w:t>(Churchill et al., 2019)</w:t>
      </w:r>
      <w:ins w:id="70" w:author="Samuel Ginot" w:date="2023-10-13T14:26:23Z">
        <w:r>
          <w:rPr>
            <w:rFonts w:cs="Calibri"/>
          </w:rPr>
          <w:t>.</w:t>
        </w:r>
      </w:ins>
      <w:r>
        <w:rPr>
          <w:lang w:val="en-US"/>
        </w:rPr>
        <w:t xml:space="preserve"> We instead propose that modularity is one prerequisite for conspicuous asymmetry to start evolving. This fits in our opinion better with the idea that modularity allows traits to evolve independently </w:t>
      </w:r>
      <w:bookmarkStart w:id="49" w:name="ZOTERO_BREF_GYjtrntB6nLf"/>
      <w:r>
        <w:rPr>
          <w:rFonts w:cs="Calibri"/>
          <w:lang w:val="en-US"/>
        </w:rPr>
        <w:t>(Hansen, 2003; Zelditch &amp; Goswami, 2021)</w:t>
      </w:r>
      <w:bookmarkEnd w:id="49"/>
      <w:r>
        <w:rPr>
          <w:rFonts w:cs="Calibri"/>
          <w:lang w:val="en-US"/>
        </w:rPr>
        <w:t>.</w:t>
      </w:r>
      <w:r>
        <w:rPr>
          <w:lang w:val="en-US"/>
        </w:rPr>
        <w:t xml:space="preserve"> It might also be the case that there are strong evolutionary positive feedbacks between modularity and asymmetry: for example, once conspicuously asymmetric structures appear, they may be used for divergent functions, which would entail disruptive selection, reinforcing integration </w:t>
      </w:r>
      <w:r>
        <w:rPr>
          <w:i/>
          <w:iCs/>
          <w:lang w:val="en-US"/>
          <w:lang w:val="en-US"/>
          <w:rPrChange w:id="0" w:author="Samuel Ginot" w:date="2023-10-13T14:31:08Z">
            <w:rPr/>
          </w:rPrChange>
        </w:rPr>
        <w:t>within</w:t>
      </w:r>
      <w:r>
        <w:rPr>
          <w:lang w:val="en-US"/>
        </w:rPr>
        <w:t xml:space="preserve"> left and right structures and increasing modularity </w:t>
      </w:r>
      <w:r>
        <w:rPr>
          <w:i/>
          <w:iCs/>
          <w:lang w:val="en-US"/>
          <w:lang w:val="en-US"/>
          <w:rPrChange w:id="0" w:author="Samuel Ginot" w:date="2023-10-13T14:31:10Z">
            <w:rPr/>
          </w:rPrChange>
        </w:rPr>
        <w:t>between</w:t>
      </w:r>
      <w:r>
        <w:rPr>
          <w:lang w:val="en-US"/>
        </w:rPr>
        <w:t xml:space="preserve"> them.</w:t>
      </w:r>
    </w:p>
    <w:p>
      <w:pPr>
        <w:pStyle w:val="Normal"/>
        <w:rPr/>
      </w:pPr>
      <w:r>
        <w:rPr>
          <w:lang w:val="en-US"/>
        </w:rPr>
        <w:t xml:space="preserve">Additionally, the link between conspicuous asymmetry and modularity is probably dependent on the type of anatomical and functional relationships between left and right structures, and their symmetrical surroundings. </w:t>
      </w:r>
      <w:r>
        <w:rPr/>
        <w:t xml:space="preserve">In the case of the grasshopper, mandibles are working together to achieve a single function, which certainly constrains the degree of modularity between left and right sides. In other cases, such as pincers of </w:t>
      </w:r>
      <w:commentRangeStart w:id="14"/>
      <w:r>
        <w:rPr/>
        <w:t>lobsters or fiddler crabs, left and right functions are divergent, and one might therefore expect even stronger left-right autonomy</w:t>
      </w:r>
      <w:ins w:id="73" w:author="Samuel Ginot" w:date="2023-10-13T14:41:41Z">
        <w:r>
          <w:rPr/>
          <w:t xml:space="preserve">, although there is data indicating </w:t>
        </w:r>
      </w:ins>
      <w:ins w:id="74" w:author="Samuel Ginot" w:date="2023-10-13T14:42:06Z">
        <w:r>
          <w:rPr/>
          <w:t xml:space="preserve">significant linkage in dimorphic crab claws </w:t>
        </w:r>
      </w:ins>
      <w:bookmarkStart w:id="50" w:name="ZOTERO_BREF_BOBZmCpDI6dC"/>
      <w:r>
        <w:rPr/>
        <w:t>(Levinton, 2016)</w:t>
      </w:r>
      <w:bookmarkEnd w:id="50"/>
      <w:r>
        <w:rPr/>
        <w:t xml:space="preserve">. </w:t>
      </w:r>
      <w:r>
        <w:rPr/>
      </w:r>
      <w:commentRangeEnd w:id="14"/>
      <w:r>
        <w:commentReference w:id="14"/>
      </w:r>
      <w:r>
        <w:rPr/>
        <w:t xml:space="preserve">In cases where asymmetric structures are embedded within symmetric structures, such as the Cetacean skull, one may expect that the degree of modularity between them is reduced, compared to what we observe </w:t>
      </w:r>
      <w:r>
        <w:rPr>
          <w:lang w:val="en-US"/>
        </w:rPr>
        <w:t>in our study</w:t>
      </w:r>
      <w:r>
        <w:rPr/>
        <w:t xml:space="preserve">. </w:t>
      </w:r>
      <w:commentRangeStart w:id="15"/>
      <w:r>
        <w:rPr/>
        <w:t xml:space="preserve">One may also expect that in more symmetrical species, e.g. insects with symmetrical mandibles, Mysticetes </w:t>
      </w:r>
      <w:del w:id="75" w:author="Samuel Ginot" w:date="2023-10-13T14:46:34Z">
        <w:r>
          <w:rPr/>
          <w:delText>Cetaceans</w:delText>
        </w:r>
      </w:del>
      <w:ins w:id="76" w:author="Samuel Ginot" w:date="2023-10-13T14:46:34Z">
        <w:r>
          <w:rPr/>
          <w:t>whales</w:t>
        </w:r>
      </w:ins>
      <w:r>
        <w:rPr/>
        <w:t xml:space="preserve"> which have symmetrical skulls, or crustaceans with symmetric pincers, modularity should be smaller both between left and right sides, and between the studied structure and its anatomical surroundings.</w:t>
      </w:r>
      <w:r>
        <w:rPr/>
      </w:r>
      <w:ins w:id="77" w:author="Samuel Ginot" w:date="2023-10-13T14:50:52Z">
        <w:commentRangeEnd w:id="15"/>
        <w:r>
          <w:commentReference w:id="15"/>
        </w:r>
        <w:r>
          <w:rPr/>
          <w:commentReference w:id="16"/>
        </w:r>
      </w:ins>
    </w:p>
    <w:p>
      <w:pPr>
        <w:pStyle w:val="Normal"/>
        <w:jc w:val="both"/>
        <w:rPr>
          <w:i/>
          <w:i/>
          <w:iCs/>
        </w:rPr>
      </w:pPr>
      <w:r>
        <w:rPr>
          <w:i/>
          <w:iCs/>
        </w:rPr>
        <w:t>Effect of module-by-module superimposition on modularity analyses.</w:t>
      </w:r>
    </w:p>
    <w:p>
      <w:pPr>
        <w:pStyle w:val="Normal"/>
        <w:rPr/>
      </w:pPr>
      <w:r>
        <w:rPr/>
        <w:t xml:space="preserve">There is ongoing discussion in the morphometrics community about the impact of Procrustes superimposition on modularity and integration results </w:t>
      </w:r>
      <w:bookmarkStart w:id="51" w:name="ZOTERO_BREF_Yrf5xcv0GEvm"/>
      <w:r>
        <w:rPr/>
        <w:t>(Cardini, 2019, 2023; Zelditch &amp; Swiderski, 2023)</w:t>
      </w:r>
      <w:bookmarkEnd w:id="51"/>
      <w:r>
        <w:rPr/>
        <w:t xml:space="preserve">. Studies tackling this problem relied heavily on simulations. Here, we analysed an empirical example by running CR analyses twice: first with one global superimposition, and second after applying a module-by-module superimposition. Reassuringly, the results are generally in agreement using both approaches, with all partitions showing significant modularity, and no significant differences between partitions. Furthermore, partitions with the highest modular signal are similar between both approaches, with one major difference in the "Half-Half" partition (Fig. 5) which has the lowest modular signal when using the global superimposition, but the second highest when using module by module superimposition. This phenomenon is most probably explained by the loss of size relationships between halves in the module-by-module approach. Indeed, since one mandible is shorter than the other, but both halves of the head capsule are of similar size, when splitting the halves, the scaling step of Procrustes superimposition will therefore mostly be affected by the degree of asymmetry in the mandibles, causing </w:t>
      </w:r>
      <w:del w:id="78" w:author="Samuel Ginot" w:date="2023-10-13T14:52:18Z">
        <w:r>
          <w:rPr/>
          <w:delText xml:space="preserve">strong </w:delText>
        </w:r>
      </w:del>
      <w:r>
        <w:rPr/>
        <w:t xml:space="preserve">decorrelation, and increasing modularity. This phenomenon had been anticipated </w:t>
      </w:r>
      <w:bookmarkStart w:id="52" w:name="ZOTERO_BREF_8JJFafQNgahK"/>
      <w:r>
        <w:rPr/>
        <w:t>(Cardini, 2019)</w:t>
      </w:r>
      <w:bookmarkEnd w:id="52"/>
      <w:r>
        <w:rPr/>
        <w:t>, and the loss of spatial and size relationships between modules explains that Z</w:t>
      </w:r>
      <w:r>
        <w:rPr>
          <w:vertAlign w:val="subscript"/>
        </w:rPr>
        <w:t>CR</w:t>
      </w:r>
      <w:r>
        <w:rPr/>
        <w:t xml:space="preserve"> values are almost always higher with the module-by-module superimposition. Regarding the integration results, although the degree of integration computed for the different partitions is correlated between the global and module by module approaches (Supp. Fig. 2), the agreement does not appear as good as for modularity. Indeed, while integration is always significant using the global superimposition</w:t>
      </w:r>
      <w:ins w:id="79" w:author="Samuel Ginot" w:date="2023-10-13T14:56:25Z">
        <w:r>
          <w:rPr/>
          <w:t xml:space="preserve"> (corroborating results from </w:t>
        </w:r>
      </w:ins>
      <w:bookmarkStart w:id="53" w:name="ZOTERO_BREF_6nuP9c2X3iMo"/>
      <w:r>
        <w:rPr/>
        <w:t>(Zelditch &amp; Swiderski, 2023)</w:t>
      </w:r>
      <w:ins w:id="80" w:author="Samuel Ginot" w:date="2023-10-13T14:56:42Z">
        <w:bookmarkEnd w:id="53"/>
        <w:r>
          <w:rPr/>
          <w:t>)</w:t>
        </w:r>
      </w:ins>
      <w:r>
        <w:rPr/>
        <w:t>, only around half of the cases are significant when using module by module superimposition. Once again, this is certainly due to the fact that module by module superimposition necessarily removes spatial and size covariance between modules. However, it remains unknown how much of true biological covariance may also be lost in that process. We would argue that using module by module superimposition before integration analyses can therefore be taken as a conservative approach, lending strong confidence in the cases in which integration remains significant, although it may at the same time entail some false negative results.</w:t>
      </w:r>
    </w:p>
    <w:p>
      <w:pPr>
        <w:pStyle w:val="Normal"/>
        <w:jc w:val="both"/>
        <w:rPr/>
      </w:pPr>
      <w:r>
        <w:rPr>
          <w:i/>
          <w:iCs/>
        </w:rPr>
        <w:t>Relationship between bite force performance and asymmetry</w:t>
      </w:r>
      <w:r>
        <w:rPr/>
        <w:t>.</w:t>
      </w:r>
    </w:p>
    <w:p>
      <w:pPr>
        <w:pStyle w:val="Normal"/>
        <w:jc w:val="both"/>
        <w:rPr/>
      </w:pPr>
      <w:r>
        <w:rPr/>
        <w:t>Because left and right mandible shapes must fit each other to achieve their proper function, it could be expected that there exists an optimal asymmetric shape producing the best feeding performance. We therefore expected that there should be an optimal degree of directional asymmetry, deviations from which should reduce performance. We aimed at measuring this performance by recording maximum bite forces at the incisivi. Our results, however, clearly show no relationship between bite forces and directional, total or fluctuating asymmetry (Fig. 7). Because it may be argued that proper feeding performance may in fact leave room for a larger amount of variation in the fit of mandible shapes, we computed CV</w:t>
      </w:r>
      <w:r>
        <w:rPr>
          <w:vertAlign w:val="subscript"/>
        </w:rPr>
        <w:t>P</w:t>
      </w:r>
      <w:r>
        <w:rPr/>
        <w:t xml:space="preserve">, which appears in accordance with the fact that iDA and iTA are indeed under selection, with values matching those for other selected characters reviewed by </w:t>
      </w:r>
      <w:bookmarkStart w:id="54" w:name="ZOTERO_BREF_OpQL5eAzXmdr"/>
      <w:r>
        <w:rPr/>
        <w:t>(Hansen et al., 2006)</w:t>
      </w:r>
      <w:bookmarkEnd w:id="54"/>
      <w:r>
        <w:rPr/>
        <w:t>. The absence of relationship revealed here may therefore have two explanations: (i) the degree of asymmetry may impact shearing forces and occlusion, but not static equilibrium bite forces at the tip of the incisivi, as we measure here, or (ii) because mandible shapes are selected to fit each other, variation in the degree of asymmetry is limited, while variation in bite force may be increased by other unrelated factors, which could explain why CV</w:t>
      </w:r>
      <w:r>
        <w:rPr>
          <w:vertAlign w:val="subscript"/>
        </w:rPr>
        <w:t>P</w:t>
      </w:r>
      <w:r>
        <w:rPr/>
        <w:t xml:space="preserve"> is higher for bite force than for iTA of iDA.</w:t>
      </w:r>
    </w:p>
    <w:p>
      <w:pPr>
        <w:pStyle w:val="Normal"/>
        <w:jc w:val="both"/>
        <w:rPr>
          <w:i/>
          <w:i/>
          <w:iCs/>
          <w:lang w:val="en-US"/>
        </w:rPr>
      </w:pPr>
      <w:r>
        <w:rPr>
          <w:rFonts w:cs="Calibri"/>
          <w:i/>
          <w:iCs/>
          <w:lang w:val="en-US"/>
        </w:rPr>
        <w:t>Conclusion and perspectives</w:t>
      </w:r>
      <w:r>
        <w:rPr>
          <w:rFonts w:cs="Calibri"/>
          <w:lang w:val="en-US"/>
        </w:rPr>
        <w:t>.</w:t>
      </w:r>
    </w:p>
    <w:p>
      <w:pPr>
        <w:pStyle w:val="Normal"/>
        <w:jc w:val="both"/>
        <w:rPr/>
      </w:pPr>
      <w:r>
        <w:rPr>
          <w:rFonts w:cs="Calibri"/>
          <w:lang w:val="en-US"/>
        </w:rPr>
        <w:t xml:space="preserve">Modularity is often referred to as a mechanism which </w:t>
      </w:r>
      <w:r>
        <w:rPr>
          <w:rFonts w:cs="Calibri"/>
          <w:lang w:val="en-US"/>
        </w:rPr>
        <w:t>allows</w:t>
      </w:r>
      <w:r>
        <w:rPr>
          <w:rFonts w:cs="Calibri"/>
          <w:lang w:val="en-US"/>
        </w:rPr>
        <w:t xml:space="preserve"> phenotypic diversification by allowing different anatomical parts to evolve in relative</w:t>
      </w:r>
      <w:r>
        <w:rPr>
          <w:rFonts w:cs="Calibri"/>
          <w:lang w:val="en-US"/>
        </w:rPr>
        <w:t xml:space="preserve"> independence</w:t>
      </w:r>
      <w:ins w:id="81" w:author="Samuel Ginot" w:date="2023-10-13T15:10:35Z">
        <w:r>
          <w:rPr>
            <w:rFonts w:cs="Calibri"/>
            <w:lang w:val="en-US"/>
          </w:rPr>
          <w:t xml:space="preserve"> </w:t>
        </w:r>
      </w:ins>
      <w:bookmarkStart w:id="55" w:name="ZOTERO_BREF_fNMP0XcL0IAR"/>
      <w:r>
        <w:rPr>
          <w:rFonts w:cs="Calibri"/>
          <w:lang w:val="en-US"/>
        </w:rPr>
        <w:t>(Hansen, 2003; Zelditch &amp; Goswami, 2021)</w:t>
      </w:r>
      <w:bookmarkEnd w:id="55"/>
      <w:r>
        <w:rPr/>
        <w:t xml:space="preserve">. Our results constitute first evidence that modularity may indeed have a role in the evolution of disrupted symmetry, here in the head and mandibles of grasshoppers. This potential link between conspicuous asymmetry and modularity had, to our knowledge, </w:t>
      </w:r>
      <w:r>
        <w:rPr>
          <w:lang w:val="en-US"/>
        </w:rPr>
        <w:t xml:space="preserve">only been suggested once before </w:t>
      </w:r>
      <w:bookmarkStart w:id="56" w:name="ZOTERO_BREF_lnt6l2WUGdp6"/>
      <w:r>
        <w:rPr>
          <w:rFonts w:cs="Calibri"/>
        </w:rPr>
        <w:t>(Churchill et al., 2019)</w:t>
      </w:r>
      <w:bookmarkEnd w:id="56"/>
      <w:r>
        <w:rPr>
          <w:rFonts w:cs="Calibri"/>
          <w:lang w:val="en-US"/>
        </w:rPr>
        <w:t>, but never tested using separate left-right modules</w:t>
      </w:r>
      <w:r>
        <w:rPr/>
        <w:t>.</w:t>
      </w:r>
      <w:r>
        <w:rPr>
          <w:lang w:val="en-US"/>
        </w:rPr>
        <w:t xml:space="preserve"> Interestingly, one study also reported an asymmetric modular pattern</w:t>
      </w:r>
      <w:r>
        <w:rPr/>
        <w:t xml:space="preserve"> </w:t>
      </w:r>
      <w:r>
        <w:rPr>
          <w:lang w:val="en-US"/>
        </w:rPr>
        <w:t xml:space="preserve">in the context of hybridization </w:t>
      </w:r>
      <w:bookmarkStart w:id="57" w:name="ZOTERO_BREF_JqTV4awXSRai"/>
      <w:r>
        <w:rPr>
          <w:rFonts w:cs="Calibri"/>
        </w:rPr>
        <w:t>(Parr et al., 2016)</w:t>
      </w:r>
      <w:bookmarkEnd w:id="57"/>
      <w:r>
        <w:rPr>
          <w:rFonts w:cs="Calibri"/>
          <w:lang w:val="en-US"/>
        </w:rPr>
        <w:t xml:space="preserve">, in non-conspicuously asymmetric animals (dogs and dingoes). This may hint at one possible way for conspicuous asymmetry to start appearing, with hybridization disrupting integration and modularity patterns within each species. Genetic assimilation has been suggested </w:t>
      </w:r>
      <w:bookmarkStart w:id="58" w:name="ZOTERO_BREF_YlZm9QtxawrT"/>
      <w:r>
        <w:rPr>
          <w:rFonts w:cs="Calibri"/>
        </w:rPr>
        <w:t>(Palmer, 1996, 2004)</w:t>
      </w:r>
      <w:bookmarkEnd w:id="58"/>
      <w:r>
        <w:rPr>
          <w:rFonts w:cs="Calibri"/>
          <w:lang w:val="en-US"/>
        </w:rPr>
        <w:t xml:space="preserve"> as another avenue for appearance of conspicuous asymmetry, which would not necessarily require modularity.</w:t>
      </w:r>
    </w:p>
    <w:p>
      <w:pPr>
        <w:pStyle w:val="Normal"/>
        <w:jc w:val="both"/>
        <w:rPr>
          <w:i/>
          <w:i/>
          <w:iCs/>
          <w:lang w:val="en-US"/>
        </w:rPr>
      </w:pPr>
      <w:r>
        <w:rPr/>
        <w:t xml:space="preserve">It is our opinion that exploring </w:t>
      </w:r>
      <w:r>
        <w:rPr>
          <w:lang w:val="en-US"/>
        </w:rPr>
        <w:t>the</w:t>
      </w:r>
      <w:r>
        <w:rPr/>
        <w:t xml:space="preserve"> link </w:t>
      </w:r>
      <w:r>
        <w:rPr>
          <w:lang w:val="en-US"/>
        </w:rPr>
        <w:t xml:space="preserve">between conspicuous asymmetry and modularity </w:t>
      </w:r>
      <w:r>
        <w:rPr/>
        <w:t xml:space="preserve">is of interest in at least two broad evolutionary questions. First, conspicuous asymmetries and their evolution remain largely understudied compared to subtle asymmetries, particularly compared to FA. Understanding how ancestrally symmetrical structures can evolve to break the classical bilaterian symmetrical </w:t>
      </w:r>
      <w:r>
        <w:rPr>
          <w:i/>
          <w:iCs/>
        </w:rPr>
        <w:t>bauplan</w:t>
      </w:r>
      <w:r>
        <w:rPr/>
        <w:t xml:space="preserve"> locally, while maintaining overall symmetry seems like a major, yet unexplored, aspect of phenotypic diversification</w:t>
      </w:r>
      <w:r>
        <w:rPr>
          <w:lang w:val="en-US"/>
        </w:rPr>
        <w:t xml:space="preserve"> </w:t>
      </w:r>
      <w:bookmarkStart w:id="59" w:name="ZOTERO_BREF_xAXZTU3NLFdd"/>
      <w:r>
        <w:rPr>
          <w:rFonts w:cs="Calibri"/>
        </w:rPr>
        <w:t>(Palmer, 1996)</w:t>
      </w:r>
      <w:bookmarkEnd w:id="59"/>
      <w:r>
        <w:rPr/>
        <w:t>. Second, conspicuous asymmetries, which constitute a kind of "internal" diversificati</w:t>
      </w:r>
      <w:bookmarkStart w:id="60" w:name="_GoBack"/>
      <w:bookmarkEnd w:id="60"/>
      <w:r>
        <w:rPr/>
        <w:t xml:space="preserve">on of homologous structures, would be a good model to test the idea that modularity is key in phenotypic diversification. </w:t>
      </w:r>
      <w:del w:id="82" w:author="Samuel Ginot" w:date="2023-10-13T15:15:31Z">
        <w:r>
          <w:rPr/>
          <w:delText>We suggest three possible avenues to test this</w:delText>
        </w:r>
      </w:del>
      <w:ins w:id="83" w:author="Samuel Ginot" w:date="2023-10-13T15:15:31Z">
        <w:r>
          <w:rPr/>
          <w:t>This could be tested in at least three complementary ways</w:t>
        </w:r>
      </w:ins>
      <w:r>
        <w:rPr/>
        <w:t>: (i) By comparing modularity levels of the same structures between related species either showing conspicuous asymmetry or not, with the expectation that "asymmetric species" should show stronger left-right modularity as well as stronger modularity between symmetrical and asymmetrical structures, compared to "symmetric species". (ii) In species which have segmentally homologous structures, some of which are conspicuously asymmetric while others not (e.g. arthropod appendages), with the expectation that the asymmetrical structures would have stronger left-right modularity compared to their symmetrical homologs. (iii) Across clades and across structures, the strongest left-right modularity should be found in structures in which the left and right sides achieve different functions, intermediate modularity should be found in structures showing left-right differences allowing them to achieve a common function, and the lowest left-right modularity may be found in structures in which the left and right sides are physically tightly connected.</w:t>
      </w:r>
      <w:del w:id="84" w:author="Samuel Ginot" w:date="2023-10-13T15:16:55Z">
        <w:r>
          <w:rPr/>
          <w:delText xml:space="preserve"> We hope that this study, which is restricted in terms of taxonomic scope and conspicuous asymmetry type, may in the future motivate other groups to also explicitly look at the link between modularity and conspicuous asymmetries</w:delText>
        </w:r>
      </w:del>
      <w:r>
        <w:rPr/>
        <w:t>.</w:t>
      </w:r>
      <w:r>
        <w:rPr/>
        <w:commentReference w:id="17"/>
      </w:r>
      <w:ins w:id="85" w:author="Samuel Ginot" w:date="2023-10-13T15:16:58Z">
        <w:r>
          <w:rPr/>
          <w:commentReference w:id="18"/>
        </w:r>
      </w:ins>
      <w:r>
        <w:br w:type="page"/>
      </w:r>
    </w:p>
    <w:p>
      <w:pPr>
        <w:pStyle w:val="Normal"/>
        <w:jc w:val="both"/>
        <w:rPr>
          <w:b/>
          <w:b/>
          <w:bCs/>
        </w:rPr>
      </w:pPr>
      <w:r>
        <w:rPr>
          <w:b/>
          <w:bCs/>
        </w:rPr>
        <w:t>Figure legends</w:t>
      </w:r>
    </w:p>
    <w:p>
      <w:pPr>
        <w:pStyle w:val="Normal"/>
        <w:jc w:val="both"/>
        <w:rPr>
          <w:b/>
          <w:b/>
          <w:bCs/>
        </w:rPr>
      </w:pPr>
      <w:r>
        <w:rPr>
          <w:b/>
          <w:bCs/>
        </w:rPr>
        <w:t xml:space="preserve">Figure 1. </w:t>
      </w:r>
      <w:r>
        <w:rPr/>
        <w:t>Location of the 35 landmarks used in the present study, illustrated on a colorized 3D reconstruction of a grasshopper head. A. Frontal view of the head as a whole. B. Ventral view of head capsule with mandibles, muscles and other internal organs removed. C.-E. Mandibular landmarks, illustrated for the left mandible (red), and its associated opener (pink), and closer (violet) muscles. Landmarks homologous to those shown here were also placed on the right mandible (not shown). C. Posterior view. D. Medial view. E. Anterior view.</w:t>
      </w:r>
    </w:p>
    <w:p>
      <w:pPr>
        <w:pStyle w:val="Normal"/>
        <w:jc w:val="both"/>
        <w:rPr>
          <w:b/>
          <w:b/>
          <w:bCs/>
        </w:rPr>
      </w:pPr>
      <w:r>
        <w:rPr>
          <w:b/>
          <w:bCs/>
        </w:rPr>
        <w:t>Figure 2.</w:t>
      </w:r>
      <w:r>
        <w:rPr/>
        <w:t xml:space="preserve"> The various modularity partitions of landmarks tested and compared in this study. Dots represent landmarks, shown in frontal view, as reminded in A. by the underlaid picture of the grasshopper head. Landmark colours do not have any specific meaning, but distinguish between each individual module. White landmarks in F. are excluded from any module.</w:t>
      </w:r>
    </w:p>
    <w:p>
      <w:pPr>
        <w:pStyle w:val="Normal"/>
        <w:jc w:val="both"/>
        <w:rPr>
          <w:b/>
          <w:b/>
          <w:bCs/>
        </w:rPr>
      </w:pPr>
      <w:r>
        <w:rPr>
          <w:b/>
          <w:bCs/>
        </w:rPr>
        <w:t xml:space="preserve">Figure 3. </w:t>
      </w:r>
      <w:r>
        <w:rPr/>
        <w:t>Lollipop graph illustrating directional asymmetry (DA) patterns in the grasshopper head. Red landmarks belong to the mandibles, while beige landmarks are placed on the head capsule and sensory structures. Black bars show the direction and magnitude of DA. Left panel shows the frontal view, while the right panel shows the ventral view, both combined illustrating DA patterns in all three dimensions. Numbers close to landmarks are here to help the reader matching corresponding landmarks in frontal and ventral view.</w:t>
      </w:r>
    </w:p>
    <w:p>
      <w:pPr>
        <w:pStyle w:val="Normal"/>
        <w:jc w:val="both"/>
        <w:rPr>
          <w:b/>
          <w:b/>
          <w:bCs/>
        </w:rPr>
      </w:pPr>
      <w:r>
        <w:rPr>
          <w:b/>
          <w:bCs/>
        </w:rPr>
        <w:t>Figure 4.</w:t>
      </w:r>
      <w:r>
        <w:rPr/>
        <w:t xml:space="preserve"> Non-centred PCA computed from difference matrices between landmark configurations and their respective mirror configurations. Each dot represents one individual, and the centre of the plot corresponds to perfect symmetry (i.e. no difference between a configuration and its mirror). The x axis represents purely directional variation, accounting for most of the asymmetric variation, while the y axis represents the first fluctuating asymmetry (FA) component. Other axes are not illustrated, but account for </w:t>
      </w:r>
      <w:r>
        <w:rPr>
          <w:rFonts w:eastAsia="utkal" w:cs="utkal" w:ascii="utkal" w:hAnsi="utkal"/>
        </w:rPr>
        <w:t>≤</w:t>
      </w:r>
      <w:r>
        <w:rPr>
          <w:rFonts w:eastAsia="Calibri"/>
        </w:rPr>
        <w:t>1% of total asymmetric variation. Note the apparent correlation between the two axes.</w:t>
      </w:r>
    </w:p>
    <w:p>
      <w:pPr>
        <w:pStyle w:val="Normal"/>
        <w:jc w:val="both"/>
        <w:rPr>
          <w:b/>
          <w:b/>
          <w:bCs/>
        </w:rPr>
      </w:pPr>
      <w:r>
        <w:rPr>
          <w:rFonts w:eastAsia="Calibri"/>
          <w:b/>
          <w:bCs/>
        </w:rPr>
        <w:t>Figure 5.</w:t>
      </w:r>
      <w:r>
        <w:rPr>
          <w:rFonts w:eastAsia="Calibri"/>
        </w:rPr>
        <w:t xml:space="preserve"> Barplot comparing Z</w:t>
      </w:r>
      <w:r>
        <w:rPr>
          <w:rFonts w:eastAsia="Calibri"/>
          <w:vertAlign w:val="subscript"/>
        </w:rPr>
        <w:t>CR</w:t>
      </w:r>
      <w:r>
        <w:rPr>
          <w:rFonts w:eastAsia="Calibri"/>
        </w:rPr>
        <w:t xml:space="preserve"> values (i.e. modularity effect size) across the different modularity partitions tested in this study, and between module by module Procrustes superimposition (black bars) or global Procrustes superimposition (grey bars). Note that more negative values correspond to stronger modularity.</w:t>
      </w:r>
    </w:p>
    <w:p>
      <w:pPr>
        <w:pStyle w:val="Normal"/>
        <w:jc w:val="both"/>
        <w:rPr>
          <w:b/>
          <w:b/>
          <w:bCs/>
        </w:rPr>
      </w:pPr>
      <w:r>
        <w:rPr>
          <w:rFonts w:eastAsia="Calibri"/>
          <w:b/>
          <w:bCs/>
        </w:rPr>
        <w:t xml:space="preserve">Figure 6. </w:t>
      </w:r>
      <w:r>
        <w:rPr>
          <w:rFonts w:eastAsia="Calibri"/>
        </w:rPr>
        <w:t>Module pairwise integration, as represented by r-PLS values. Colours do not have a specific meaning but distinguish between individual modules. The width of the grey lines connecting the centroid of each module (large dots) is proportional to the r-PLS values, which are also displayed as numbers. Large font numbers show r-PLS values computed after global superimposition, while underlying small font numbers show corresponding r-PLS values computed after module-by-module superimposition. Note the latter values are always smaller than the former, which is explained by the loss of spatial and size covariance after module-by-module superimposition. Note that r-PLS values are not standardized effect sizes, and should therefore not be compared between the different partitions.</w:t>
      </w:r>
    </w:p>
    <w:p>
      <w:pPr>
        <w:pStyle w:val="Normal"/>
        <w:jc w:val="both"/>
        <w:rPr>
          <w:b/>
          <w:b/>
          <w:bCs/>
        </w:rPr>
      </w:pPr>
      <w:r>
        <w:rPr>
          <w:rFonts w:eastAsia="Calibri"/>
          <w:b/>
          <w:bCs/>
        </w:rPr>
        <w:t>Figure 7.</w:t>
      </w:r>
      <w:r>
        <w:rPr>
          <w:rFonts w:eastAsia="Calibri"/>
        </w:rPr>
        <w:t xml:space="preserve"> Individual </w:t>
      </w:r>
      <w:r>
        <w:rPr>
          <w:rFonts w:eastAsia="Calibri"/>
          <w:i/>
          <w:iCs/>
        </w:rPr>
        <w:t>in vivo</w:t>
      </w:r>
      <w:r>
        <w:rPr>
          <w:rFonts w:eastAsia="Calibri"/>
        </w:rPr>
        <w:t xml:space="preserve"> bite forces plotted against the various indices of individual asymmetry computed in our study. Dashed grey lines show non-significant fitted quadratic regressions.</w:t>
      </w:r>
      <w:r>
        <w:br w:type="page"/>
      </w:r>
    </w:p>
    <w:p>
      <w:pPr>
        <w:pStyle w:val="Normal"/>
        <w:jc w:val="both"/>
        <w:rPr/>
      </w:pPr>
      <w:r>
        <w:rPr/>
        <w:t>Table 1. Results from the bilateral object symmetry shape ANOVA (Type I), using 1000 Randomized Residual Permutations (RRPP) for significance testing.</w:t>
      </w:r>
    </w:p>
    <w:tbl>
      <w:tblPr>
        <w:tblW w:w="8895" w:type="dxa"/>
        <w:jc w:val="left"/>
        <w:tblInd w:w="-30" w:type="dxa"/>
        <w:tblLayout w:type="fixed"/>
        <w:tblCellMar>
          <w:top w:w="0" w:type="dxa"/>
          <w:left w:w="30" w:type="dxa"/>
          <w:bottom w:w="0" w:type="dxa"/>
          <w:right w:w="30" w:type="dxa"/>
        </w:tblCellMar>
        <w:tblLook w:val="04a0" w:noHBand="0" w:noVBand="1" w:firstColumn="1" w:lastRow="0" w:lastColumn="0" w:firstRow="1"/>
      </w:tblPr>
      <w:tblGrid>
        <w:gridCol w:w="1078"/>
        <w:gridCol w:w="676"/>
        <w:gridCol w:w="1142"/>
        <w:gridCol w:w="1185"/>
        <w:gridCol w:w="1138"/>
        <w:gridCol w:w="1412"/>
        <w:gridCol w:w="1201"/>
        <w:gridCol w:w="1062"/>
      </w:tblGrid>
      <w:tr>
        <w:trPr>
          <w:trHeight w:val="256" w:hRule="atLeast"/>
        </w:trPr>
        <w:tc>
          <w:tcPr>
            <w:tcW w:w="1078" w:type="dxa"/>
            <w:tcBorders/>
            <w:vAlign w:val="center"/>
          </w:tcPr>
          <w:p>
            <w:pPr>
              <w:pStyle w:val="Normal"/>
              <w:widowControl w:val="false"/>
              <w:spacing w:before="0" w:after="160"/>
              <w:jc w:val="center"/>
              <w:rPr/>
            </w:pPr>
            <w:r>
              <w:rPr/>
            </w:r>
          </w:p>
        </w:tc>
        <w:tc>
          <w:tcPr>
            <w:tcW w:w="676" w:type="dxa"/>
            <w:tcBorders/>
            <w:vAlign w:val="center"/>
          </w:tcPr>
          <w:p>
            <w:pPr>
              <w:pStyle w:val="Normal"/>
              <w:widowControl w:val="false"/>
              <w:spacing w:before="0" w:after="160"/>
              <w:jc w:val="center"/>
              <w:rPr/>
            </w:pPr>
            <w:r>
              <w:rPr/>
              <w:t>Df</w:t>
            </w:r>
          </w:p>
        </w:tc>
        <w:tc>
          <w:tcPr>
            <w:tcW w:w="1142" w:type="dxa"/>
            <w:tcBorders/>
            <w:vAlign w:val="center"/>
          </w:tcPr>
          <w:p>
            <w:pPr>
              <w:pStyle w:val="Normal"/>
              <w:widowControl w:val="false"/>
              <w:spacing w:before="0" w:after="160"/>
              <w:jc w:val="center"/>
              <w:rPr/>
            </w:pPr>
            <w:r>
              <w:rPr/>
              <w:t>SS</w:t>
            </w:r>
          </w:p>
        </w:tc>
        <w:tc>
          <w:tcPr>
            <w:tcW w:w="1185" w:type="dxa"/>
            <w:tcBorders/>
            <w:vAlign w:val="center"/>
          </w:tcPr>
          <w:p>
            <w:pPr>
              <w:pStyle w:val="Normal"/>
              <w:widowControl w:val="false"/>
              <w:spacing w:before="0" w:after="160"/>
              <w:jc w:val="center"/>
              <w:rPr/>
            </w:pPr>
            <w:r>
              <w:rPr/>
              <w:t>MS</w:t>
            </w:r>
          </w:p>
        </w:tc>
        <w:tc>
          <w:tcPr>
            <w:tcW w:w="1138" w:type="dxa"/>
            <w:tcBorders/>
            <w:vAlign w:val="center"/>
          </w:tcPr>
          <w:p>
            <w:pPr>
              <w:pStyle w:val="Normal"/>
              <w:widowControl w:val="false"/>
              <w:spacing w:before="0" w:after="160"/>
              <w:jc w:val="center"/>
              <w:rPr/>
            </w:pPr>
            <w:r>
              <w:rPr/>
              <w:t>Rsq</w:t>
            </w:r>
          </w:p>
        </w:tc>
        <w:tc>
          <w:tcPr>
            <w:tcW w:w="1412" w:type="dxa"/>
            <w:tcBorders/>
            <w:vAlign w:val="center"/>
          </w:tcPr>
          <w:p>
            <w:pPr>
              <w:pStyle w:val="Normal"/>
              <w:widowControl w:val="false"/>
              <w:spacing w:before="0" w:after="160"/>
              <w:jc w:val="center"/>
              <w:rPr/>
            </w:pPr>
            <w:r>
              <w:rPr/>
              <w:t>F</w:t>
            </w:r>
          </w:p>
        </w:tc>
        <w:tc>
          <w:tcPr>
            <w:tcW w:w="1201" w:type="dxa"/>
            <w:tcBorders/>
            <w:vAlign w:val="center"/>
          </w:tcPr>
          <w:p>
            <w:pPr>
              <w:pStyle w:val="Normal"/>
              <w:widowControl w:val="false"/>
              <w:spacing w:before="0" w:after="160"/>
              <w:jc w:val="center"/>
              <w:rPr/>
            </w:pPr>
            <w:r>
              <w:rPr/>
              <w:t>Z</w:t>
            </w:r>
          </w:p>
        </w:tc>
        <w:tc>
          <w:tcPr>
            <w:tcW w:w="1062" w:type="dxa"/>
            <w:tcBorders/>
            <w:vAlign w:val="center"/>
          </w:tcPr>
          <w:p>
            <w:pPr>
              <w:pStyle w:val="Normal"/>
              <w:widowControl w:val="false"/>
              <w:spacing w:before="0" w:after="160"/>
              <w:jc w:val="center"/>
              <w:rPr/>
            </w:pPr>
            <w:r>
              <w:rPr/>
              <w:t>Pr..F.</w:t>
            </w:r>
          </w:p>
        </w:tc>
      </w:tr>
      <w:tr>
        <w:trPr>
          <w:trHeight w:val="256" w:hRule="atLeast"/>
        </w:trPr>
        <w:tc>
          <w:tcPr>
            <w:tcW w:w="1078" w:type="dxa"/>
            <w:tcBorders/>
            <w:vAlign w:val="center"/>
          </w:tcPr>
          <w:p>
            <w:pPr>
              <w:pStyle w:val="Normal"/>
              <w:widowControl w:val="false"/>
              <w:spacing w:before="0" w:after="160"/>
              <w:jc w:val="center"/>
              <w:rPr/>
            </w:pPr>
            <w:r>
              <w:rPr/>
              <w:t>ind</w:t>
            </w:r>
          </w:p>
        </w:tc>
        <w:tc>
          <w:tcPr>
            <w:tcW w:w="676" w:type="dxa"/>
            <w:tcBorders/>
            <w:vAlign w:val="center"/>
          </w:tcPr>
          <w:p>
            <w:pPr>
              <w:pStyle w:val="Normal"/>
              <w:widowControl w:val="false"/>
              <w:spacing w:before="0" w:after="160"/>
              <w:jc w:val="center"/>
              <w:rPr/>
            </w:pPr>
            <w:r>
              <w:rPr/>
              <w:t>48</w:t>
            </w:r>
          </w:p>
        </w:tc>
        <w:tc>
          <w:tcPr>
            <w:tcW w:w="1142" w:type="dxa"/>
            <w:tcBorders/>
            <w:vAlign w:val="center"/>
          </w:tcPr>
          <w:p>
            <w:pPr>
              <w:pStyle w:val="Normal"/>
              <w:widowControl w:val="false"/>
              <w:spacing w:before="0" w:after="160"/>
              <w:jc w:val="center"/>
              <w:rPr/>
            </w:pPr>
            <w:r>
              <w:rPr/>
              <w:t>0.14689</w:t>
            </w:r>
          </w:p>
        </w:tc>
        <w:tc>
          <w:tcPr>
            <w:tcW w:w="1185" w:type="dxa"/>
            <w:tcBorders/>
            <w:vAlign w:val="center"/>
          </w:tcPr>
          <w:p>
            <w:pPr>
              <w:pStyle w:val="Normal"/>
              <w:widowControl w:val="false"/>
              <w:spacing w:before="0" w:after="160"/>
              <w:jc w:val="center"/>
              <w:rPr/>
            </w:pPr>
            <w:r>
              <w:rPr/>
              <w:t>0.00306</w:t>
            </w:r>
          </w:p>
        </w:tc>
        <w:tc>
          <w:tcPr>
            <w:tcW w:w="1138" w:type="dxa"/>
            <w:tcBorders/>
            <w:vAlign w:val="center"/>
          </w:tcPr>
          <w:p>
            <w:pPr>
              <w:pStyle w:val="Normal"/>
              <w:widowControl w:val="false"/>
              <w:spacing w:before="0" w:after="160"/>
              <w:jc w:val="center"/>
              <w:rPr/>
            </w:pPr>
            <w:r>
              <w:rPr/>
              <w:t>0.24838</w:t>
            </w:r>
          </w:p>
        </w:tc>
        <w:tc>
          <w:tcPr>
            <w:tcW w:w="1412" w:type="dxa"/>
            <w:tcBorders/>
            <w:vAlign w:val="center"/>
          </w:tcPr>
          <w:p>
            <w:pPr>
              <w:pStyle w:val="Normal"/>
              <w:widowControl w:val="false"/>
              <w:spacing w:before="0" w:after="160"/>
              <w:jc w:val="center"/>
              <w:rPr/>
            </w:pPr>
            <w:r>
              <w:rPr/>
              <w:t>2.6422</w:t>
            </w:r>
          </w:p>
        </w:tc>
        <w:tc>
          <w:tcPr>
            <w:tcW w:w="1201" w:type="dxa"/>
            <w:tcBorders/>
            <w:vAlign w:val="center"/>
          </w:tcPr>
          <w:p>
            <w:pPr>
              <w:pStyle w:val="Normal"/>
              <w:widowControl w:val="false"/>
              <w:spacing w:before="0" w:after="160"/>
              <w:jc w:val="center"/>
              <w:rPr/>
            </w:pPr>
            <w:r>
              <w:rPr/>
              <w:t>-7.25098</w:t>
            </w:r>
          </w:p>
        </w:tc>
        <w:tc>
          <w:tcPr>
            <w:tcW w:w="1062" w:type="dxa"/>
            <w:tcBorders/>
            <w:vAlign w:val="center"/>
          </w:tcPr>
          <w:p>
            <w:pPr>
              <w:pStyle w:val="Normal"/>
              <w:widowControl w:val="false"/>
              <w:spacing w:before="0" w:after="160"/>
              <w:jc w:val="center"/>
              <w:rPr/>
            </w:pPr>
            <w:r>
              <w:rPr/>
              <w:t>1</w:t>
            </w:r>
          </w:p>
        </w:tc>
      </w:tr>
      <w:tr>
        <w:trPr>
          <w:trHeight w:val="256" w:hRule="atLeast"/>
        </w:trPr>
        <w:tc>
          <w:tcPr>
            <w:tcW w:w="1078" w:type="dxa"/>
            <w:tcBorders/>
            <w:vAlign w:val="center"/>
          </w:tcPr>
          <w:p>
            <w:pPr>
              <w:pStyle w:val="Normal"/>
              <w:widowControl w:val="false"/>
              <w:spacing w:before="0" w:after="160"/>
              <w:jc w:val="center"/>
              <w:rPr/>
            </w:pPr>
            <w:r>
              <w:rPr/>
              <w:t>side</w:t>
            </w:r>
          </w:p>
        </w:tc>
        <w:tc>
          <w:tcPr>
            <w:tcW w:w="676" w:type="dxa"/>
            <w:tcBorders/>
            <w:vAlign w:val="center"/>
          </w:tcPr>
          <w:p>
            <w:pPr>
              <w:pStyle w:val="Normal"/>
              <w:widowControl w:val="false"/>
              <w:spacing w:before="0" w:after="160"/>
              <w:jc w:val="center"/>
              <w:rPr/>
            </w:pPr>
            <w:r>
              <w:rPr/>
              <w:t>1</w:t>
            </w:r>
          </w:p>
        </w:tc>
        <w:tc>
          <w:tcPr>
            <w:tcW w:w="1142" w:type="dxa"/>
            <w:tcBorders/>
            <w:vAlign w:val="center"/>
          </w:tcPr>
          <w:p>
            <w:pPr>
              <w:pStyle w:val="Normal"/>
              <w:widowControl w:val="false"/>
              <w:spacing w:before="0" w:after="160"/>
              <w:jc w:val="center"/>
              <w:rPr/>
            </w:pPr>
            <w:r>
              <w:rPr/>
              <w:t>0.3648</w:t>
            </w:r>
          </w:p>
        </w:tc>
        <w:tc>
          <w:tcPr>
            <w:tcW w:w="1185" w:type="dxa"/>
            <w:tcBorders/>
            <w:vAlign w:val="center"/>
          </w:tcPr>
          <w:p>
            <w:pPr>
              <w:pStyle w:val="Normal"/>
              <w:widowControl w:val="false"/>
              <w:spacing w:before="0" w:after="160"/>
              <w:jc w:val="center"/>
              <w:rPr/>
            </w:pPr>
            <w:r>
              <w:rPr/>
              <w:t>0.3648</w:t>
            </w:r>
          </w:p>
        </w:tc>
        <w:tc>
          <w:tcPr>
            <w:tcW w:w="1138" w:type="dxa"/>
            <w:tcBorders/>
            <w:vAlign w:val="center"/>
          </w:tcPr>
          <w:p>
            <w:pPr>
              <w:pStyle w:val="Normal"/>
              <w:widowControl w:val="false"/>
              <w:spacing w:before="0" w:after="160"/>
              <w:jc w:val="center"/>
              <w:rPr/>
            </w:pPr>
            <w:r>
              <w:rPr/>
              <w:t>0.61686</w:t>
            </w:r>
          </w:p>
        </w:tc>
        <w:tc>
          <w:tcPr>
            <w:tcW w:w="1412" w:type="dxa"/>
            <w:tcBorders/>
            <w:vAlign w:val="center"/>
          </w:tcPr>
          <w:p>
            <w:pPr>
              <w:pStyle w:val="Normal"/>
              <w:widowControl w:val="false"/>
              <w:spacing w:before="0" w:after="160"/>
              <w:jc w:val="center"/>
              <w:rPr/>
            </w:pPr>
            <w:r>
              <w:rPr/>
              <w:t>314.97456</w:t>
            </w:r>
          </w:p>
        </w:tc>
        <w:tc>
          <w:tcPr>
            <w:tcW w:w="1201" w:type="dxa"/>
            <w:tcBorders/>
            <w:vAlign w:val="center"/>
          </w:tcPr>
          <w:p>
            <w:pPr>
              <w:pStyle w:val="Normal"/>
              <w:widowControl w:val="false"/>
              <w:spacing w:before="0" w:after="160"/>
              <w:jc w:val="center"/>
              <w:rPr/>
            </w:pPr>
            <w:r>
              <w:rPr/>
              <w:t>3.36624</w:t>
            </w:r>
          </w:p>
        </w:tc>
        <w:tc>
          <w:tcPr>
            <w:tcW w:w="1062" w:type="dxa"/>
            <w:tcBorders/>
            <w:vAlign w:val="center"/>
          </w:tcPr>
          <w:p>
            <w:pPr>
              <w:pStyle w:val="Normal"/>
              <w:widowControl w:val="false"/>
              <w:spacing w:before="0" w:after="160"/>
              <w:jc w:val="center"/>
              <w:rPr/>
            </w:pPr>
            <w:r>
              <w:rPr/>
              <w:t>0.001</w:t>
            </w:r>
          </w:p>
        </w:tc>
      </w:tr>
      <w:tr>
        <w:trPr>
          <w:trHeight w:val="256" w:hRule="atLeast"/>
        </w:trPr>
        <w:tc>
          <w:tcPr>
            <w:tcW w:w="1078" w:type="dxa"/>
            <w:tcBorders/>
            <w:vAlign w:val="center"/>
          </w:tcPr>
          <w:p>
            <w:pPr>
              <w:pStyle w:val="Normal"/>
              <w:widowControl w:val="false"/>
              <w:spacing w:before="0" w:after="160"/>
              <w:jc w:val="center"/>
              <w:rPr/>
            </w:pPr>
            <w:r>
              <w:rPr/>
              <w:t>ind:side</w:t>
            </w:r>
          </w:p>
        </w:tc>
        <w:tc>
          <w:tcPr>
            <w:tcW w:w="676" w:type="dxa"/>
            <w:tcBorders/>
            <w:vAlign w:val="center"/>
          </w:tcPr>
          <w:p>
            <w:pPr>
              <w:pStyle w:val="Normal"/>
              <w:widowControl w:val="false"/>
              <w:spacing w:before="0" w:after="160"/>
              <w:jc w:val="center"/>
              <w:rPr/>
            </w:pPr>
            <w:r>
              <w:rPr/>
              <w:t>48</w:t>
            </w:r>
          </w:p>
        </w:tc>
        <w:tc>
          <w:tcPr>
            <w:tcW w:w="1142" w:type="dxa"/>
            <w:tcBorders/>
            <w:vAlign w:val="center"/>
          </w:tcPr>
          <w:p>
            <w:pPr>
              <w:pStyle w:val="Normal"/>
              <w:widowControl w:val="false"/>
              <w:spacing w:before="0" w:after="160"/>
              <w:jc w:val="center"/>
              <w:rPr/>
            </w:pPr>
            <w:r>
              <w:rPr/>
              <w:t>0.05559</w:t>
            </w:r>
          </w:p>
        </w:tc>
        <w:tc>
          <w:tcPr>
            <w:tcW w:w="1185" w:type="dxa"/>
            <w:tcBorders/>
            <w:vAlign w:val="center"/>
          </w:tcPr>
          <w:p>
            <w:pPr>
              <w:pStyle w:val="Normal"/>
              <w:widowControl w:val="false"/>
              <w:spacing w:before="0" w:after="160"/>
              <w:jc w:val="center"/>
              <w:rPr/>
            </w:pPr>
            <w:r>
              <w:rPr/>
              <w:t>0.00116</w:t>
            </w:r>
          </w:p>
        </w:tc>
        <w:tc>
          <w:tcPr>
            <w:tcW w:w="1138" w:type="dxa"/>
            <w:tcBorders/>
            <w:vAlign w:val="center"/>
          </w:tcPr>
          <w:p>
            <w:pPr>
              <w:pStyle w:val="Normal"/>
              <w:widowControl w:val="false"/>
              <w:spacing w:before="0" w:after="160"/>
              <w:jc w:val="center"/>
              <w:rPr/>
            </w:pPr>
            <w:r>
              <w:rPr/>
              <w:t>0.09401</w:t>
            </w:r>
          </w:p>
        </w:tc>
        <w:tc>
          <w:tcPr>
            <w:tcW w:w="1412" w:type="dxa"/>
            <w:tcBorders/>
            <w:vAlign w:val="center"/>
          </w:tcPr>
          <w:p>
            <w:pPr>
              <w:pStyle w:val="Normal"/>
              <w:widowControl w:val="false"/>
              <w:spacing w:before="0" w:after="160"/>
              <w:jc w:val="center"/>
              <w:rPr/>
            </w:pPr>
            <w:r>
              <w:rPr/>
              <w:t>4.70964</w:t>
            </w:r>
          </w:p>
        </w:tc>
        <w:tc>
          <w:tcPr>
            <w:tcW w:w="1201" w:type="dxa"/>
            <w:tcBorders/>
            <w:vAlign w:val="center"/>
          </w:tcPr>
          <w:p>
            <w:pPr>
              <w:pStyle w:val="Normal"/>
              <w:widowControl w:val="false"/>
              <w:spacing w:before="0" w:after="160"/>
              <w:jc w:val="center"/>
              <w:rPr/>
            </w:pPr>
            <w:r>
              <w:rPr/>
              <w:t>14.47838</w:t>
            </w:r>
          </w:p>
        </w:tc>
        <w:tc>
          <w:tcPr>
            <w:tcW w:w="1062" w:type="dxa"/>
            <w:tcBorders/>
            <w:vAlign w:val="center"/>
          </w:tcPr>
          <w:p>
            <w:pPr>
              <w:pStyle w:val="Normal"/>
              <w:widowControl w:val="false"/>
              <w:spacing w:before="0" w:after="160"/>
              <w:jc w:val="center"/>
              <w:rPr/>
            </w:pPr>
            <w:r>
              <w:rPr/>
              <w:t>0.001</w:t>
            </w:r>
          </w:p>
        </w:tc>
      </w:tr>
      <w:tr>
        <w:trPr>
          <w:trHeight w:val="256" w:hRule="atLeast"/>
        </w:trPr>
        <w:tc>
          <w:tcPr>
            <w:tcW w:w="1078" w:type="dxa"/>
            <w:tcBorders/>
            <w:vAlign w:val="center"/>
          </w:tcPr>
          <w:p>
            <w:pPr>
              <w:pStyle w:val="Normal"/>
              <w:widowControl w:val="false"/>
              <w:spacing w:before="0" w:after="160"/>
              <w:jc w:val="center"/>
              <w:rPr/>
            </w:pPr>
            <w:r>
              <w:rPr/>
              <w:t>ind:side:replicate</w:t>
            </w:r>
          </w:p>
        </w:tc>
        <w:tc>
          <w:tcPr>
            <w:tcW w:w="676" w:type="dxa"/>
            <w:tcBorders/>
            <w:vAlign w:val="center"/>
          </w:tcPr>
          <w:p>
            <w:pPr>
              <w:pStyle w:val="Normal"/>
              <w:widowControl w:val="false"/>
              <w:spacing w:before="0" w:after="160"/>
              <w:jc w:val="center"/>
              <w:rPr/>
            </w:pPr>
            <w:r>
              <w:rPr/>
              <w:t>98</w:t>
            </w:r>
          </w:p>
        </w:tc>
        <w:tc>
          <w:tcPr>
            <w:tcW w:w="1142" w:type="dxa"/>
            <w:tcBorders/>
            <w:vAlign w:val="center"/>
          </w:tcPr>
          <w:p>
            <w:pPr>
              <w:pStyle w:val="Normal"/>
              <w:widowControl w:val="false"/>
              <w:spacing w:before="0" w:after="160"/>
              <w:jc w:val="center"/>
              <w:rPr/>
            </w:pPr>
            <w:r>
              <w:rPr/>
              <w:t>0.0241</w:t>
            </w:r>
          </w:p>
        </w:tc>
        <w:tc>
          <w:tcPr>
            <w:tcW w:w="1185" w:type="dxa"/>
            <w:tcBorders/>
            <w:vAlign w:val="center"/>
          </w:tcPr>
          <w:p>
            <w:pPr>
              <w:pStyle w:val="Normal"/>
              <w:widowControl w:val="false"/>
              <w:spacing w:before="0" w:after="160"/>
              <w:jc w:val="center"/>
              <w:rPr/>
            </w:pPr>
            <w:r>
              <w:rPr/>
              <w:t>0.00025</w:t>
            </w:r>
          </w:p>
        </w:tc>
        <w:tc>
          <w:tcPr>
            <w:tcW w:w="1138" w:type="dxa"/>
            <w:tcBorders/>
            <w:vAlign w:val="center"/>
          </w:tcPr>
          <w:p>
            <w:pPr>
              <w:pStyle w:val="Normal"/>
              <w:widowControl w:val="false"/>
              <w:spacing w:before="0" w:after="160"/>
              <w:jc w:val="center"/>
              <w:rPr/>
            </w:pPr>
            <w:r>
              <w:rPr/>
              <w:t>0.04075</w:t>
            </w:r>
          </w:p>
        </w:tc>
        <w:tc>
          <w:tcPr>
            <w:tcW w:w="1412" w:type="dxa"/>
            <w:tcBorders/>
            <w:vAlign w:val="center"/>
          </w:tcPr>
          <w:p>
            <w:pPr>
              <w:pStyle w:val="Normal"/>
              <w:widowControl w:val="false"/>
              <w:spacing w:before="0" w:after="160"/>
              <w:jc w:val="center"/>
              <w:rPr/>
            </w:pPr>
            <w:r>
              <w:rPr/>
            </w:r>
          </w:p>
        </w:tc>
        <w:tc>
          <w:tcPr>
            <w:tcW w:w="1201" w:type="dxa"/>
            <w:tcBorders/>
            <w:vAlign w:val="center"/>
          </w:tcPr>
          <w:p>
            <w:pPr>
              <w:pStyle w:val="Normal"/>
              <w:widowControl w:val="false"/>
              <w:spacing w:before="0" w:after="160"/>
              <w:jc w:val="center"/>
              <w:rPr/>
            </w:pPr>
            <w:r>
              <w:rPr/>
            </w:r>
          </w:p>
        </w:tc>
        <w:tc>
          <w:tcPr>
            <w:tcW w:w="1062" w:type="dxa"/>
            <w:tcBorders/>
            <w:vAlign w:val="center"/>
          </w:tcPr>
          <w:p>
            <w:pPr>
              <w:pStyle w:val="Normal"/>
              <w:widowControl w:val="false"/>
              <w:spacing w:before="0" w:after="160"/>
              <w:jc w:val="center"/>
              <w:rPr/>
            </w:pPr>
            <w:r>
              <w:rPr/>
            </w:r>
          </w:p>
        </w:tc>
      </w:tr>
      <w:tr>
        <w:trPr>
          <w:trHeight w:val="256" w:hRule="atLeast"/>
        </w:trPr>
        <w:tc>
          <w:tcPr>
            <w:tcW w:w="1078" w:type="dxa"/>
            <w:tcBorders/>
            <w:vAlign w:val="center"/>
          </w:tcPr>
          <w:p>
            <w:pPr>
              <w:pStyle w:val="Normal"/>
              <w:widowControl w:val="false"/>
              <w:spacing w:before="0" w:after="160"/>
              <w:jc w:val="center"/>
              <w:rPr/>
            </w:pPr>
            <w:r>
              <w:rPr/>
              <w:t>Total</w:t>
            </w:r>
          </w:p>
        </w:tc>
        <w:tc>
          <w:tcPr>
            <w:tcW w:w="676" w:type="dxa"/>
            <w:tcBorders/>
            <w:vAlign w:val="center"/>
          </w:tcPr>
          <w:p>
            <w:pPr>
              <w:pStyle w:val="Normal"/>
              <w:widowControl w:val="false"/>
              <w:spacing w:before="0" w:after="160"/>
              <w:jc w:val="center"/>
              <w:rPr/>
            </w:pPr>
            <w:r>
              <w:rPr/>
              <w:t>195</w:t>
            </w:r>
          </w:p>
        </w:tc>
        <w:tc>
          <w:tcPr>
            <w:tcW w:w="1142" w:type="dxa"/>
            <w:tcBorders/>
            <w:vAlign w:val="center"/>
          </w:tcPr>
          <w:p>
            <w:pPr>
              <w:pStyle w:val="Normal"/>
              <w:widowControl w:val="false"/>
              <w:spacing w:before="0" w:after="160"/>
              <w:jc w:val="center"/>
              <w:rPr/>
            </w:pPr>
            <w:r>
              <w:rPr/>
              <w:t>0.59138</w:t>
            </w:r>
          </w:p>
        </w:tc>
        <w:tc>
          <w:tcPr>
            <w:tcW w:w="1185" w:type="dxa"/>
            <w:tcBorders/>
            <w:vAlign w:val="center"/>
          </w:tcPr>
          <w:p>
            <w:pPr>
              <w:pStyle w:val="Normal"/>
              <w:widowControl w:val="false"/>
              <w:spacing w:before="0" w:after="160"/>
              <w:jc w:val="center"/>
              <w:rPr/>
            </w:pPr>
            <w:r>
              <w:rPr/>
            </w:r>
          </w:p>
        </w:tc>
        <w:tc>
          <w:tcPr>
            <w:tcW w:w="1138" w:type="dxa"/>
            <w:tcBorders/>
            <w:vAlign w:val="center"/>
          </w:tcPr>
          <w:p>
            <w:pPr>
              <w:pStyle w:val="Normal"/>
              <w:widowControl w:val="false"/>
              <w:spacing w:before="0" w:after="160"/>
              <w:jc w:val="center"/>
              <w:rPr/>
            </w:pPr>
            <w:r>
              <w:rPr/>
            </w:r>
          </w:p>
        </w:tc>
        <w:tc>
          <w:tcPr>
            <w:tcW w:w="1412" w:type="dxa"/>
            <w:tcBorders/>
            <w:vAlign w:val="center"/>
          </w:tcPr>
          <w:p>
            <w:pPr>
              <w:pStyle w:val="Normal"/>
              <w:widowControl w:val="false"/>
              <w:spacing w:before="0" w:after="160"/>
              <w:jc w:val="center"/>
              <w:rPr/>
            </w:pPr>
            <w:r>
              <w:rPr/>
            </w:r>
          </w:p>
        </w:tc>
        <w:tc>
          <w:tcPr>
            <w:tcW w:w="1201" w:type="dxa"/>
            <w:tcBorders/>
            <w:vAlign w:val="center"/>
          </w:tcPr>
          <w:p>
            <w:pPr>
              <w:pStyle w:val="Normal"/>
              <w:widowControl w:val="false"/>
              <w:spacing w:before="0" w:after="160"/>
              <w:jc w:val="center"/>
              <w:rPr/>
            </w:pPr>
            <w:r>
              <w:rPr/>
            </w:r>
          </w:p>
        </w:tc>
        <w:tc>
          <w:tcPr>
            <w:tcW w:w="1062" w:type="dxa"/>
            <w:tcBorders/>
            <w:vAlign w:val="center"/>
          </w:tcPr>
          <w:p>
            <w:pPr>
              <w:pStyle w:val="Normal"/>
              <w:widowControl w:val="false"/>
              <w:spacing w:before="0" w:after="160"/>
              <w:jc w:val="center"/>
              <w:rPr/>
            </w:pPr>
            <w:r>
              <w:rPr/>
            </w:r>
          </w:p>
        </w:tc>
      </w:tr>
    </w:tbl>
    <w:p>
      <w:pPr>
        <w:pStyle w:val="Normal"/>
        <w:rPr>
          <w:lang w:val="en-US"/>
        </w:rPr>
      </w:pPr>
      <w:r>
        <w:rPr>
          <w:lang w:val="en-US"/>
        </w:rPr>
      </w:r>
    </w:p>
    <w:p>
      <w:pPr>
        <w:pStyle w:val="Normal"/>
        <w:jc w:val="both"/>
        <w:rPr>
          <w:lang w:val="en-US"/>
        </w:rPr>
      </w:pPr>
      <w:r>
        <w:rPr>
          <w:lang w:val="en-US"/>
        </w:rPr>
      </w:r>
      <w:r>
        <w:br w:type="page"/>
      </w:r>
    </w:p>
    <w:p>
      <w:pPr>
        <w:pStyle w:val="Normal"/>
        <w:jc w:val="both"/>
        <w:rPr/>
      </w:pPr>
      <w:r>
        <w:rPr/>
        <w:t>Table 2. Comparison of effect sizes (Z</w:t>
      </w:r>
      <w:r>
        <w:rPr>
          <w:vertAlign w:val="subscript"/>
        </w:rPr>
        <w:t>CR</w:t>
      </w:r>
      <w:r>
        <w:rPr/>
        <w:t>) from CR modularity analyses.</w:t>
      </w:r>
    </w:p>
    <w:tbl>
      <w:tblPr>
        <w:tblW w:w="9026" w:type="dxa"/>
        <w:jc w:val="left"/>
        <w:tblInd w:w="-32" w:type="dxa"/>
        <w:tblLayout w:type="fixed"/>
        <w:tblCellMar>
          <w:top w:w="0" w:type="dxa"/>
          <w:left w:w="30" w:type="dxa"/>
          <w:bottom w:w="0" w:type="dxa"/>
          <w:right w:w="30" w:type="dxa"/>
        </w:tblCellMar>
        <w:tblLook w:val="04a0" w:noHBand="0" w:noVBand="1" w:firstColumn="1" w:lastRow="0" w:lastColumn="0" w:firstRow="1"/>
      </w:tblPr>
      <w:tblGrid>
        <w:gridCol w:w="1016"/>
        <w:gridCol w:w="735"/>
        <w:gridCol w:w="904"/>
        <w:gridCol w:w="968"/>
        <w:gridCol w:w="1137"/>
        <w:gridCol w:w="1418"/>
        <w:gridCol w:w="736"/>
        <w:gridCol w:w="629"/>
        <w:gridCol w:w="1482"/>
      </w:tblGrid>
      <w:tr>
        <w:trPr>
          <w:trHeight w:val="256" w:hRule="atLeast"/>
        </w:trPr>
        <w:tc>
          <w:tcPr>
            <w:tcW w:w="1016" w:type="dxa"/>
            <w:tcBorders/>
            <w:vAlign w:val="bottom"/>
          </w:tcPr>
          <w:p>
            <w:pPr>
              <w:pStyle w:val="Normal"/>
              <w:widowControl w:val="false"/>
              <w:spacing w:before="0" w:after="160"/>
              <w:rPr>
                <w:sz w:val="16"/>
                <w:szCs w:val="16"/>
              </w:rPr>
            </w:pPr>
            <w:r>
              <w:rPr>
                <w:sz w:val="16"/>
                <w:szCs w:val="16"/>
              </w:rPr>
            </w:r>
          </w:p>
        </w:tc>
        <w:tc>
          <w:tcPr>
            <w:tcW w:w="8009" w:type="dxa"/>
            <w:gridSpan w:val="8"/>
            <w:tcBorders/>
            <w:vAlign w:val="center"/>
          </w:tcPr>
          <w:p>
            <w:pPr>
              <w:pStyle w:val="Normal"/>
              <w:widowControl w:val="false"/>
              <w:spacing w:before="0" w:after="160"/>
              <w:jc w:val="center"/>
              <w:rPr>
                <w:sz w:val="16"/>
                <w:szCs w:val="16"/>
              </w:rPr>
            </w:pPr>
            <w:r>
              <w:rPr>
                <w:b/>
                <w:sz w:val="16"/>
                <w:szCs w:val="16"/>
              </w:rPr>
              <w:t>A. Effect sizes (ZCR). Negative values represent stronger modular signal.</w:t>
            </w:r>
          </w:p>
        </w:tc>
      </w:tr>
      <w:tr>
        <w:trPr>
          <w:trHeight w:val="256" w:hRule="atLeast"/>
        </w:trPr>
        <w:tc>
          <w:tcPr>
            <w:tcW w:w="1016" w:type="dxa"/>
            <w:tcBorders/>
            <w:vAlign w:val="center"/>
          </w:tcPr>
          <w:p>
            <w:pPr>
              <w:pStyle w:val="Normal"/>
              <w:widowControl w:val="false"/>
              <w:spacing w:before="0" w:after="160"/>
              <w:jc w:val="center"/>
              <w:rPr>
                <w:sz w:val="16"/>
                <w:szCs w:val="16"/>
              </w:rPr>
            </w:pPr>
            <w:r>
              <w:rPr>
                <w:sz w:val="16"/>
                <w:szCs w:val="16"/>
              </w:rPr>
            </w:r>
          </w:p>
        </w:tc>
        <w:tc>
          <w:tcPr>
            <w:tcW w:w="735" w:type="dxa"/>
            <w:tcBorders/>
            <w:vAlign w:val="center"/>
          </w:tcPr>
          <w:p>
            <w:pPr>
              <w:pStyle w:val="Normal"/>
              <w:widowControl w:val="false"/>
              <w:spacing w:before="0" w:after="160"/>
              <w:jc w:val="center"/>
              <w:rPr>
                <w:sz w:val="16"/>
                <w:szCs w:val="16"/>
              </w:rPr>
            </w:pPr>
            <w:r>
              <w:rPr>
                <w:sz w:val="16"/>
                <w:szCs w:val="16"/>
              </w:rPr>
              <w:t>No Modules</w:t>
            </w:r>
          </w:p>
        </w:tc>
        <w:tc>
          <w:tcPr>
            <w:tcW w:w="904" w:type="dxa"/>
            <w:tcBorders/>
            <w:vAlign w:val="center"/>
          </w:tcPr>
          <w:p>
            <w:pPr>
              <w:pStyle w:val="Normal"/>
              <w:widowControl w:val="false"/>
              <w:spacing w:before="0" w:after="160"/>
              <w:jc w:val="center"/>
              <w:rPr>
                <w:sz w:val="16"/>
                <w:szCs w:val="16"/>
              </w:rPr>
            </w:pPr>
            <w:r>
              <w:rPr>
                <w:sz w:val="16"/>
                <w:szCs w:val="16"/>
              </w:rPr>
              <w:t>Head-Mandibles</w:t>
            </w:r>
          </w:p>
        </w:tc>
        <w:tc>
          <w:tcPr>
            <w:tcW w:w="968" w:type="dxa"/>
            <w:tcBorders/>
            <w:vAlign w:val="center"/>
          </w:tcPr>
          <w:p>
            <w:pPr>
              <w:pStyle w:val="Normal"/>
              <w:widowControl w:val="false"/>
              <w:spacing w:before="0" w:after="160"/>
              <w:jc w:val="center"/>
              <w:rPr>
                <w:sz w:val="16"/>
                <w:szCs w:val="16"/>
              </w:rPr>
            </w:pPr>
            <w:r>
              <w:rPr>
                <w:sz w:val="16"/>
                <w:szCs w:val="16"/>
              </w:rPr>
              <w:t>Head-Mandibles-Sensory</w:t>
            </w:r>
          </w:p>
        </w:tc>
        <w:tc>
          <w:tcPr>
            <w:tcW w:w="1137" w:type="dxa"/>
            <w:tcBorders/>
            <w:vAlign w:val="center"/>
          </w:tcPr>
          <w:p>
            <w:pPr>
              <w:pStyle w:val="Normal"/>
              <w:widowControl w:val="false"/>
              <w:spacing w:before="0" w:after="160"/>
              <w:jc w:val="center"/>
              <w:rPr>
                <w:sz w:val="16"/>
                <w:szCs w:val="16"/>
              </w:rPr>
            </w:pPr>
            <w:r>
              <w:rPr>
                <w:sz w:val="16"/>
                <w:szCs w:val="16"/>
              </w:rPr>
              <w:t>Head-Mandibles asymmetric</w:t>
            </w:r>
          </w:p>
        </w:tc>
        <w:tc>
          <w:tcPr>
            <w:tcW w:w="1418" w:type="dxa"/>
            <w:tcBorders/>
            <w:vAlign w:val="center"/>
          </w:tcPr>
          <w:p>
            <w:pPr>
              <w:pStyle w:val="Normal"/>
              <w:widowControl w:val="false"/>
              <w:spacing w:before="0" w:after="160"/>
              <w:jc w:val="center"/>
              <w:rPr>
                <w:sz w:val="16"/>
                <w:szCs w:val="16"/>
              </w:rPr>
            </w:pPr>
            <w:r>
              <w:rPr>
                <w:sz w:val="16"/>
                <w:szCs w:val="16"/>
              </w:rPr>
              <w:t>Head-Mandibles asymmetric-Sensory</w:t>
            </w:r>
          </w:p>
        </w:tc>
        <w:tc>
          <w:tcPr>
            <w:tcW w:w="736" w:type="dxa"/>
            <w:tcBorders/>
            <w:vAlign w:val="center"/>
          </w:tcPr>
          <w:p>
            <w:pPr>
              <w:pStyle w:val="Normal"/>
              <w:widowControl w:val="false"/>
              <w:spacing w:before="0" w:after="160"/>
              <w:jc w:val="center"/>
              <w:rPr>
                <w:sz w:val="16"/>
                <w:szCs w:val="16"/>
              </w:rPr>
            </w:pPr>
            <w:r>
              <w:rPr>
                <w:sz w:val="16"/>
                <w:szCs w:val="16"/>
              </w:rPr>
              <w:t>Ventral-Dorsal</w:t>
            </w:r>
          </w:p>
        </w:tc>
        <w:tc>
          <w:tcPr>
            <w:tcW w:w="629" w:type="dxa"/>
            <w:tcBorders/>
            <w:vAlign w:val="center"/>
          </w:tcPr>
          <w:p>
            <w:pPr>
              <w:pStyle w:val="Normal"/>
              <w:widowControl w:val="false"/>
              <w:spacing w:before="0" w:after="160"/>
              <w:jc w:val="center"/>
              <w:rPr>
                <w:sz w:val="16"/>
                <w:szCs w:val="16"/>
              </w:rPr>
            </w:pPr>
            <w:r>
              <w:rPr>
                <w:sz w:val="16"/>
                <w:szCs w:val="16"/>
              </w:rPr>
              <w:t>Half-Half</w:t>
            </w:r>
          </w:p>
        </w:tc>
        <w:tc>
          <w:tcPr>
            <w:tcW w:w="1482" w:type="dxa"/>
            <w:tcBorders/>
            <w:vAlign w:val="center"/>
          </w:tcPr>
          <w:p>
            <w:pPr>
              <w:pStyle w:val="Normal"/>
              <w:widowControl w:val="false"/>
              <w:spacing w:before="0" w:after="160"/>
              <w:jc w:val="center"/>
              <w:rPr>
                <w:sz w:val="16"/>
                <w:szCs w:val="16"/>
              </w:rPr>
            </w:pPr>
            <w:r>
              <w:rPr>
                <w:sz w:val="16"/>
                <w:szCs w:val="16"/>
              </w:rPr>
              <w:t>Mandibles only</w:t>
            </w:r>
          </w:p>
        </w:tc>
      </w:tr>
      <w:tr>
        <w:trPr>
          <w:trHeight w:val="256" w:hRule="atLeast"/>
        </w:trPr>
        <w:tc>
          <w:tcPr>
            <w:tcW w:w="1016" w:type="dxa"/>
            <w:tcBorders/>
            <w:vAlign w:val="center"/>
          </w:tcPr>
          <w:p>
            <w:pPr>
              <w:pStyle w:val="Normal"/>
              <w:widowControl w:val="false"/>
              <w:spacing w:before="0" w:after="160"/>
              <w:jc w:val="center"/>
              <w:rPr>
                <w:sz w:val="16"/>
                <w:szCs w:val="16"/>
              </w:rPr>
            </w:pPr>
            <w:r>
              <w:rPr>
                <w:sz w:val="16"/>
                <w:szCs w:val="16"/>
              </w:rPr>
            </w:r>
          </w:p>
        </w:tc>
        <w:tc>
          <w:tcPr>
            <w:tcW w:w="735" w:type="dxa"/>
            <w:tcBorders/>
            <w:vAlign w:val="center"/>
          </w:tcPr>
          <w:p>
            <w:pPr>
              <w:pStyle w:val="Normal"/>
              <w:widowControl w:val="false"/>
              <w:spacing w:before="0" w:after="160"/>
              <w:jc w:val="center"/>
              <w:rPr>
                <w:sz w:val="16"/>
                <w:szCs w:val="16"/>
              </w:rPr>
            </w:pPr>
            <w:r>
              <w:rPr>
                <w:sz w:val="16"/>
                <w:szCs w:val="16"/>
              </w:rPr>
              <w:t>0</w:t>
            </w:r>
          </w:p>
        </w:tc>
        <w:tc>
          <w:tcPr>
            <w:tcW w:w="904" w:type="dxa"/>
            <w:tcBorders/>
            <w:vAlign w:val="center"/>
          </w:tcPr>
          <w:p>
            <w:pPr>
              <w:pStyle w:val="Normal"/>
              <w:widowControl w:val="false"/>
              <w:spacing w:before="0" w:after="160"/>
              <w:jc w:val="center"/>
              <w:rPr>
                <w:sz w:val="16"/>
                <w:szCs w:val="16"/>
              </w:rPr>
            </w:pPr>
            <w:r>
              <w:rPr>
                <w:sz w:val="16"/>
                <w:szCs w:val="16"/>
              </w:rPr>
              <w:t>-4.5</w:t>
            </w:r>
          </w:p>
        </w:tc>
        <w:tc>
          <w:tcPr>
            <w:tcW w:w="968" w:type="dxa"/>
            <w:tcBorders/>
            <w:vAlign w:val="center"/>
          </w:tcPr>
          <w:p>
            <w:pPr>
              <w:pStyle w:val="Normal"/>
              <w:widowControl w:val="false"/>
              <w:spacing w:before="0" w:after="160"/>
              <w:jc w:val="center"/>
              <w:rPr>
                <w:sz w:val="16"/>
                <w:szCs w:val="16"/>
              </w:rPr>
            </w:pPr>
            <w:r>
              <w:rPr>
                <w:sz w:val="16"/>
                <w:szCs w:val="16"/>
              </w:rPr>
              <w:t>-3.34</w:t>
            </w:r>
          </w:p>
        </w:tc>
        <w:tc>
          <w:tcPr>
            <w:tcW w:w="1137" w:type="dxa"/>
            <w:tcBorders/>
            <w:vAlign w:val="center"/>
          </w:tcPr>
          <w:p>
            <w:pPr>
              <w:pStyle w:val="Normal"/>
              <w:widowControl w:val="false"/>
              <w:spacing w:before="0" w:after="160"/>
              <w:jc w:val="center"/>
              <w:rPr>
                <w:sz w:val="16"/>
                <w:szCs w:val="16"/>
              </w:rPr>
            </w:pPr>
            <w:r>
              <w:rPr>
                <w:sz w:val="16"/>
                <w:szCs w:val="16"/>
              </w:rPr>
              <w:t>-3.25</w:t>
            </w:r>
          </w:p>
        </w:tc>
        <w:tc>
          <w:tcPr>
            <w:tcW w:w="1418" w:type="dxa"/>
            <w:tcBorders/>
            <w:vAlign w:val="center"/>
          </w:tcPr>
          <w:p>
            <w:pPr>
              <w:pStyle w:val="Normal"/>
              <w:widowControl w:val="false"/>
              <w:spacing w:before="0" w:after="160"/>
              <w:jc w:val="center"/>
              <w:rPr>
                <w:sz w:val="16"/>
                <w:szCs w:val="16"/>
              </w:rPr>
            </w:pPr>
            <w:r>
              <w:rPr>
                <w:sz w:val="16"/>
                <w:szCs w:val="16"/>
              </w:rPr>
              <w:t>-4.13</w:t>
            </w:r>
          </w:p>
        </w:tc>
        <w:tc>
          <w:tcPr>
            <w:tcW w:w="736" w:type="dxa"/>
            <w:tcBorders/>
            <w:vAlign w:val="center"/>
          </w:tcPr>
          <w:p>
            <w:pPr>
              <w:pStyle w:val="Normal"/>
              <w:widowControl w:val="false"/>
              <w:spacing w:before="0" w:after="160"/>
              <w:jc w:val="center"/>
              <w:rPr>
                <w:sz w:val="16"/>
                <w:szCs w:val="16"/>
              </w:rPr>
            </w:pPr>
            <w:r>
              <w:rPr>
                <w:sz w:val="16"/>
                <w:szCs w:val="16"/>
              </w:rPr>
              <w:t>-3.5</w:t>
            </w:r>
          </w:p>
        </w:tc>
        <w:tc>
          <w:tcPr>
            <w:tcW w:w="629" w:type="dxa"/>
            <w:tcBorders/>
            <w:vAlign w:val="center"/>
          </w:tcPr>
          <w:p>
            <w:pPr>
              <w:pStyle w:val="Normal"/>
              <w:widowControl w:val="false"/>
              <w:spacing w:before="0" w:after="160"/>
              <w:jc w:val="center"/>
              <w:rPr>
                <w:sz w:val="16"/>
                <w:szCs w:val="16"/>
              </w:rPr>
            </w:pPr>
            <w:r>
              <w:rPr>
                <w:sz w:val="16"/>
                <w:szCs w:val="16"/>
              </w:rPr>
              <w:t>-2.21</w:t>
            </w:r>
          </w:p>
        </w:tc>
        <w:tc>
          <w:tcPr>
            <w:tcW w:w="1482" w:type="dxa"/>
            <w:tcBorders/>
            <w:vAlign w:val="center"/>
          </w:tcPr>
          <w:p>
            <w:pPr>
              <w:pStyle w:val="Normal"/>
              <w:widowControl w:val="false"/>
              <w:spacing w:before="0" w:after="160"/>
              <w:jc w:val="center"/>
              <w:rPr>
                <w:sz w:val="16"/>
                <w:szCs w:val="16"/>
              </w:rPr>
            </w:pPr>
            <w:r>
              <w:rPr>
                <w:sz w:val="16"/>
                <w:szCs w:val="16"/>
              </w:rPr>
              <w:t>-3.23</w:t>
            </w:r>
          </w:p>
        </w:tc>
      </w:tr>
      <w:tr>
        <w:trPr>
          <w:trHeight w:val="256" w:hRule="atLeast"/>
        </w:trPr>
        <w:tc>
          <w:tcPr>
            <w:tcW w:w="1016" w:type="dxa"/>
            <w:tcBorders/>
            <w:vAlign w:val="center"/>
          </w:tcPr>
          <w:p>
            <w:pPr>
              <w:pStyle w:val="Normal"/>
              <w:widowControl w:val="false"/>
              <w:spacing w:before="0" w:after="160"/>
              <w:jc w:val="center"/>
              <w:rPr>
                <w:sz w:val="16"/>
                <w:szCs w:val="16"/>
              </w:rPr>
            </w:pPr>
            <w:r>
              <w:rPr>
                <w:sz w:val="16"/>
                <w:szCs w:val="16"/>
              </w:rPr>
            </w:r>
          </w:p>
        </w:tc>
        <w:tc>
          <w:tcPr>
            <w:tcW w:w="8009" w:type="dxa"/>
            <w:gridSpan w:val="8"/>
            <w:tcBorders/>
            <w:vAlign w:val="center"/>
          </w:tcPr>
          <w:p>
            <w:pPr>
              <w:pStyle w:val="Normal"/>
              <w:widowControl w:val="false"/>
              <w:spacing w:before="0" w:after="160"/>
              <w:jc w:val="center"/>
              <w:rPr>
                <w:sz w:val="16"/>
                <w:szCs w:val="16"/>
              </w:rPr>
            </w:pPr>
            <w:r>
              <w:rPr>
                <w:b/>
                <w:sz w:val="16"/>
                <w:szCs w:val="16"/>
              </w:rPr>
              <w:t>B. Pairwise differences in effect size.</w:t>
            </w:r>
          </w:p>
        </w:tc>
      </w:tr>
      <w:tr>
        <w:trPr>
          <w:trHeight w:val="256" w:hRule="atLeast"/>
        </w:trPr>
        <w:tc>
          <w:tcPr>
            <w:tcW w:w="1016" w:type="dxa"/>
            <w:tcBorders/>
            <w:vAlign w:val="center"/>
          </w:tcPr>
          <w:p>
            <w:pPr>
              <w:pStyle w:val="Normal"/>
              <w:widowControl w:val="false"/>
              <w:spacing w:before="0" w:after="160"/>
              <w:jc w:val="center"/>
              <w:rPr>
                <w:sz w:val="16"/>
                <w:szCs w:val="16"/>
              </w:rPr>
            </w:pPr>
            <w:r>
              <w:rPr>
                <w:sz w:val="16"/>
                <w:szCs w:val="16"/>
              </w:rPr>
              <w:t>No Modules</w:t>
            </w:r>
          </w:p>
        </w:tc>
        <w:tc>
          <w:tcPr>
            <w:tcW w:w="735" w:type="dxa"/>
            <w:tcBorders/>
            <w:vAlign w:val="center"/>
          </w:tcPr>
          <w:p>
            <w:pPr>
              <w:pStyle w:val="Normal"/>
              <w:widowControl w:val="false"/>
              <w:spacing w:before="0" w:after="160"/>
              <w:jc w:val="center"/>
              <w:rPr>
                <w:sz w:val="16"/>
                <w:szCs w:val="16"/>
              </w:rPr>
            </w:pPr>
            <w:r>
              <w:rPr>
                <w:sz w:val="16"/>
                <w:szCs w:val="16"/>
              </w:rPr>
              <w:t>0</w:t>
            </w:r>
          </w:p>
        </w:tc>
        <w:tc>
          <w:tcPr>
            <w:tcW w:w="904" w:type="dxa"/>
            <w:tcBorders/>
            <w:vAlign w:val="center"/>
          </w:tcPr>
          <w:p>
            <w:pPr>
              <w:pStyle w:val="Normal"/>
              <w:widowControl w:val="false"/>
              <w:spacing w:before="0" w:after="160"/>
              <w:jc w:val="center"/>
              <w:rPr>
                <w:sz w:val="16"/>
                <w:szCs w:val="16"/>
              </w:rPr>
            </w:pPr>
            <w:r>
              <w:rPr>
                <w:sz w:val="16"/>
                <w:szCs w:val="16"/>
              </w:rPr>
              <w:t>4.5</w:t>
            </w:r>
          </w:p>
        </w:tc>
        <w:tc>
          <w:tcPr>
            <w:tcW w:w="968" w:type="dxa"/>
            <w:tcBorders/>
            <w:vAlign w:val="center"/>
          </w:tcPr>
          <w:p>
            <w:pPr>
              <w:pStyle w:val="Normal"/>
              <w:widowControl w:val="false"/>
              <w:spacing w:before="0" w:after="160"/>
              <w:jc w:val="center"/>
              <w:rPr>
                <w:sz w:val="16"/>
                <w:szCs w:val="16"/>
              </w:rPr>
            </w:pPr>
            <w:r>
              <w:rPr>
                <w:sz w:val="16"/>
                <w:szCs w:val="16"/>
              </w:rPr>
              <w:t>3.34</w:t>
            </w:r>
          </w:p>
        </w:tc>
        <w:tc>
          <w:tcPr>
            <w:tcW w:w="1137" w:type="dxa"/>
            <w:tcBorders/>
            <w:vAlign w:val="center"/>
          </w:tcPr>
          <w:p>
            <w:pPr>
              <w:pStyle w:val="Normal"/>
              <w:widowControl w:val="false"/>
              <w:spacing w:before="0" w:after="160"/>
              <w:jc w:val="center"/>
              <w:rPr>
                <w:sz w:val="16"/>
                <w:szCs w:val="16"/>
              </w:rPr>
            </w:pPr>
            <w:r>
              <w:rPr>
                <w:sz w:val="16"/>
                <w:szCs w:val="16"/>
              </w:rPr>
              <w:t>3.25</w:t>
            </w:r>
          </w:p>
        </w:tc>
        <w:tc>
          <w:tcPr>
            <w:tcW w:w="1418" w:type="dxa"/>
            <w:tcBorders/>
            <w:vAlign w:val="center"/>
          </w:tcPr>
          <w:p>
            <w:pPr>
              <w:pStyle w:val="Normal"/>
              <w:widowControl w:val="false"/>
              <w:spacing w:before="0" w:after="160"/>
              <w:jc w:val="center"/>
              <w:rPr>
                <w:sz w:val="16"/>
                <w:szCs w:val="16"/>
              </w:rPr>
            </w:pPr>
            <w:r>
              <w:rPr>
                <w:sz w:val="16"/>
                <w:szCs w:val="16"/>
              </w:rPr>
              <w:t>4.13</w:t>
            </w:r>
          </w:p>
        </w:tc>
        <w:tc>
          <w:tcPr>
            <w:tcW w:w="736" w:type="dxa"/>
            <w:tcBorders/>
            <w:vAlign w:val="center"/>
          </w:tcPr>
          <w:p>
            <w:pPr>
              <w:pStyle w:val="Normal"/>
              <w:widowControl w:val="false"/>
              <w:spacing w:before="0" w:after="160"/>
              <w:jc w:val="center"/>
              <w:rPr>
                <w:sz w:val="16"/>
                <w:szCs w:val="16"/>
              </w:rPr>
            </w:pPr>
            <w:r>
              <w:rPr>
                <w:sz w:val="16"/>
                <w:szCs w:val="16"/>
              </w:rPr>
              <w:t>3.5</w:t>
            </w:r>
          </w:p>
        </w:tc>
        <w:tc>
          <w:tcPr>
            <w:tcW w:w="629" w:type="dxa"/>
            <w:tcBorders/>
            <w:vAlign w:val="center"/>
          </w:tcPr>
          <w:p>
            <w:pPr>
              <w:pStyle w:val="Normal"/>
              <w:widowControl w:val="false"/>
              <w:spacing w:before="0" w:after="160"/>
              <w:jc w:val="center"/>
              <w:rPr>
                <w:sz w:val="16"/>
                <w:szCs w:val="16"/>
              </w:rPr>
            </w:pPr>
            <w:r>
              <w:rPr>
                <w:sz w:val="16"/>
                <w:szCs w:val="16"/>
              </w:rPr>
              <w:t>2.21</w:t>
            </w:r>
          </w:p>
        </w:tc>
        <w:tc>
          <w:tcPr>
            <w:tcW w:w="1482" w:type="dxa"/>
            <w:tcBorders/>
            <w:vAlign w:val="center"/>
          </w:tcPr>
          <w:p>
            <w:pPr>
              <w:pStyle w:val="Normal"/>
              <w:widowControl w:val="false"/>
              <w:spacing w:before="0" w:after="160"/>
              <w:jc w:val="center"/>
              <w:rPr>
                <w:sz w:val="16"/>
                <w:szCs w:val="16"/>
              </w:rPr>
            </w:pPr>
            <w:r>
              <w:rPr>
                <w:sz w:val="16"/>
                <w:szCs w:val="16"/>
              </w:rPr>
              <w:t>3.23</w:t>
            </w:r>
          </w:p>
        </w:tc>
      </w:tr>
      <w:tr>
        <w:trPr>
          <w:trHeight w:val="256" w:hRule="atLeast"/>
        </w:trPr>
        <w:tc>
          <w:tcPr>
            <w:tcW w:w="1016" w:type="dxa"/>
            <w:tcBorders/>
            <w:vAlign w:val="center"/>
          </w:tcPr>
          <w:p>
            <w:pPr>
              <w:pStyle w:val="Normal"/>
              <w:widowControl w:val="false"/>
              <w:spacing w:before="0" w:after="160"/>
              <w:jc w:val="center"/>
              <w:rPr>
                <w:sz w:val="16"/>
                <w:szCs w:val="16"/>
              </w:rPr>
            </w:pPr>
            <w:r>
              <w:rPr>
                <w:sz w:val="16"/>
                <w:szCs w:val="16"/>
              </w:rPr>
              <w:t>Head-Mandibles</w:t>
            </w:r>
          </w:p>
        </w:tc>
        <w:tc>
          <w:tcPr>
            <w:tcW w:w="735" w:type="dxa"/>
            <w:tcBorders/>
            <w:vAlign w:val="center"/>
          </w:tcPr>
          <w:p>
            <w:pPr>
              <w:pStyle w:val="Normal"/>
              <w:widowControl w:val="false"/>
              <w:spacing w:before="0" w:after="160"/>
              <w:jc w:val="center"/>
              <w:rPr>
                <w:sz w:val="16"/>
                <w:szCs w:val="16"/>
              </w:rPr>
            </w:pPr>
            <w:r>
              <w:rPr>
                <w:sz w:val="16"/>
                <w:szCs w:val="16"/>
              </w:rPr>
              <w:t>4.5</w:t>
            </w:r>
          </w:p>
        </w:tc>
        <w:tc>
          <w:tcPr>
            <w:tcW w:w="904" w:type="dxa"/>
            <w:tcBorders/>
            <w:vAlign w:val="center"/>
          </w:tcPr>
          <w:p>
            <w:pPr>
              <w:pStyle w:val="Normal"/>
              <w:widowControl w:val="false"/>
              <w:spacing w:before="0" w:after="160"/>
              <w:jc w:val="center"/>
              <w:rPr>
                <w:sz w:val="16"/>
                <w:szCs w:val="16"/>
              </w:rPr>
            </w:pPr>
            <w:r>
              <w:rPr>
                <w:sz w:val="16"/>
                <w:szCs w:val="16"/>
              </w:rPr>
              <w:t>0</w:t>
            </w:r>
          </w:p>
        </w:tc>
        <w:tc>
          <w:tcPr>
            <w:tcW w:w="968" w:type="dxa"/>
            <w:tcBorders/>
            <w:vAlign w:val="center"/>
          </w:tcPr>
          <w:p>
            <w:pPr>
              <w:pStyle w:val="Normal"/>
              <w:widowControl w:val="false"/>
              <w:spacing w:before="0" w:after="160"/>
              <w:jc w:val="center"/>
              <w:rPr>
                <w:sz w:val="16"/>
                <w:szCs w:val="16"/>
              </w:rPr>
            </w:pPr>
            <w:r>
              <w:rPr>
                <w:sz w:val="16"/>
                <w:szCs w:val="16"/>
              </w:rPr>
              <w:t>0.16</w:t>
            </w:r>
          </w:p>
        </w:tc>
        <w:tc>
          <w:tcPr>
            <w:tcW w:w="1137" w:type="dxa"/>
            <w:tcBorders/>
            <w:vAlign w:val="center"/>
          </w:tcPr>
          <w:p>
            <w:pPr>
              <w:pStyle w:val="Normal"/>
              <w:widowControl w:val="false"/>
              <w:spacing w:before="0" w:after="160"/>
              <w:jc w:val="center"/>
              <w:rPr>
                <w:sz w:val="16"/>
                <w:szCs w:val="16"/>
              </w:rPr>
            </w:pPr>
            <w:r>
              <w:rPr>
                <w:sz w:val="16"/>
                <w:szCs w:val="16"/>
              </w:rPr>
              <w:t>0.01</w:t>
            </w:r>
          </w:p>
        </w:tc>
        <w:tc>
          <w:tcPr>
            <w:tcW w:w="1418" w:type="dxa"/>
            <w:tcBorders/>
            <w:vAlign w:val="center"/>
          </w:tcPr>
          <w:p>
            <w:pPr>
              <w:pStyle w:val="Normal"/>
              <w:widowControl w:val="false"/>
              <w:spacing w:before="0" w:after="160"/>
              <w:jc w:val="center"/>
              <w:rPr>
                <w:sz w:val="16"/>
                <w:szCs w:val="16"/>
              </w:rPr>
            </w:pPr>
            <w:r>
              <w:rPr>
                <w:sz w:val="16"/>
                <w:szCs w:val="16"/>
              </w:rPr>
              <w:t>0.13</w:t>
            </w:r>
          </w:p>
        </w:tc>
        <w:tc>
          <w:tcPr>
            <w:tcW w:w="736" w:type="dxa"/>
            <w:tcBorders/>
            <w:vAlign w:val="center"/>
          </w:tcPr>
          <w:p>
            <w:pPr>
              <w:pStyle w:val="Normal"/>
              <w:widowControl w:val="false"/>
              <w:spacing w:before="0" w:after="160"/>
              <w:jc w:val="center"/>
              <w:rPr>
                <w:sz w:val="16"/>
                <w:szCs w:val="16"/>
              </w:rPr>
            </w:pPr>
            <w:r>
              <w:rPr>
                <w:sz w:val="16"/>
                <w:szCs w:val="16"/>
              </w:rPr>
              <w:t>0.19</w:t>
            </w:r>
          </w:p>
        </w:tc>
        <w:tc>
          <w:tcPr>
            <w:tcW w:w="629" w:type="dxa"/>
            <w:tcBorders/>
            <w:vAlign w:val="center"/>
          </w:tcPr>
          <w:p>
            <w:pPr>
              <w:pStyle w:val="Normal"/>
              <w:widowControl w:val="false"/>
              <w:spacing w:before="0" w:after="160"/>
              <w:jc w:val="center"/>
              <w:rPr>
                <w:sz w:val="16"/>
                <w:szCs w:val="16"/>
              </w:rPr>
            </w:pPr>
            <w:r>
              <w:rPr>
                <w:sz w:val="16"/>
                <w:szCs w:val="16"/>
              </w:rPr>
              <w:t>1.59</w:t>
            </w:r>
          </w:p>
        </w:tc>
        <w:tc>
          <w:tcPr>
            <w:tcW w:w="1482" w:type="dxa"/>
            <w:tcBorders/>
            <w:vAlign w:val="center"/>
          </w:tcPr>
          <w:p>
            <w:pPr>
              <w:pStyle w:val="Normal"/>
              <w:widowControl w:val="false"/>
              <w:spacing w:before="0" w:after="160"/>
              <w:jc w:val="center"/>
              <w:rPr>
                <w:sz w:val="16"/>
                <w:szCs w:val="16"/>
              </w:rPr>
            </w:pPr>
            <w:r>
              <w:rPr>
                <w:sz w:val="16"/>
                <w:szCs w:val="16"/>
              </w:rPr>
              <w:t>0.43</w:t>
            </w:r>
          </w:p>
        </w:tc>
      </w:tr>
      <w:tr>
        <w:trPr>
          <w:trHeight w:val="256" w:hRule="atLeast"/>
        </w:trPr>
        <w:tc>
          <w:tcPr>
            <w:tcW w:w="1016" w:type="dxa"/>
            <w:tcBorders/>
            <w:vAlign w:val="center"/>
          </w:tcPr>
          <w:p>
            <w:pPr>
              <w:pStyle w:val="Normal"/>
              <w:widowControl w:val="false"/>
              <w:spacing w:before="0" w:after="160"/>
              <w:jc w:val="center"/>
              <w:rPr>
                <w:sz w:val="16"/>
                <w:szCs w:val="16"/>
              </w:rPr>
            </w:pPr>
            <w:r>
              <w:rPr>
                <w:sz w:val="16"/>
                <w:szCs w:val="16"/>
              </w:rPr>
              <w:t>Head-Mandibles-Sensory</w:t>
            </w:r>
          </w:p>
        </w:tc>
        <w:tc>
          <w:tcPr>
            <w:tcW w:w="735" w:type="dxa"/>
            <w:tcBorders/>
            <w:vAlign w:val="center"/>
          </w:tcPr>
          <w:p>
            <w:pPr>
              <w:pStyle w:val="Normal"/>
              <w:widowControl w:val="false"/>
              <w:spacing w:before="0" w:after="160"/>
              <w:jc w:val="center"/>
              <w:rPr>
                <w:sz w:val="16"/>
                <w:szCs w:val="16"/>
              </w:rPr>
            </w:pPr>
            <w:r>
              <w:rPr>
                <w:sz w:val="16"/>
                <w:szCs w:val="16"/>
              </w:rPr>
              <w:t>3.34</w:t>
            </w:r>
          </w:p>
        </w:tc>
        <w:tc>
          <w:tcPr>
            <w:tcW w:w="904" w:type="dxa"/>
            <w:tcBorders/>
            <w:vAlign w:val="center"/>
          </w:tcPr>
          <w:p>
            <w:pPr>
              <w:pStyle w:val="Normal"/>
              <w:widowControl w:val="false"/>
              <w:spacing w:before="0" w:after="160"/>
              <w:jc w:val="center"/>
              <w:rPr>
                <w:sz w:val="16"/>
                <w:szCs w:val="16"/>
              </w:rPr>
            </w:pPr>
            <w:r>
              <w:rPr>
                <w:sz w:val="16"/>
                <w:szCs w:val="16"/>
              </w:rPr>
              <w:t>0.16</w:t>
            </w:r>
          </w:p>
        </w:tc>
        <w:tc>
          <w:tcPr>
            <w:tcW w:w="968" w:type="dxa"/>
            <w:tcBorders/>
            <w:vAlign w:val="center"/>
          </w:tcPr>
          <w:p>
            <w:pPr>
              <w:pStyle w:val="Normal"/>
              <w:widowControl w:val="false"/>
              <w:spacing w:before="0" w:after="160"/>
              <w:jc w:val="center"/>
              <w:rPr>
                <w:sz w:val="16"/>
                <w:szCs w:val="16"/>
              </w:rPr>
            </w:pPr>
            <w:r>
              <w:rPr>
                <w:sz w:val="16"/>
                <w:szCs w:val="16"/>
              </w:rPr>
              <w:t>0</w:t>
            </w:r>
          </w:p>
        </w:tc>
        <w:tc>
          <w:tcPr>
            <w:tcW w:w="1137" w:type="dxa"/>
            <w:tcBorders/>
            <w:vAlign w:val="center"/>
          </w:tcPr>
          <w:p>
            <w:pPr>
              <w:pStyle w:val="Normal"/>
              <w:widowControl w:val="false"/>
              <w:spacing w:before="0" w:after="160"/>
              <w:jc w:val="center"/>
              <w:rPr>
                <w:sz w:val="16"/>
                <w:szCs w:val="16"/>
              </w:rPr>
            </w:pPr>
            <w:r>
              <w:rPr>
                <w:sz w:val="16"/>
                <w:szCs w:val="16"/>
              </w:rPr>
              <w:t>0.12</w:t>
            </w:r>
          </w:p>
        </w:tc>
        <w:tc>
          <w:tcPr>
            <w:tcW w:w="1418" w:type="dxa"/>
            <w:tcBorders/>
            <w:vAlign w:val="center"/>
          </w:tcPr>
          <w:p>
            <w:pPr>
              <w:pStyle w:val="Normal"/>
              <w:widowControl w:val="false"/>
              <w:spacing w:before="0" w:after="160"/>
              <w:jc w:val="center"/>
              <w:rPr>
                <w:sz w:val="16"/>
                <w:szCs w:val="16"/>
              </w:rPr>
            </w:pPr>
            <w:r>
              <w:rPr>
                <w:sz w:val="16"/>
                <w:szCs w:val="16"/>
              </w:rPr>
              <w:t>0.26</w:t>
            </w:r>
          </w:p>
        </w:tc>
        <w:tc>
          <w:tcPr>
            <w:tcW w:w="736" w:type="dxa"/>
            <w:tcBorders/>
            <w:vAlign w:val="center"/>
          </w:tcPr>
          <w:p>
            <w:pPr>
              <w:pStyle w:val="Normal"/>
              <w:widowControl w:val="false"/>
              <w:spacing w:before="0" w:after="160"/>
              <w:jc w:val="center"/>
              <w:rPr>
                <w:sz w:val="16"/>
                <w:szCs w:val="16"/>
              </w:rPr>
            </w:pPr>
            <w:r>
              <w:rPr>
                <w:sz w:val="16"/>
                <w:szCs w:val="16"/>
              </w:rPr>
              <w:t>0.31</w:t>
            </w:r>
          </w:p>
        </w:tc>
        <w:tc>
          <w:tcPr>
            <w:tcW w:w="629" w:type="dxa"/>
            <w:tcBorders/>
            <w:vAlign w:val="center"/>
          </w:tcPr>
          <w:p>
            <w:pPr>
              <w:pStyle w:val="Normal"/>
              <w:widowControl w:val="false"/>
              <w:spacing w:before="0" w:after="160"/>
              <w:jc w:val="center"/>
              <w:rPr>
                <w:sz w:val="16"/>
                <w:szCs w:val="16"/>
              </w:rPr>
            </w:pPr>
            <w:r>
              <w:rPr>
                <w:sz w:val="16"/>
                <w:szCs w:val="16"/>
              </w:rPr>
              <w:t>1.24</w:t>
            </w:r>
          </w:p>
        </w:tc>
        <w:tc>
          <w:tcPr>
            <w:tcW w:w="1482" w:type="dxa"/>
            <w:tcBorders/>
            <w:vAlign w:val="center"/>
          </w:tcPr>
          <w:p>
            <w:pPr>
              <w:pStyle w:val="Normal"/>
              <w:widowControl w:val="false"/>
              <w:spacing w:before="0" w:after="160"/>
              <w:jc w:val="center"/>
              <w:rPr>
                <w:sz w:val="16"/>
                <w:szCs w:val="16"/>
              </w:rPr>
            </w:pPr>
            <w:r>
              <w:rPr>
                <w:sz w:val="16"/>
                <w:szCs w:val="16"/>
              </w:rPr>
              <w:t>0.24</w:t>
            </w:r>
          </w:p>
        </w:tc>
      </w:tr>
      <w:tr>
        <w:trPr>
          <w:trHeight w:val="256" w:hRule="atLeast"/>
        </w:trPr>
        <w:tc>
          <w:tcPr>
            <w:tcW w:w="1016" w:type="dxa"/>
            <w:tcBorders/>
            <w:vAlign w:val="center"/>
          </w:tcPr>
          <w:p>
            <w:pPr>
              <w:pStyle w:val="Normal"/>
              <w:widowControl w:val="false"/>
              <w:spacing w:before="0" w:after="160"/>
              <w:jc w:val="center"/>
              <w:rPr>
                <w:sz w:val="16"/>
                <w:szCs w:val="16"/>
              </w:rPr>
            </w:pPr>
            <w:r>
              <w:rPr>
                <w:sz w:val="16"/>
                <w:szCs w:val="16"/>
              </w:rPr>
              <w:t>Head-Mandibles asymmetric</w:t>
            </w:r>
          </w:p>
        </w:tc>
        <w:tc>
          <w:tcPr>
            <w:tcW w:w="735" w:type="dxa"/>
            <w:tcBorders/>
            <w:vAlign w:val="center"/>
          </w:tcPr>
          <w:p>
            <w:pPr>
              <w:pStyle w:val="Normal"/>
              <w:widowControl w:val="false"/>
              <w:spacing w:before="0" w:after="160"/>
              <w:jc w:val="center"/>
              <w:rPr>
                <w:sz w:val="16"/>
                <w:szCs w:val="16"/>
              </w:rPr>
            </w:pPr>
            <w:r>
              <w:rPr>
                <w:sz w:val="16"/>
                <w:szCs w:val="16"/>
              </w:rPr>
              <w:t>3.25</w:t>
            </w:r>
          </w:p>
        </w:tc>
        <w:tc>
          <w:tcPr>
            <w:tcW w:w="904" w:type="dxa"/>
            <w:tcBorders/>
            <w:vAlign w:val="center"/>
          </w:tcPr>
          <w:p>
            <w:pPr>
              <w:pStyle w:val="Normal"/>
              <w:widowControl w:val="false"/>
              <w:spacing w:before="0" w:after="160"/>
              <w:jc w:val="center"/>
              <w:rPr>
                <w:sz w:val="16"/>
                <w:szCs w:val="16"/>
              </w:rPr>
            </w:pPr>
            <w:r>
              <w:rPr>
                <w:sz w:val="16"/>
                <w:szCs w:val="16"/>
              </w:rPr>
              <w:t>0.01</w:t>
            </w:r>
          </w:p>
        </w:tc>
        <w:tc>
          <w:tcPr>
            <w:tcW w:w="968" w:type="dxa"/>
            <w:tcBorders/>
            <w:vAlign w:val="center"/>
          </w:tcPr>
          <w:p>
            <w:pPr>
              <w:pStyle w:val="Normal"/>
              <w:widowControl w:val="false"/>
              <w:spacing w:before="0" w:after="160"/>
              <w:jc w:val="center"/>
              <w:rPr>
                <w:sz w:val="16"/>
                <w:szCs w:val="16"/>
              </w:rPr>
            </w:pPr>
            <w:r>
              <w:rPr>
                <w:sz w:val="16"/>
                <w:szCs w:val="16"/>
              </w:rPr>
              <w:t>0.12</w:t>
            </w:r>
          </w:p>
        </w:tc>
        <w:tc>
          <w:tcPr>
            <w:tcW w:w="1137" w:type="dxa"/>
            <w:tcBorders/>
            <w:vAlign w:val="center"/>
          </w:tcPr>
          <w:p>
            <w:pPr>
              <w:pStyle w:val="Normal"/>
              <w:widowControl w:val="false"/>
              <w:spacing w:before="0" w:after="160"/>
              <w:jc w:val="center"/>
              <w:rPr>
                <w:sz w:val="16"/>
                <w:szCs w:val="16"/>
              </w:rPr>
            </w:pPr>
            <w:r>
              <w:rPr>
                <w:sz w:val="16"/>
                <w:szCs w:val="16"/>
              </w:rPr>
              <w:t>0</w:t>
            </w:r>
          </w:p>
        </w:tc>
        <w:tc>
          <w:tcPr>
            <w:tcW w:w="1418" w:type="dxa"/>
            <w:tcBorders/>
            <w:vAlign w:val="center"/>
          </w:tcPr>
          <w:p>
            <w:pPr>
              <w:pStyle w:val="Normal"/>
              <w:widowControl w:val="false"/>
              <w:spacing w:before="0" w:after="160"/>
              <w:jc w:val="center"/>
              <w:rPr>
                <w:sz w:val="16"/>
                <w:szCs w:val="16"/>
              </w:rPr>
            </w:pPr>
            <w:r>
              <w:rPr>
                <w:sz w:val="16"/>
                <w:szCs w:val="16"/>
              </w:rPr>
              <w:t>0.12</w:t>
            </w:r>
          </w:p>
        </w:tc>
        <w:tc>
          <w:tcPr>
            <w:tcW w:w="736" w:type="dxa"/>
            <w:tcBorders/>
            <w:vAlign w:val="center"/>
          </w:tcPr>
          <w:p>
            <w:pPr>
              <w:pStyle w:val="Normal"/>
              <w:widowControl w:val="false"/>
              <w:spacing w:before="0" w:after="160"/>
              <w:jc w:val="center"/>
              <w:rPr>
                <w:sz w:val="16"/>
                <w:szCs w:val="16"/>
              </w:rPr>
            </w:pPr>
            <w:r>
              <w:rPr>
                <w:sz w:val="16"/>
                <w:szCs w:val="16"/>
              </w:rPr>
              <w:t>0.18</w:t>
            </w:r>
          </w:p>
        </w:tc>
        <w:tc>
          <w:tcPr>
            <w:tcW w:w="629" w:type="dxa"/>
            <w:tcBorders/>
            <w:vAlign w:val="center"/>
          </w:tcPr>
          <w:p>
            <w:pPr>
              <w:pStyle w:val="Normal"/>
              <w:widowControl w:val="false"/>
              <w:spacing w:before="0" w:after="160"/>
              <w:jc w:val="center"/>
              <w:rPr>
                <w:sz w:val="16"/>
                <w:szCs w:val="16"/>
              </w:rPr>
            </w:pPr>
            <w:r>
              <w:rPr>
                <w:sz w:val="16"/>
                <w:szCs w:val="16"/>
              </w:rPr>
              <w:t>1.31</w:t>
            </w:r>
          </w:p>
        </w:tc>
        <w:tc>
          <w:tcPr>
            <w:tcW w:w="1482" w:type="dxa"/>
            <w:tcBorders/>
            <w:vAlign w:val="center"/>
          </w:tcPr>
          <w:p>
            <w:pPr>
              <w:pStyle w:val="Normal"/>
              <w:widowControl w:val="false"/>
              <w:spacing w:before="0" w:after="160"/>
              <w:jc w:val="center"/>
              <w:rPr>
                <w:sz w:val="16"/>
                <w:szCs w:val="16"/>
              </w:rPr>
            </w:pPr>
            <w:r>
              <w:rPr>
                <w:sz w:val="16"/>
                <w:szCs w:val="16"/>
              </w:rPr>
              <w:t>0.35</w:t>
            </w:r>
          </w:p>
        </w:tc>
      </w:tr>
      <w:tr>
        <w:trPr>
          <w:trHeight w:val="256" w:hRule="atLeast"/>
        </w:trPr>
        <w:tc>
          <w:tcPr>
            <w:tcW w:w="1016" w:type="dxa"/>
            <w:tcBorders/>
            <w:vAlign w:val="center"/>
          </w:tcPr>
          <w:p>
            <w:pPr>
              <w:pStyle w:val="Normal"/>
              <w:widowControl w:val="false"/>
              <w:spacing w:before="0" w:after="160"/>
              <w:jc w:val="center"/>
              <w:rPr>
                <w:sz w:val="16"/>
                <w:szCs w:val="16"/>
              </w:rPr>
            </w:pPr>
            <w:r>
              <w:rPr>
                <w:sz w:val="16"/>
                <w:szCs w:val="16"/>
              </w:rPr>
              <w:t>Head-Mandibles asymmetric-Sensory</w:t>
            </w:r>
          </w:p>
        </w:tc>
        <w:tc>
          <w:tcPr>
            <w:tcW w:w="735" w:type="dxa"/>
            <w:tcBorders/>
            <w:vAlign w:val="center"/>
          </w:tcPr>
          <w:p>
            <w:pPr>
              <w:pStyle w:val="Normal"/>
              <w:widowControl w:val="false"/>
              <w:spacing w:before="0" w:after="160"/>
              <w:jc w:val="center"/>
              <w:rPr>
                <w:sz w:val="16"/>
                <w:szCs w:val="16"/>
              </w:rPr>
            </w:pPr>
            <w:r>
              <w:rPr>
                <w:sz w:val="16"/>
                <w:szCs w:val="16"/>
              </w:rPr>
              <w:t>4.13</w:t>
            </w:r>
          </w:p>
        </w:tc>
        <w:tc>
          <w:tcPr>
            <w:tcW w:w="904" w:type="dxa"/>
            <w:tcBorders/>
            <w:vAlign w:val="center"/>
          </w:tcPr>
          <w:p>
            <w:pPr>
              <w:pStyle w:val="Normal"/>
              <w:widowControl w:val="false"/>
              <w:spacing w:before="0" w:after="160"/>
              <w:jc w:val="center"/>
              <w:rPr>
                <w:sz w:val="16"/>
                <w:szCs w:val="16"/>
              </w:rPr>
            </w:pPr>
            <w:r>
              <w:rPr>
                <w:sz w:val="16"/>
                <w:szCs w:val="16"/>
              </w:rPr>
              <w:t>0.13</w:t>
            </w:r>
          </w:p>
        </w:tc>
        <w:tc>
          <w:tcPr>
            <w:tcW w:w="968" w:type="dxa"/>
            <w:tcBorders/>
            <w:vAlign w:val="center"/>
          </w:tcPr>
          <w:p>
            <w:pPr>
              <w:pStyle w:val="Normal"/>
              <w:widowControl w:val="false"/>
              <w:spacing w:before="0" w:after="160"/>
              <w:jc w:val="center"/>
              <w:rPr>
                <w:sz w:val="16"/>
                <w:szCs w:val="16"/>
              </w:rPr>
            </w:pPr>
            <w:r>
              <w:rPr>
                <w:sz w:val="16"/>
                <w:szCs w:val="16"/>
              </w:rPr>
              <w:t>0.26</w:t>
            </w:r>
          </w:p>
        </w:tc>
        <w:tc>
          <w:tcPr>
            <w:tcW w:w="1137" w:type="dxa"/>
            <w:tcBorders/>
            <w:vAlign w:val="center"/>
          </w:tcPr>
          <w:p>
            <w:pPr>
              <w:pStyle w:val="Normal"/>
              <w:widowControl w:val="false"/>
              <w:spacing w:before="0" w:after="160"/>
              <w:jc w:val="center"/>
              <w:rPr>
                <w:sz w:val="16"/>
                <w:szCs w:val="16"/>
              </w:rPr>
            </w:pPr>
            <w:r>
              <w:rPr>
                <w:sz w:val="16"/>
                <w:szCs w:val="16"/>
              </w:rPr>
              <w:t>0.12</w:t>
            </w:r>
          </w:p>
        </w:tc>
        <w:tc>
          <w:tcPr>
            <w:tcW w:w="1418" w:type="dxa"/>
            <w:tcBorders/>
            <w:vAlign w:val="center"/>
          </w:tcPr>
          <w:p>
            <w:pPr>
              <w:pStyle w:val="Normal"/>
              <w:widowControl w:val="false"/>
              <w:spacing w:before="0" w:after="160"/>
              <w:jc w:val="center"/>
              <w:rPr>
                <w:sz w:val="16"/>
                <w:szCs w:val="16"/>
              </w:rPr>
            </w:pPr>
            <w:r>
              <w:rPr>
                <w:sz w:val="16"/>
                <w:szCs w:val="16"/>
              </w:rPr>
              <w:t>0</w:t>
            </w:r>
          </w:p>
        </w:tc>
        <w:tc>
          <w:tcPr>
            <w:tcW w:w="736" w:type="dxa"/>
            <w:tcBorders/>
            <w:vAlign w:val="center"/>
          </w:tcPr>
          <w:p>
            <w:pPr>
              <w:pStyle w:val="Normal"/>
              <w:widowControl w:val="false"/>
              <w:spacing w:before="0" w:after="160"/>
              <w:jc w:val="center"/>
              <w:rPr>
                <w:sz w:val="16"/>
                <w:szCs w:val="16"/>
              </w:rPr>
            </w:pPr>
            <w:r>
              <w:rPr>
                <w:sz w:val="16"/>
                <w:szCs w:val="16"/>
              </w:rPr>
              <w:t>0.07</w:t>
            </w:r>
          </w:p>
        </w:tc>
        <w:tc>
          <w:tcPr>
            <w:tcW w:w="629" w:type="dxa"/>
            <w:tcBorders/>
            <w:vAlign w:val="center"/>
          </w:tcPr>
          <w:p>
            <w:pPr>
              <w:pStyle w:val="Normal"/>
              <w:widowControl w:val="false"/>
              <w:spacing w:before="0" w:after="160"/>
              <w:jc w:val="center"/>
              <w:rPr>
                <w:sz w:val="16"/>
                <w:szCs w:val="16"/>
              </w:rPr>
            </w:pPr>
            <w:r>
              <w:rPr>
                <w:sz w:val="16"/>
                <w:szCs w:val="16"/>
              </w:rPr>
              <w:t>1.61</w:t>
            </w:r>
          </w:p>
        </w:tc>
        <w:tc>
          <w:tcPr>
            <w:tcW w:w="1482" w:type="dxa"/>
            <w:tcBorders/>
            <w:vAlign w:val="center"/>
          </w:tcPr>
          <w:p>
            <w:pPr>
              <w:pStyle w:val="Normal"/>
              <w:widowControl w:val="false"/>
              <w:spacing w:before="0" w:after="160"/>
              <w:jc w:val="center"/>
              <w:rPr>
                <w:sz w:val="16"/>
                <w:szCs w:val="16"/>
              </w:rPr>
            </w:pPr>
            <w:r>
              <w:rPr>
                <w:sz w:val="16"/>
                <w:szCs w:val="16"/>
              </w:rPr>
              <w:t>0.52</w:t>
            </w:r>
          </w:p>
        </w:tc>
      </w:tr>
      <w:tr>
        <w:trPr>
          <w:trHeight w:val="256" w:hRule="atLeast"/>
        </w:trPr>
        <w:tc>
          <w:tcPr>
            <w:tcW w:w="1016" w:type="dxa"/>
            <w:tcBorders/>
            <w:vAlign w:val="center"/>
          </w:tcPr>
          <w:p>
            <w:pPr>
              <w:pStyle w:val="Normal"/>
              <w:widowControl w:val="false"/>
              <w:spacing w:before="0" w:after="160"/>
              <w:jc w:val="center"/>
              <w:rPr>
                <w:sz w:val="16"/>
                <w:szCs w:val="16"/>
              </w:rPr>
            </w:pPr>
            <w:r>
              <w:rPr>
                <w:sz w:val="16"/>
                <w:szCs w:val="16"/>
              </w:rPr>
              <w:t>Ventral-Dorsal</w:t>
            </w:r>
          </w:p>
        </w:tc>
        <w:tc>
          <w:tcPr>
            <w:tcW w:w="735" w:type="dxa"/>
            <w:tcBorders/>
            <w:vAlign w:val="center"/>
          </w:tcPr>
          <w:p>
            <w:pPr>
              <w:pStyle w:val="Normal"/>
              <w:widowControl w:val="false"/>
              <w:spacing w:before="0" w:after="160"/>
              <w:jc w:val="center"/>
              <w:rPr>
                <w:sz w:val="16"/>
                <w:szCs w:val="16"/>
              </w:rPr>
            </w:pPr>
            <w:r>
              <w:rPr>
                <w:sz w:val="16"/>
                <w:szCs w:val="16"/>
              </w:rPr>
              <w:t>3.5</w:t>
            </w:r>
          </w:p>
        </w:tc>
        <w:tc>
          <w:tcPr>
            <w:tcW w:w="904" w:type="dxa"/>
            <w:tcBorders/>
            <w:vAlign w:val="center"/>
          </w:tcPr>
          <w:p>
            <w:pPr>
              <w:pStyle w:val="Normal"/>
              <w:widowControl w:val="false"/>
              <w:spacing w:before="0" w:after="160"/>
              <w:jc w:val="center"/>
              <w:rPr>
                <w:sz w:val="16"/>
                <w:szCs w:val="16"/>
              </w:rPr>
            </w:pPr>
            <w:r>
              <w:rPr>
                <w:sz w:val="16"/>
                <w:szCs w:val="16"/>
              </w:rPr>
              <w:t>0.19</w:t>
            </w:r>
          </w:p>
        </w:tc>
        <w:tc>
          <w:tcPr>
            <w:tcW w:w="968" w:type="dxa"/>
            <w:tcBorders/>
            <w:vAlign w:val="center"/>
          </w:tcPr>
          <w:p>
            <w:pPr>
              <w:pStyle w:val="Normal"/>
              <w:widowControl w:val="false"/>
              <w:spacing w:before="0" w:after="160"/>
              <w:jc w:val="center"/>
              <w:rPr>
                <w:sz w:val="16"/>
                <w:szCs w:val="16"/>
              </w:rPr>
            </w:pPr>
            <w:r>
              <w:rPr>
                <w:sz w:val="16"/>
                <w:szCs w:val="16"/>
              </w:rPr>
              <w:t>0.31</w:t>
            </w:r>
          </w:p>
        </w:tc>
        <w:tc>
          <w:tcPr>
            <w:tcW w:w="1137" w:type="dxa"/>
            <w:tcBorders/>
            <w:vAlign w:val="center"/>
          </w:tcPr>
          <w:p>
            <w:pPr>
              <w:pStyle w:val="Normal"/>
              <w:widowControl w:val="false"/>
              <w:spacing w:before="0" w:after="160"/>
              <w:jc w:val="center"/>
              <w:rPr>
                <w:sz w:val="16"/>
                <w:szCs w:val="16"/>
              </w:rPr>
            </w:pPr>
            <w:r>
              <w:rPr>
                <w:sz w:val="16"/>
                <w:szCs w:val="16"/>
              </w:rPr>
              <w:t>0.18</w:t>
            </w:r>
          </w:p>
        </w:tc>
        <w:tc>
          <w:tcPr>
            <w:tcW w:w="1418" w:type="dxa"/>
            <w:tcBorders/>
            <w:vAlign w:val="center"/>
          </w:tcPr>
          <w:p>
            <w:pPr>
              <w:pStyle w:val="Normal"/>
              <w:widowControl w:val="false"/>
              <w:spacing w:before="0" w:after="160"/>
              <w:jc w:val="center"/>
              <w:rPr>
                <w:sz w:val="16"/>
                <w:szCs w:val="16"/>
              </w:rPr>
            </w:pPr>
            <w:r>
              <w:rPr>
                <w:sz w:val="16"/>
                <w:szCs w:val="16"/>
              </w:rPr>
              <w:t>0.07</w:t>
            </w:r>
          </w:p>
        </w:tc>
        <w:tc>
          <w:tcPr>
            <w:tcW w:w="736" w:type="dxa"/>
            <w:tcBorders/>
            <w:vAlign w:val="center"/>
          </w:tcPr>
          <w:p>
            <w:pPr>
              <w:pStyle w:val="Normal"/>
              <w:widowControl w:val="false"/>
              <w:spacing w:before="0" w:after="160"/>
              <w:jc w:val="center"/>
              <w:rPr>
                <w:sz w:val="16"/>
                <w:szCs w:val="16"/>
              </w:rPr>
            </w:pPr>
            <w:r>
              <w:rPr>
                <w:sz w:val="16"/>
                <w:szCs w:val="16"/>
              </w:rPr>
              <w:t>0</w:t>
            </w:r>
          </w:p>
        </w:tc>
        <w:tc>
          <w:tcPr>
            <w:tcW w:w="629" w:type="dxa"/>
            <w:tcBorders/>
            <w:vAlign w:val="center"/>
          </w:tcPr>
          <w:p>
            <w:pPr>
              <w:pStyle w:val="Normal"/>
              <w:widowControl w:val="false"/>
              <w:spacing w:before="0" w:after="160"/>
              <w:jc w:val="center"/>
              <w:rPr>
                <w:sz w:val="16"/>
                <w:szCs w:val="16"/>
              </w:rPr>
            </w:pPr>
            <w:r>
              <w:rPr>
                <w:sz w:val="16"/>
                <w:szCs w:val="16"/>
              </w:rPr>
              <w:t>1.51</w:t>
            </w:r>
          </w:p>
        </w:tc>
        <w:tc>
          <w:tcPr>
            <w:tcW w:w="1482" w:type="dxa"/>
            <w:tcBorders/>
            <w:vAlign w:val="center"/>
          </w:tcPr>
          <w:p>
            <w:pPr>
              <w:pStyle w:val="Normal"/>
              <w:widowControl w:val="false"/>
              <w:spacing w:before="0" w:after="160"/>
              <w:jc w:val="center"/>
              <w:rPr>
                <w:sz w:val="16"/>
                <w:szCs w:val="16"/>
              </w:rPr>
            </w:pPr>
            <w:r>
              <w:rPr>
                <w:sz w:val="16"/>
                <w:szCs w:val="16"/>
              </w:rPr>
              <w:t>0.54</w:t>
            </w:r>
          </w:p>
        </w:tc>
      </w:tr>
      <w:tr>
        <w:trPr>
          <w:trHeight w:val="256" w:hRule="atLeast"/>
        </w:trPr>
        <w:tc>
          <w:tcPr>
            <w:tcW w:w="1016" w:type="dxa"/>
            <w:tcBorders/>
            <w:vAlign w:val="center"/>
          </w:tcPr>
          <w:p>
            <w:pPr>
              <w:pStyle w:val="Normal"/>
              <w:widowControl w:val="false"/>
              <w:spacing w:before="0" w:after="160"/>
              <w:jc w:val="center"/>
              <w:rPr>
                <w:sz w:val="16"/>
                <w:szCs w:val="16"/>
              </w:rPr>
            </w:pPr>
            <w:r>
              <w:rPr>
                <w:sz w:val="16"/>
                <w:szCs w:val="16"/>
              </w:rPr>
              <w:t>Half-Half</w:t>
            </w:r>
          </w:p>
        </w:tc>
        <w:tc>
          <w:tcPr>
            <w:tcW w:w="735" w:type="dxa"/>
            <w:tcBorders/>
            <w:vAlign w:val="center"/>
          </w:tcPr>
          <w:p>
            <w:pPr>
              <w:pStyle w:val="Normal"/>
              <w:widowControl w:val="false"/>
              <w:spacing w:before="0" w:after="160"/>
              <w:jc w:val="center"/>
              <w:rPr>
                <w:sz w:val="16"/>
                <w:szCs w:val="16"/>
              </w:rPr>
            </w:pPr>
            <w:r>
              <w:rPr>
                <w:sz w:val="16"/>
                <w:szCs w:val="16"/>
              </w:rPr>
              <w:t>2.21</w:t>
            </w:r>
          </w:p>
        </w:tc>
        <w:tc>
          <w:tcPr>
            <w:tcW w:w="904" w:type="dxa"/>
            <w:tcBorders/>
            <w:vAlign w:val="center"/>
          </w:tcPr>
          <w:p>
            <w:pPr>
              <w:pStyle w:val="Normal"/>
              <w:widowControl w:val="false"/>
              <w:spacing w:before="0" w:after="160"/>
              <w:jc w:val="center"/>
              <w:rPr>
                <w:sz w:val="16"/>
                <w:szCs w:val="16"/>
              </w:rPr>
            </w:pPr>
            <w:r>
              <w:rPr>
                <w:sz w:val="16"/>
                <w:szCs w:val="16"/>
              </w:rPr>
              <w:t>1.59</w:t>
            </w:r>
          </w:p>
        </w:tc>
        <w:tc>
          <w:tcPr>
            <w:tcW w:w="968" w:type="dxa"/>
            <w:tcBorders/>
            <w:vAlign w:val="center"/>
          </w:tcPr>
          <w:p>
            <w:pPr>
              <w:pStyle w:val="Normal"/>
              <w:widowControl w:val="false"/>
              <w:spacing w:before="0" w:after="160"/>
              <w:jc w:val="center"/>
              <w:rPr>
                <w:sz w:val="16"/>
                <w:szCs w:val="16"/>
              </w:rPr>
            </w:pPr>
            <w:r>
              <w:rPr>
                <w:sz w:val="16"/>
                <w:szCs w:val="16"/>
              </w:rPr>
              <w:t>1.24</w:t>
            </w:r>
          </w:p>
        </w:tc>
        <w:tc>
          <w:tcPr>
            <w:tcW w:w="1137" w:type="dxa"/>
            <w:tcBorders/>
            <w:vAlign w:val="center"/>
          </w:tcPr>
          <w:p>
            <w:pPr>
              <w:pStyle w:val="Normal"/>
              <w:widowControl w:val="false"/>
              <w:spacing w:before="0" w:after="160"/>
              <w:jc w:val="center"/>
              <w:rPr>
                <w:sz w:val="16"/>
                <w:szCs w:val="16"/>
              </w:rPr>
            </w:pPr>
            <w:r>
              <w:rPr>
                <w:sz w:val="16"/>
                <w:szCs w:val="16"/>
              </w:rPr>
              <w:t>1.31</w:t>
            </w:r>
          </w:p>
        </w:tc>
        <w:tc>
          <w:tcPr>
            <w:tcW w:w="1418" w:type="dxa"/>
            <w:tcBorders/>
            <w:vAlign w:val="center"/>
          </w:tcPr>
          <w:p>
            <w:pPr>
              <w:pStyle w:val="Normal"/>
              <w:widowControl w:val="false"/>
              <w:spacing w:before="0" w:after="160"/>
              <w:jc w:val="center"/>
              <w:rPr>
                <w:sz w:val="16"/>
                <w:szCs w:val="16"/>
              </w:rPr>
            </w:pPr>
            <w:r>
              <w:rPr>
                <w:sz w:val="16"/>
                <w:szCs w:val="16"/>
              </w:rPr>
              <w:t>1.61</w:t>
            </w:r>
          </w:p>
        </w:tc>
        <w:tc>
          <w:tcPr>
            <w:tcW w:w="736" w:type="dxa"/>
            <w:tcBorders/>
            <w:vAlign w:val="center"/>
          </w:tcPr>
          <w:p>
            <w:pPr>
              <w:pStyle w:val="Normal"/>
              <w:widowControl w:val="false"/>
              <w:spacing w:before="0" w:after="160"/>
              <w:jc w:val="center"/>
              <w:rPr>
                <w:sz w:val="16"/>
                <w:szCs w:val="16"/>
              </w:rPr>
            </w:pPr>
            <w:r>
              <w:rPr>
                <w:sz w:val="16"/>
                <w:szCs w:val="16"/>
              </w:rPr>
              <w:t>1.51</w:t>
            </w:r>
          </w:p>
        </w:tc>
        <w:tc>
          <w:tcPr>
            <w:tcW w:w="629" w:type="dxa"/>
            <w:tcBorders/>
            <w:vAlign w:val="center"/>
          </w:tcPr>
          <w:p>
            <w:pPr>
              <w:pStyle w:val="Normal"/>
              <w:widowControl w:val="false"/>
              <w:spacing w:before="0" w:after="160"/>
              <w:jc w:val="center"/>
              <w:rPr>
                <w:sz w:val="16"/>
                <w:szCs w:val="16"/>
              </w:rPr>
            </w:pPr>
            <w:r>
              <w:rPr>
                <w:sz w:val="16"/>
                <w:szCs w:val="16"/>
              </w:rPr>
              <w:t>0</w:t>
            </w:r>
          </w:p>
        </w:tc>
        <w:tc>
          <w:tcPr>
            <w:tcW w:w="1482" w:type="dxa"/>
            <w:tcBorders/>
            <w:vAlign w:val="center"/>
          </w:tcPr>
          <w:p>
            <w:pPr>
              <w:pStyle w:val="Normal"/>
              <w:widowControl w:val="false"/>
              <w:spacing w:before="0" w:after="160"/>
              <w:jc w:val="center"/>
              <w:rPr>
                <w:sz w:val="16"/>
                <w:szCs w:val="16"/>
              </w:rPr>
            </w:pPr>
            <w:r>
              <w:rPr>
                <w:sz w:val="16"/>
                <w:szCs w:val="16"/>
              </w:rPr>
              <w:t>1.03</w:t>
            </w:r>
          </w:p>
        </w:tc>
      </w:tr>
      <w:tr>
        <w:trPr>
          <w:trHeight w:val="256" w:hRule="atLeast"/>
        </w:trPr>
        <w:tc>
          <w:tcPr>
            <w:tcW w:w="1016" w:type="dxa"/>
            <w:tcBorders/>
            <w:vAlign w:val="center"/>
          </w:tcPr>
          <w:p>
            <w:pPr>
              <w:pStyle w:val="Normal"/>
              <w:widowControl w:val="false"/>
              <w:spacing w:before="0" w:after="160"/>
              <w:jc w:val="center"/>
              <w:rPr>
                <w:sz w:val="16"/>
                <w:szCs w:val="16"/>
              </w:rPr>
            </w:pPr>
            <w:r>
              <w:rPr>
                <w:sz w:val="16"/>
                <w:szCs w:val="16"/>
              </w:rPr>
              <w:t>Mandibles only</w:t>
            </w:r>
          </w:p>
        </w:tc>
        <w:tc>
          <w:tcPr>
            <w:tcW w:w="735" w:type="dxa"/>
            <w:tcBorders/>
            <w:vAlign w:val="center"/>
          </w:tcPr>
          <w:p>
            <w:pPr>
              <w:pStyle w:val="Normal"/>
              <w:widowControl w:val="false"/>
              <w:spacing w:before="0" w:after="160"/>
              <w:jc w:val="center"/>
              <w:rPr>
                <w:sz w:val="16"/>
                <w:szCs w:val="16"/>
              </w:rPr>
            </w:pPr>
            <w:r>
              <w:rPr>
                <w:sz w:val="16"/>
                <w:szCs w:val="16"/>
              </w:rPr>
              <w:t>3.23</w:t>
            </w:r>
          </w:p>
        </w:tc>
        <w:tc>
          <w:tcPr>
            <w:tcW w:w="904" w:type="dxa"/>
            <w:tcBorders/>
            <w:vAlign w:val="center"/>
          </w:tcPr>
          <w:p>
            <w:pPr>
              <w:pStyle w:val="Normal"/>
              <w:widowControl w:val="false"/>
              <w:spacing w:before="0" w:after="160"/>
              <w:jc w:val="center"/>
              <w:rPr>
                <w:sz w:val="16"/>
                <w:szCs w:val="16"/>
              </w:rPr>
            </w:pPr>
            <w:r>
              <w:rPr>
                <w:sz w:val="16"/>
                <w:szCs w:val="16"/>
              </w:rPr>
              <w:t>0.43</w:t>
            </w:r>
          </w:p>
        </w:tc>
        <w:tc>
          <w:tcPr>
            <w:tcW w:w="968" w:type="dxa"/>
            <w:tcBorders/>
            <w:vAlign w:val="center"/>
          </w:tcPr>
          <w:p>
            <w:pPr>
              <w:pStyle w:val="Normal"/>
              <w:widowControl w:val="false"/>
              <w:spacing w:before="0" w:after="160"/>
              <w:jc w:val="center"/>
              <w:rPr>
                <w:sz w:val="16"/>
                <w:szCs w:val="16"/>
              </w:rPr>
            </w:pPr>
            <w:r>
              <w:rPr>
                <w:sz w:val="16"/>
                <w:szCs w:val="16"/>
              </w:rPr>
              <w:t>0.24</w:t>
            </w:r>
          </w:p>
        </w:tc>
        <w:tc>
          <w:tcPr>
            <w:tcW w:w="1137" w:type="dxa"/>
            <w:tcBorders/>
            <w:vAlign w:val="center"/>
          </w:tcPr>
          <w:p>
            <w:pPr>
              <w:pStyle w:val="Normal"/>
              <w:widowControl w:val="false"/>
              <w:spacing w:before="0" w:after="160"/>
              <w:jc w:val="center"/>
              <w:rPr>
                <w:sz w:val="16"/>
                <w:szCs w:val="16"/>
              </w:rPr>
            </w:pPr>
            <w:r>
              <w:rPr>
                <w:sz w:val="16"/>
                <w:szCs w:val="16"/>
              </w:rPr>
              <w:t>0.35</w:t>
            </w:r>
          </w:p>
        </w:tc>
        <w:tc>
          <w:tcPr>
            <w:tcW w:w="1418" w:type="dxa"/>
            <w:tcBorders/>
            <w:vAlign w:val="center"/>
          </w:tcPr>
          <w:p>
            <w:pPr>
              <w:pStyle w:val="Normal"/>
              <w:widowControl w:val="false"/>
              <w:spacing w:before="0" w:after="160"/>
              <w:jc w:val="center"/>
              <w:rPr>
                <w:sz w:val="16"/>
                <w:szCs w:val="16"/>
              </w:rPr>
            </w:pPr>
            <w:r>
              <w:rPr>
                <w:sz w:val="16"/>
                <w:szCs w:val="16"/>
              </w:rPr>
              <w:t>0.52</w:t>
            </w:r>
          </w:p>
        </w:tc>
        <w:tc>
          <w:tcPr>
            <w:tcW w:w="736" w:type="dxa"/>
            <w:tcBorders/>
            <w:vAlign w:val="center"/>
          </w:tcPr>
          <w:p>
            <w:pPr>
              <w:pStyle w:val="Normal"/>
              <w:widowControl w:val="false"/>
              <w:spacing w:before="0" w:after="160"/>
              <w:jc w:val="center"/>
              <w:rPr>
                <w:sz w:val="16"/>
                <w:szCs w:val="16"/>
              </w:rPr>
            </w:pPr>
            <w:r>
              <w:rPr>
                <w:sz w:val="16"/>
                <w:szCs w:val="16"/>
              </w:rPr>
              <w:t>0.54</w:t>
            </w:r>
          </w:p>
        </w:tc>
        <w:tc>
          <w:tcPr>
            <w:tcW w:w="629" w:type="dxa"/>
            <w:tcBorders/>
            <w:vAlign w:val="center"/>
          </w:tcPr>
          <w:p>
            <w:pPr>
              <w:pStyle w:val="Normal"/>
              <w:widowControl w:val="false"/>
              <w:spacing w:before="0" w:after="160"/>
              <w:jc w:val="center"/>
              <w:rPr>
                <w:sz w:val="16"/>
                <w:szCs w:val="16"/>
              </w:rPr>
            </w:pPr>
            <w:r>
              <w:rPr>
                <w:sz w:val="16"/>
                <w:szCs w:val="16"/>
              </w:rPr>
              <w:t>1.03</w:t>
            </w:r>
          </w:p>
        </w:tc>
        <w:tc>
          <w:tcPr>
            <w:tcW w:w="1482" w:type="dxa"/>
            <w:tcBorders/>
            <w:vAlign w:val="center"/>
          </w:tcPr>
          <w:p>
            <w:pPr>
              <w:pStyle w:val="Normal"/>
              <w:widowControl w:val="false"/>
              <w:spacing w:before="0" w:after="160"/>
              <w:jc w:val="center"/>
              <w:rPr>
                <w:sz w:val="16"/>
                <w:szCs w:val="16"/>
              </w:rPr>
            </w:pPr>
            <w:r>
              <w:rPr>
                <w:sz w:val="16"/>
                <w:szCs w:val="16"/>
              </w:rPr>
              <w:t>0</w:t>
            </w:r>
          </w:p>
        </w:tc>
      </w:tr>
      <w:tr>
        <w:trPr>
          <w:trHeight w:val="256" w:hRule="atLeast"/>
        </w:trPr>
        <w:tc>
          <w:tcPr>
            <w:tcW w:w="1016" w:type="dxa"/>
            <w:tcBorders/>
            <w:vAlign w:val="center"/>
          </w:tcPr>
          <w:p>
            <w:pPr>
              <w:pStyle w:val="Normal"/>
              <w:widowControl w:val="false"/>
              <w:spacing w:before="0" w:after="160"/>
              <w:jc w:val="center"/>
              <w:rPr>
                <w:sz w:val="16"/>
                <w:szCs w:val="16"/>
              </w:rPr>
            </w:pPr>
            <w:r>
              <w:rPr>
                <w:sz w:val="16"/>
                <w:szCs w:val="16"/>
              </w:rPr>
            </w:r>
          </w:p>
        </w:tc>
        <w:tc>
          <w:tcPr>
            <w:tcW w:w="8009" w:type="dxa"/>
            <w:gridSpan w:val="8"/>
            <w:tcBorders/>
            <w:vAlign w:val="center"/>
          </w:tcPr>
          <w:p>
            <w:pPr>
              <w:pStyle w:val="Normal"/>
              <w:widowControl w:val="false"/>
              <w:spacing w:before="0" w:after="160"/>
              <w:jc w:val="center"/>
              <w:rPr>
                <w:sz w:val="16"/>
                <w:szCs w:val="16"/>
              </w:rPr>
            </w:pPr>
            <w:r>
              <w:rPr>
                <w:b/>
                <w:sz w:val="16"/>
                <w:szCs w:val="16"/>
              </w:rPr>
              <w:t>C. Pairwise P-values associated with pairwise differences in effect size.</w:t>
            </w:r>
          </w:p>
        </w:tc>
      </w:tr>
      <w:tr>
        <w:trPr>
          <w:trHeight w:val="256" w:hRule="atLeast"/>
        </w:trPr>
        <w:tc>
          <w:tcPr>
            <w:tcW w:w="1016" w:type="dxa"/>
            <w:tcBorders/>
            <w:vAlign w:val="center"/>
          </w:tcPr>
          <w:p>
            <w:pPr>
              <w:pStyle w:val="Normal"/>
              <w:widowControl w:val="false"/>
              <w:spacing w:before="0" w:after="160"/>
              <w:jc w:val="center"/>
              <w:rPr>
                <w:sz w:val="16"/>
                <w:szCs w:val="16"/>
              </w:rPr>
            </w:pPr>
            <w:r>
              <w:rPr>
                <w:sz w:val="16"/>
                <w:szCs w:val="16"/>
              </w:rPr>
              <w:t>No Modules</w:t>
            </w:r>
          </w:p>
        </w:tc>
        <w:tc>
          <w:tcPr>
            <w:tcW w:w="735" w:type="dxa"/>
            <w:tcBorders/>
            <w:vAlign w:val="center"/>
          </w:tcPr>
          <w:p>
            <w:pPr>
              <w:pStyle w:val="Normal"/>
              <w:widowControl w:val="false"/>
              <w:spacing w:before="0" w:after="160"/>
              <w:jc w:val="center"/>
              <w:rPr>
                <w:sz w:val="16"/>
                <w:szCs w:val="16"/>
              </w:rPr>
            </w:pPr>
            <w:r>
              <w:rPr>
                <w:sz w:val="16"/>
                <w:szCs w:val="16"/>
              </w:rPr>
              <w:t>1</w:t>
            </w:r>
          </w:p>
        </w:tc>
        <w:tc>
          <w:tcPr>
            <w:tcW w:w="904" w:type="dxa"/>
            <w:tcBorders/>
            <w:vAlign w:val="center"/>
          </w:tcPr>
          <w:p>
            <w:pPr>
              <w:pStyle w:val="Normal"/>
              <w:widowControl w:val="false"/>
              <w:spacing w:before="0" w:after="160"/>
              <w:jc w:val="center"/>
              <w:rPr>
                <w:sz w:val="16"/>
                <w:szCs w:val="16"/>
              </w:rPr>
            </w:pPr>
            <w:r>
              <w:rPr>
                <w:sz w:val="16"/>
                <w:szCs w:val="16"/>
              </w:rPr>
              <w:t>0</w:t>
            </w:r>
          </w:p>
        </w:tc>
        <w:tc>
          <w:tcPr>
            <w:tcW w:w="968" w:type="dxa"/>
            <w:tcBorders/>
            <w:vAlign w:val="center"/>
          </w:tcPr>
          <w:p>
            <w:pPr>
              <w:pStyle w:val="Normal"/>
              <w:widowControl w:val="false"/>
              <w:spacing w:before="0" w:after="160"/>
              <w:jc w:val="center"/>
              <w:rPr>
                <w:sz w:val="16"/>
                <w:szCs w:val="16"/>
              </w:rPr>
            </w:pPr>
            <w:r>
              <w:rPr>
                <w:sz w:val="16"/>
                <w:szCs w:val="16"/>
              </w:rPr>
              <w:t>0</w:t>
            </w:r>
          </w:p>
        </w:tc>
        <w:tc>
          <w:tcPr>
            <w:tcW w:w="1137" w:type="dxa"/>
            <w:tcBorders/>
            <w:vAlign w:val="center"/>
          </w:tcPr>
          <w:p>
            <w:pPr>
              <w:pStyle w:val="Normal"/>
              <w:widowControl w:val="false"/>
              <w:spacing w:before="0" w:after="160"/>
              <w:jc w:val="center"/>
              <w:rPr>
                <w:sz w:val="16"/>
                <w:szCs w:val="16"/>
              </w:rPr>
            </w:pPr>
            <w:r>
              <w:rPr>
                <w:sz w:val="16"/>
                <w:szCs w:val="16"/>
              </w:rPr>
              <w:t>0</w:t>
            </w:r>
          </w:p>
        </w:tc>
        <w:tc>
          <w:tcPr>
            <w:tcW w:w="1418" w:type="dxa"/>
            <w:tcBorders/>
            <w:vAlign w:val="center"/>
          </w:tcPr>
          <w:p>
            <w:pPr>
              <w:pStyle w:val="Normal"/>
              <w:widowControl w:val="false"/>
              <w:spacing w:before="0" w:after="160"/>
              <w:jc w:val="center"/>
              <w:rPr>
                <w:sz w:val="16"/>
                <w:szCs w:val="16"/>
              </w:rPr>
            </w:pPr>
            <w:r>
              <w:rPr>
                <w:sz w:val="16"/>
                <w:szCs w:val="16"/>
              </w:rPr>
              <w:t>0</w:t>
            </w:r>
          </w:p>
        </w:tc>
        <w:tc>
          <w:tcPr>
            <w:tcW w:w="736" w:type="dxa"/>
            <w:tcBorders/>
            <w:vAlign w:val="center"/>
          </w:tcPr>
          <w:p>
            <w:pPr>
              <w:pStyle w:val="Normal"/>
              <w:widowControl w:val="false"/>
              <w:spacing w:before="0" w:after="160"/>
              <w:jc w:val="center"/>
              <w:rPr>
                <w:sz w:val="16"/>
                <w:szCs w:val="16"/>
              </w:rPr>
            </w:pPr>
            <w:r>
              <w:rPr>
                <w:sz w:val="16"/>
                <w:szCs w:val="16"/>
              </w:rPr>
              <w:t>0</w:t>
            </w:r>
          </w:p>
        </w:tc>
        <w:tc>
          <w:tcPr>
            <w:tcW w:w="629" w:type="dxa"/>
            <w:tcBorders/>
            <w:vAlign w:val="center"/>
          </w:tcPr>
          <w:p>
            <w:pPr>
              <w:pStyle w:val="Normal"/>
              <w:widowControl w:val="false"/>
              <w:spacing w:before="0" w:after="160"/>
              <w:jc w:val="center"/>
              <w:rPr>
                <w:sz w:val="16"/>
                <w:szCs w:val="16"/>
              </w:rPr>
            </w:pPr>
            <w:r>
              <w:rPr>
                <w:sz w:val="16"/>
                <w:szCs w:val="16"/>
              </w:rPr>
              <w:t>0.03</w:t>
            </w:r>
          </w:p>
        </w:tc>
        <w:tc>
          <w:tcPr>
            <w:tcW w:w="1482" w:type="dxa"/>
            <w:tcBorders/>
            <w:vAlign w:val="center"/>
          </w:tcPr>
          <w:p>
            <w:pPr>
              <w:pStyle w:val="Normal"/>
              <w:widowControl w:val="false"/>
              <w:spacing w:before="0" w:after="160"/>
              <w:jc w:val="center"/>
              <w:rPr>
                <w:sz w:val="16"/>
                <w:szCs w:val="16"/>
              </w:rPr>
            </w:pPr>
            <w:r>
              <w:rPr>
                <w:sz w:val="16"/>
                <w:szCs w:val="16"/>
              </w:rPr>
              <w:t>0</w:t>
            </w:r>
          </w:p>
        </w:tc>
      </w:tr>
      <w:tr>
        <w:trPr>
          <w:trHeight w:val="256" w:hRule="atLeast"/>
        </w:trPr>
        <w:tc>
          <w:tcPr>
            <w:tcW w:w="1016" w:type="dxa"/>
            <w:tcBorders/>
            <w:vAlign w:val="center"/>
          </w:tcPr>
          <w:p>
            <w:pPr>
              <w:pStyle w:val="Normal"/>
              <w:widowControl w:val="false"/>
              <w:spacing w:before="0" w:after="160"/>
              <w:jc w:val="center"/>
              <w:rPr>
                <w:sz w:val="16"/>
                <w:szCs w:val="16"/>
              </w:rPr>
            </w:pPr>
            <w:r>
              <w:rPr>
                <w:sz w:val="16"/>
                <w:szCs w:val="16"/>
              </w:rPr>
              <w:t>Head-Mandibles</w:t>
            </w:r>
          </w:p>
        </w:tc>
        <w:tc>
          <w:tcPr>
            <w:tcW w:w="735" w:type="dxa"/>
            <w:tcBorders/>
            <w:vAlign w:val="center"/>
          </w:tcPr>
          <w:p>
            <w:pPr>
              <w:pStyle w:val="Normal"/>
              <w:widowControl w:val="false"/>
              <w:spacing w:before="0" w:after="160"/>
              <w:jc w:val="center"/>
              <w:rPr>
                <w:sz w:val="16"/>
                <w:szCs w:val="16"/>
              </w:rPr>
            </w:pPr>
            <w:r>
              <w:rPr>
                <w:sz w:val="16"/>
                <w:szCs w:val="16"/>
              </w:rPr>
              <w:t>0</w:t>
            </w:r>
          </w:p>
        </w:tc>
        <w:tc>
          <w:tcPr>
            <w:tcW w:w="904" w:type="dxa"/>
            <w:tcBorders/>
            <w:vAlign w:val="center"/>
          </w:tcPr>
          <w:p>
            <w:pPr>
              <w:pStyle w:val="Normal"/>
              <w:widowControl w:val="false"/>
              <w:spacing w:before="0" w:after="160"/>
              <w:jc w:val="center"/>
              <w:rPr>
                <w:sz w:val="16"/>
                <w:szCs w:val="16"/>
              </w:rPr>
            </w:pPr>
            <w:r>
              <w:rPr>
                <w:sz w:val="16"/>
                <w:szCs w:val="16"/>
              </w:rPr>
              <w:t>1</w:t>
            </w:r>
          </w:p>
        </w:tc>
        <w:tc>
          <w:tcPr>
            <w:tcW w:w="968" w:type="dxa"/>
            <w:tcBorders/>
            <w:vAlign w:val="center"/>
          </w:tcPr>
          <w:p>
            <w:pPr>
              <w:pStyle w:val="Normal"/>
              <w:widowControl w:val="false"/>
              <w:spacing w:before="0" w:after="160"/>
              <w:jc w:val="center"/>
              <w:rPr>
                <w:sz w:val="16"/>
                <w:szCs w:val="16"/>
              </w:rPr>
            </w:pPr>
            <w:r>
              <w:rPr>
                <w:sz w:val="16"/>
                <w:szCs w:val="16"/>
              </w:rPr>
              <w:t>0.88</w:t>
            </w:r>
          </w:p>
        </w:tc>
        <w:tc>
          <w:tcPr>
            <w:tcW w:w="1137" w:type="dxa"/>
            <w:tcBorders/>
            <w:vAlign w:val="center"/>
          </w:tcPr>
          <w:p>
            <w:pPr>
              <w:pStyle w:val="Normal"/>
              <w:widowControl w:val="false"/>
              <w:spacing w:before="0" w:after="160"/>
              <w:jc w:val="center"/>
              <w:rPr>
                <w:sz w:val="16"/>
                <w:szCs w:val="16"/>
              </w:rPr>
            </w:pPr>
            <w:r>
              <w:rPr>
                <w:sz w:val="16"/>
                <w:szCs w:val="16"/>
              </w:rPr>
              <w:t>0.99</w:t>
            </w:r>
          </w:p>
        </w:tc>
        <w:tc>
          <w:tcPr>
            <w:tcW w:w="1418" w:type="dxa"/>
            <w:tcBorders/>
            <w:vAlign w:val="center"/>
          </w:tcPr>
          <w:p>
            <w:pPr>
              <w:pStyle w:val="Normal"/>
              <w:widowControl w:val="false"/>
              <w:spacing w:before="0" w:after="160"/>
              <w:jc w:val="center"/>
              <w:rPr>
                <w:sz w:val="16"/>
                <w:szCs w:val="16"/>
              </w:rPr>
            </w:pPr>
            <w:r>
              <w:rPr>
                <w:sz w:val="16"/>
                <w:szCs w:val="16"/>
              </w:rPr>
              <w:t>0.9</w:t>
            </w:r>
          </w:p>
        </w:tc>
        <w:tc>
          <w:tcPr>
            <w:tcW w:w="736" w:type="dxa"/>
            <w:tcBorders/>
            <w:vAlign w:val="center"/>
          </w:tcPr>
          <w:p>
            <w:pPr>
              <w:pStyle w:val="Normal"/>
              <w:widowControl w:val="false"/>
              <w:spacing w:before="0" w:after="160"/>
              <w:jc w:val="center"/>
              <w:rPr>
                <w:sz w:val="16"/>
                <w:szCs w:val="16"/>
              </w:rPr>
            </w:pPr>
            <w:r>
              <w:rPr>
                <w:sz w:val="16"/>
                <w:szCs w:val="16"/>
              </w:rPr>
              <w:t>0.85</w:t>
            </w:r>
          </w:p>
        </w:tc>
        <w:tc>
          <w:tcPr>
            <w:tcW w:w="629" w:type="dxa"/>
            <w:tcBorders/>
            <w:vAlign w:val="center"/>
          </w:tcPr>
          <w:p>
            <w:pPr>
              <w:pStyle w:val="Normal"/>
              <w:widowControl w:val="false"/>
              <w:spacing w:before="0" w:after="160"/>
              <w:jc w:val="center"/>
              <w:rPr>
                <w:sz w:val="16"/>
                <w:szCs w:val="16"/>
              </w:rPr>
            </w:pPr>
            <w:r>
              <w:rPr>
                <w:sz w:val="16"/>
                <w:szCs w:val="16"/>
              </w:rPr>
              <w:t>0.11</w:t>
            </w:r>
          </w:p>
        </w:tc>
        <w:tc>
          <w:tcPr>
            <w:tcW w:w="1482" w:type="dxa"/>
            <w:tcBorders/>
            <w:vAlign w:val="center"/>
          </w:tcPr>
          <w:p>
            <w:pPr>
              <w:pStyle w:val="Normal"/>
              <w:widowControl w:val="false"/>
              <w:spacing w:before="0" w:after="160"/>
              <w:jc w:val="center"/>
              <w:rPr>
                <w:sz w:val="16"/>
                <w:szCs w:val="16"/>
              </w:rPr>
            </w:pPr>
            <w:r>
              <w:rPr>
                <w:sz w:val="16"/>
                <w:szCs w:val="16"/>
              </w:rPr>
              <w:t>0.67</w:t>
            </w:r>
          </w:p>
        </w:tc>
      </w:tr>
      <w:tr>
        <w:trPr>
          <w:trHeight w:val="256" w:hRule="atLeast"/>
        </w:trPr>
        <w:tc>
          <w:tcPr>
            <w:tcW w:w="1016" w:type="dxa"/>
            <w:tcBorders/>
            <w:vAlign w:val="center"/>
          </w:tcPr>
          <w:p>
            <w:pPr>
              <w:pStyle w:val="Normal"/>
              <w:widowControl w:val="false"/>
              <w:spacing w:before="0" w:after="160"/>
              <w:jc w:val="center"/>
              <w:rPr>
                <w:sz w:val="16"/>
                <w:szCs w:val="16"/>
              </w:rPr>
            </w:pPr>
            <w:r>
              <w:rPr>
                <w:sz w:val="16"/>
                <w:szCs w:val="16"/>
              </w:rPr>
              <w:t>Head-Mandibles-Sensory</w:t>
            </w:r>
          </w:p>
        </w:tc>
        <w:tc>
          <w:tcPr>
            <w:tcW w:w="735" w:type="dxa"/>
            <w:tcBorders/>
            <w:vAlign w:val="center"/>
          </w:tcPr>
          <w:p>
            <w:pPr>
              <w:pStyle w:val="Normal"/>
              <w:widowControl w:val="false"/>
              <w:spacing w:before="0" w:after="160"/>
              <w:jc w:val="center"/>
              <w:rPr>
                <w:sz w:val="16"/>
                <w:szCs w:val="16"/>
              </w:rPr>
            </w:pPr>
            <w:r>
              <w:rPr>
                <w:sz w:val="16"/>
                <w:szCs w:val="16"/>
              </w:rPr>
              <w:t>0</w:t>
            </w:r>
          </w:p>
        </w:tc>
        <w:tc>
          <w:tcPr>
            <w:tcW w:w="904" w:type="dxa"/>
            <w:tcBorders/>
            <w:vAlign w:val="center"/>
          </w:tcPr>
          <w:p>
            <w:pPr>
              <w:pStyle w:val="Normal"/>
              <w:widowControl w:val="false"/>
              <w:spacing w:before="0" w:after="160"/>
              <w:jc w:val="center"/>
              <w:rPr>
                <w:sz w:val="16"/>
                <w:szCs w:val="16"/>
              </w:rPr>
            </w:pPr>
            <w:r>
              <w:rPr>
                <w:sz w:val="16"/>
                <w:szCs w:val="16"/>
              </w:rPr>
              <w:t>0.88</w:t>
            </w:r>
          </w:p>
        </w:tc>
        <w:tc>
          <w:tcPr>
            <w:tcW w:w="968" w:type="dxa"/>
            <w:tcBorders/>
            <w:vAlign w:val="center"/>
          </w:tcPr>
          <w:p>
            <w:pPr>
              <w:pStyle w:val="Normal"/>
              <w:widowControl w:val="false"/>
              <w:spacing w:before="0" w:after="160"/>
              <w:jc w:val="center"/>
              <w:rPr>
                <w:sz w:val="16"/>
                <w:szCs w:val="16"/>
              </w:rPr>
            </w:pPr>
            <w:r>
              <w:rPr>
                <w:sz w:val="16"/>
                <w:szCs w:val="16"/>
              </w:rPr>
              <w:t>1</w:t>
            </w:r>
          </w:p>
        </w:tc>
        <w:tc>
          <w:tcPr>
            <w:tcW w:w="1137" w:type="dxa"/>
            <w:tcBorders/>
            <w:vAlign w:val="center"/>
          </w:tcPr>
          <w:p>
            <w:pPr>
              <w:pStyle w:val="Normal"/>
              <w:widowControl w:val="false"/>
              <w:spacing w:before="0" w:after="160"/>
              <w:jc w:val="center"/>
              <w:rPr>
                <w:sz w:val="16"/>
                <w:szCs w:val="16"/>
              </w:rPr>
            </w:pPr>
            <w:r>
              <w:rPr>
                <w:sz w:val="16"/>
                <w:szCs w:val="16"/>
              </w:rPr>
              <w:t>0.9</w:t>
            </w:r>
          </w:p>
        </w:tc>
        <w:tc>
          <w:tcPr>
            <w:tcW w:w="1418" w:type="dxa"/>
            <w:tcBorders/>
            <w:vAlign w:val="center"/>
          </w:tcPr>
          <w:p>
            <w:pPr>
              <w:pStyle w:val="Normal"/>
              <w:widowControl w:val="false"/>
              <w:spacing w:before="0" w:after="160"/>
              <w:jc w:val="center"/>
              <w:rPr>
                <w:sz w:val="16"/>
                <w:szCs w:val="16"/>
              </w:rPr>
            </w:pPr>
            <w:r>
              <w:rPr>
                <w:sz w:val="16"/>
                <w:szCs w:val="16"/>
              </w:rPr>
              <w:t>0.79</w:t>
            </w:r>
          </w:p>
        </w:tc>
        <w:tc>
          <w:tcPr>
            <w:tcW w:w="736" w:type="dxa"/>
            <w:tcBorders/>
            <w:vAlign w:val="center"/>
          </w:tcPr>
          <w:p>
            <w:pPr>
              <w:pStyle w:val="Normal"/>
              <w:widowControl w:val="false"/>
              <w:spacing w:before="0" w:after="160"/>
              <w:jc w:val="center"/>
              <w:rPr>
                <w:sz w:val="16"/>
                <w:szCs w:val="16"/>
              </w:rPr>
            </w:pPr>
            <w:r>
              <w:rPr>
                <w:sz w:val="16"/>
                <w:szCs w:val="16"/>
              </w:rPr>
              <w:t>0.76</w:t>
            </w:r>
          </w:p>
        </w:tc>
        <w:tc>
          <w:tcPr>
            <w:tcW w:w="629" w:type="dxa"/>
            <w:tcBorders/>
            <w:vAlign w:val="center"/>
          </w:tcPr>
          <w:p>
            <w:pPr>
              <w:pStyle w:val="Normal"/>
              <w:widowControl w:val="false"/>
              <w:spacing w:before="0" w:after="160"/>
              <w:jc w:val="center"/>
              <w:rPr>
                <w:sz w:val="16"/>
                <w:szCs w:val="16"/>
              </w:rPr>
            </w:pPr>
            <w:r>
              <w:rPr>
                <w:sz w:val="16"/>
                <w:szCs w:val="16"/>
              </w:rPr>
              <w:t>0.22</w:t>
            </w:r>
          </w:p>
        </w:tc>
        <w:tc>
          <w:tcPr>
            <w:tcW w:w="1482" w:type="dxa"/>
            <w:tcBorders/>
            <w:vAlign w:val="center"/>
          </w:tcPr>
          <w:p>
            <w:pPr>
              <w:pStyle w:val="Normal"/>
              <w:widowControl w:val="false"/>
              <w:spacing w:before="0" w:after="160"/>
              <w:jc w:val="center"/>
              <w:rPr>
                <w:sz w:val="16"/>
                <w:szCs w:val="16"/>
              </w:rPr>
            </w:pPr>
            <w:r>
              <w:rPr>
                <w:sz w:val="16"/>
                <w:szCs w:val="16"/>
              </w:rPr>
              <w:t>0.81</w:t>
            </w:r>
          </w:p>
        </w:tc>
      </w:tr>
      <w:tr>
        <w:trPr>
          <w:trHeight w:val="256" w:hRule="atLeast"/>
        </w:trPr>
        <w:tc>
          <w:tcPr>
            <w:tcW w:w="1016" w:type="dxa"/>
            <w:tcBorders/>
            <w:vAlign w:val="center"/>
          </w:tcPr>
          <w:p>
            <w:pPr>
              <w:pStyle w:val="Normal"/>
              <w:widowControl w:val="false"/>
              <w:spacing w:before="0" w:after="160"/>
              <w:jc w:val="center"/>
              <w:rPr>
                <w:sz w:val="16"/>
                <w:szCs w:val="16"/>
              </w:rPr>
            </w:pPr>
            <w:r>
              <w:rPr>
                <w:sz w:val="16"/>
                <w:szCs w:val="16"/>
              </w:rPr>
              <w:t>Head-Mandibles asymmetric</w:t>
            </w:r>
          </w:p>
        </w:tc>
        <w:tc>
          <w:tcPr>
            <w:tcW w:w="735" w:type="dxa"/>
            <w:tcBorders/>
            <w:vAlign w:val="center"/>
          </w:tcPr>
          <w:p>
            <w:pPr>
              <w:pStyle w:val="Normal"/>
              <w:widowControl w:val="false"/>
              <w:spacing w:before="0" w:after="160"/>
              <w:jc w:val="center"/>
              <w:rPr>
                <w:sz w:val="16"/>
                <w:szCs w:val="16"/>
              </w:rPr>
            </w:pPr>
            <w:r>
              <w:rPr>
                <w:sz w:val="16"/>
                <w:szCs w:val="16"/>
              </w:rPr>
              <w:t>0</w:t>
            </w:r>
          </w:p>
        </w:tc>
        <w:tc>
          <w:tcPr>
            <w:tcW w:w="904" w:type="dxa"/>
            <w:tcBorders/>
            <w:vAlign w:val="center"/>
          </w:tcPr>
          <w:p>
            <w:pPr>
              <w:pStyle w:val="Normal"/>
              <w:widowControl w:val="false"/>
              <w:spacing w:before="0" w:after="160"/>
              <w:jc w:val="center"/>
              <w:rPr>
                <w:sz w:val="16"/>
                <w:szCs w:val="16"/>
              </w:rPr>
            </w:pPr>
            <w:r>
              <w:rPr>
                <w:sz w:val="16"/>
                <w:szCs w:val="16"/>
              </w:rPr>
              <w:t>0.99</w:t>
            </w:r>
          </w:p>
        </w:tc>
        <w:tc>
          <w:tcPr>
            <w:tcW w:w="968" w:type="dxa"/>
            <w:tcBorders/>
            <w:vAlign w:val="center"/>
          </w:tcPr>
          <w:p>
            <w:pPr>
              <w:pStyle w:val="Normal"/>
              <w:widowControl w:val="false"/>
              <w:spacing w:before="0" w:after="160"/>
              <w:jc w:val="center"/>
              <w:rPr>
                <w:sz w:val="16"/>
                <w:szCs w:val="16"/>
              </w:rPr>
            </w:pPr>
            <w:r>
              <w:rPr>
                <w:sz w:val="16"/>
                <w:szCs w:val="16"/>
              </w:rPr>
              <w:t>0.9</w:t>
            </w:r>
          </w:p>
        </w:tc>
        <w:tc>
          <w:tcPr>
            <w:tcW w:w="1137" w:type="dxa"/>
            <w:tcBorders/>
            <w:vAlign w:val="center"/>
          </w:tcPr>
          <w:p>
            <w:pPr>
              <w:pStyle w:val="Normal"/>
              <w:widowControl w:val="false"/>
              <w:spacing w:before="0" w:after="160"/>
              <w:jc w:val="center"/>
              <w:rPr>
                <w:sz w:val="16"/>
                <w:szCs w:val="16"/>
              </w:rPr>
            </w:pPr>
            <w:r>
              <w:rPr>
                <w:sz w:val="16"/>
                <w:szCs w:val="16"/>
              </w:rPr>
              <w:t>1</w:t>
            </w:r>
          </w:p>
        </w:tc>
        <w:tc>
          <w:tcPr>
            <w:tcW w:w="1418" w:type="dxa"/>
            <w:tcBorders/>
            <w:vAlign w:val="center"/>
          </w:tcPr>
          <w:p>
            <w:pPr>
              <w:pStyle w:val="Normal"/>
              <w:widowControl w:val="false"/>
              <w:spacing w:before="0" w:after="160"/>
              <w:jc w:val="center"/>
              <w:rPr>
                <w:sz w:val="16"/>
                <w:szCs w:val="16"/>
              </w:rPr>
            </w:pPr>
            <w:r>
              <w:rPr>
                <w:sz w:val="16"/>
                <w:szCs w:val="16"/>
              </w:rPr>
              <w:t>0.91</w:t>
            </w:r>
          </w:p>
        </w:tc>
        <w:tc>
          <w:tcPr>
            <w:tcW w:w="736" w:type="dxa"/>
            <w:tcBorders/>
            <w:vAlign w:val="center"/>
          </w:tcPr>
          <w:p>
            <w:pPr>
              <w:pStyle w:val="Normal"/>
              <w:widowControl w:val="false"/>
              <w:spacing w:before="0" w:after="160"/>
              <w:jc w:val="center"/>
              <w:rPr>
                <w:sz w:val="16"/>
                <w:szCs w:val="16"/>
              </w:rPr>
            </w:pPr>
            <w:r>
              <w:rPr>
                <w:sz w:val="16"/>
                <w:szCs w:val="16"/>
              </w:rPr>
              <w:t>0.86</w:t>
            </w:r>
          </w:p>
        </w:tc>
        <w:tc>
          <w:tcPr>
            <w:tcW w:w="629" w:type="dxa"/>
            <w:tcBorders/>
            <w:vAlign w:val="center"/>
          </w:tcPr>
          <w:p>
            <w:pPr>
              <w:pStyle w:val="Normal"/>
              <w:widowControl w:val="false"/>
              <w:spacing w:before="0" w:after="160"/>
              <w:jc w:val="center"/>
              <w:rPr>
                <w:sz w:val="16"/>
                <w:szCs w:val="16"/>
              </w:rPr>
            </w:pPr>
            <w:r>
              <w:rPr>
                <w:sz w:val="16"/>
                <w:szCs w:val="16"/>
              </w:rPr>
              <w:t>0.19</w:t>
            </w:r>
          </w:p>
        </w:tc>
        <w:tc>
          <w:tcPr>
            <w:tcW w:w="1482" w:type="dxa"/>
            <w:tcBorders/>
            <w:vAlign w:val="center"/>
          </w:tcPr>
          <w:p>
            <w:pPr>
              <w:pStyle w:val="Normal"/>
              <w:widowControl w:val="false"/>
              <w:spacing w:before="0" w:after="160"/>
              <w:jc w:val="center"/>
              <w:rPr>
                <w:sz w:val="16"/>
                <w:szCs w:val="16"/>
              </w:rPr>
            </w:pPr>
            <w:r>
              <w:rPr>
                <w:sz w:val="16"/>
                <w:szCs w:val="16"/>
              </w:rPr>
              <w:t>0.72</w:t>
            </w:r>
          </w:p>
        </w:tc>
      </w:tr>
      <w:tr>
        <w:trPr>
          <w:trHeight w:val="256" w:hRule="atLeast"/>
        </w:trPr>
        <w:tc>
          <w:tcPr>
            <w:tcW w:w="1016" w:type="dxa"/>
            <w:tcBorders/>
            <w:vAlign w:val="center"/>
          </w:tcPr>
          <w:p>
            <w:pPr>
              <w:pStyle w:val="Normal"/>
              <w:widowControl w:val="false"/>
              <w:spacing w:before="0" w:after="160"/>
              <w:jc w:val="center"/>
              <w:rPr>
                <w:sz w:val="16"/>
                <w:szCs w:val="16"/>
              </w:rPr>
            </w:pPr>
            <w:r>
              <w:rPr>
                <w:sz w:val="16"/>
                <w:szCs w:val="16"/>
              </w:rPr>
              <w:t>Head-Mandibles asymmetric-Sensory</w:t>
            </w:r>
          </w:p>
        </w:tc>
        <w:tc>
          <w:tcPr>
            <w:tcW w:w="735" w:type="dxa"/>
            <w:tcBorders/>
            <w:vAlign w:val="center"/>
          </w:tcPr>
          <w:p>
            <w:pPr>
              <w:pStyle w:val="Normal"/>
              <w:widowControl w:val="false"/>
              <w:spacing w:before="0" w:after="160"/>
              <w:jc w:val="center"/>
              <w:rPr>
                <w:sz w:val="16"/>
                <w:szCs w:val="16"/>
              </w:rPr>
            </w:pPr>
            <w:r>
              <w:rPr>
                <w:sz w:val="16"/>
                <w:szCs w:val="16"/>
              </w:rPr>
              <w:t>0</w:t>
            </w:r>
          </w:p>
        </w:tc>
        <w:tc>
          <w:tcPr>
            <w:tcW w:w="904" w:type="dxa"/>
            <w:tcBorders/>
            <w:vAlign w:val="center"/>
          </w:tcPr>
          <w:p>
            <w:pPr>
              <w:pStyle w:val="Normal"/>
              <w:widowControl w:val="false"/>
              <w:spacing w:before="0" w:after="160"/>
              <w:jc w:val="center"/>
              <w:rPr>
                <w:sz w:val="16"/>
                <w:szCs w:val="16"/>
              </w:rPr>
            </w:pPr>
            <w:r>
              <w:rPr>
                <w:sz w:val="16"/>
                <w:szCs w:val="16"/>
              </w:rPr>
              <w:t>0.9</w:t>
            </w:r>
          </w:p>
        </w:tc>
        <w:tc>
          <w:tcPr>
            <w:tcW w:w="968" w:type="dxa"/>
            <w:tcBorders/>
            <w:vAlign w:val="center"/>
          </w:tcPr>
          <w:p>
            <w:pPr>
              <w:pStyle w:val="Normal"/>
              <w:widowControl w:val="false"/>
              <w:spacing w:before="0" w:after="160"/>
              <w:jc w:val="center"/>
              <w:rPr>
                <w:sz w:val="16"/>
                <w:szCs w:val="16"/>
              </w:rPr>
            </w:pPr>
            <w:r>
              <w:rPr>
                <w:sz w:val="16"/>
                <w:szCs w:val="16"/>
              </w:rPr>
              <w:t>0.79</w:t>
            </w:r>
          </w:p>
        </w:tc>
        <w:tc>
          <w:tcPr>
            <w:tcW w:w="1137" w:type="dxa"/>
            <w:tcBorders/>
            <w:vAlign w:val="center"/>
          </w:tcPr>
          <w:p>
            <w:pPr>
              <w:pStyle w:val="Normal"/>
              <w:widowControl w:val="false"/>
              <w:spacing w:before="0" w:after="160"/>
              <w:jc w:val="center"/>
              <w:rPr>
                <w:sz w:val="16"/>
                <w:szCs w:val="16"/>
              </w:rPr>
            </w:pPr>
            <w:r>
              <w:rPr>
                <w:sz w:val="16"/>
                <w:szCs w:val="16"/>
              </w:rPr>
              <w:t>0.91</w:t>
            </w:r>
          </w:p>
        </w:tc>
        <w:tc>
          <w:tcPr>
            <w:tcW w:w="1418" w:type="dxa"/>
            <w:tcBorders/>
            <w:vAlign w:val="center"/>
          </w:tcPr>
          <w:p>
            <w:pPr>
              <w:pStyle w:val="Normal"/>
              <w:widowControl w:val="false"/>
              <w:spacing w:before="0" w:after="160"/>
              <w:jc w:val="center"/>
              <w:rPr>
                <w:sz w:val="16"/>
                <w:szCs w:val="16"/>
              </w:rPr>
            </w:pPr>
            <w:r>
              <w:rPr>
                <w:sz w:val="16"/>
                <w:szCs w:val="16"/>
              </w:rPr>
              <w:t>1</w:t>
            </w:r>
          </w:p>
        </w:tc>
        <w:tc>
          <w:tcPr>
            <w:tcW w:w="736" w:type="dxa"/>
            <w:tcBorders/>
            <w:vAlign w:val="center"/>
          </w:tcPr>
          <w:p>
            <w:pPr>
              <w:pStyle w:val="Normal"/>
              <w:widowControl w:val="false"/>
              <w:spacing w:before="0" w:after="160"/>
              <w:jc w:val="center"/>
              <w:rPr>
                <w:sz w:val="16"/>
                <w:szCs w:val="16"/>
              </w:rPr>
            </w:pPr>
            <w:r>
              <w:rPr>
                <w:sz w:val="16"/>
                <w:szCs w:val="16"/>
              </w:rPr>
              <w:t>0.94</w:t>
            </w:r>
          </w:p>
        </w:tc>
        <w:tc>
          <w:tcPr>
            <w:tcW w:w="629" w:type="dxa"/>
            <w:tcBorders/>
            <w:vAlign w:val="center"/>
          </w:tcPr>
          <w:p>
            <w:pPr>
              <w:pStyle w:val="Normal"/>
              <w:widowControl w:val="false"/>
              <w:spacing w:before="0" w:after="160"/>
              <w:jc w:val="center"/>
              <w:rPr>
                <w:sz w:val="16"/>
                <w:szCs w:val="16"/>
              </w:rPr>
            </w:pPr>
            <w:r>
              <w:rPr>
                <w:sz w:val="16"/>
                <w:szCs w:val="16"/>
              </w:rPr>
              <w:t>0.11</w:t>
            </w:r>
          </w:p>
        </w:tc>
        <w:tc>
          <w:tcPr>
            <w:tcW w:w="1482" w:type="dxa"/>
            <w:tcBorders/>
            <w:vAlign w:val="center"/>
          </w:tcPr>
          <w:p>
            <w:pPr>
              <w:pStyle w:val="Normal"/>
              <w:widowControl w:val="false"/>
              <w:spacing w:before="0" w:after="160"/>
              <w:jc w:val="center"/>
              <w:rPr>
                <w:sz w:val="16"/>
                <w:szCs w:val="16"/>
              </w:rPr>
            </w:pPr>
            <w:r>
              <w:rPr>
                <w:sz w:val="16"/>
                <w:szCs w:val="16"/>
              </w:rPr>
              <w:t>0.6</w:t>
            </w:r>
          </w:p>
        </w:tc>
      </w:tr>
      <w:tr>
        <w:trPr>
          <w:trHeight w:val="256" w:hRule="atLeast"/>
        </w:trPr>
        <w:tc>
          <w:tcPr>
            <w:tcW w:w="1016" w:type="dxa"/>
            <w:tcBorders/>
            <w:vAlign w:val="center"/>
          </w:tcPr>
          <w:p>
            <w:pPr>
              <w:pStyle w:val="Normal"/>
              <w:widowControl w:val="false"/>
              <w:spacing w:before="0" w:after="160"/>
              <w:jc w:val="center"/>
              <w:rPr>
                <w:sz w:val="16"/>
                <w:szCs w:val="16"/>
              </w:rPr>
            </w:pPr>
            <w:r>
              <w:rPr>
                <w:sz w:val="16"/>
                <w:szCs w:val="16"/>
              </w:rPr>
              <w:t>Ventral-Dorsal</w:t>
            </w:r>
          </w:p>
        </w:tc>
        <w:tc>
          <w:tcPr>
            <w:tcW w:w="735" w:type="dxa"/>
            <w:tcBorders/>
            <w:vAlign w:val="center"/>
          </w:tcPr>
          <w:p>
            <w:pPr>
              <w:pStyle w:val="Normal"/>
              <w:widowControl w:val="false"/>
              <w:spacing w:before="0" w:after="160"/>
              <w:jc w:val="center"/>
              <w:rPr>
                <w:sz w:val="16"/>
                <w:szCs w:val="16"/>
              </w:rPr>
            </w:pPr>
            <w:r>
              <w:rPr>
                <w:sz w:val="16"/>
                <w:szCs w:val="16"/>
              </w:rPr>
              <w:t>0</w:t>
            </w:r>
          </w:p>
        </w:tc>
        <w:tc>
          <w:tcPr>
            <w:tcW w:w="904" w:type="dxa"/>
            <w:tcBorders/>
            <w:vAlign w:val="center"/>
          </w:tcPr>
          <w:p>
            <w:pPr>
              <w:pStyle w:val="Normal"/>
              <w:widowControl w:val="false"/>
              <w:spacing w:before="0" w:after="160"/>
              <w:jc w:val="center"/>
              <w:rPr>
                <w:sz w:val="16"/>
                <w:szCs w:val="16"/>
              </w:rPr>
            </w:pPr>
            <w:r>
              <w:rPr>
                <w:sz w:val="16"/>
                <w:szCs w:val="16"/>
              </w:rPr>
              <w:t>0.85</w:t>
            </w:r>
          </w:p>
        </w:tc>
        <w:tc>
          <w:tcPr>
            <w:tcW w:w="968" w:type="dxa"/>
            <w:tcBorders/>
            <w:vAlign w:val="center"/>
          </w:tcPr>
          <w:p>
            <w:pPr>
              <w:pStyle w:val="Normal"/>
              <w:widowControl w:val="false"/>
              <w:spacing w:before="0" w:after="160"/>
              <w:jc w:val="center"/>
              <w:rPr>
                <w:sz w:val="16"/>
                <w:szCs w:val="16"/>
              </w:rPr>
            </w:pPr>
            <w:r>
              <w:rPr>
                <w:sz w:val="16"/>
                <w:szCs w:val="16"/>
              </w:rPr>
              <w:t>0.76</w:t>
            </w:r>
          </w:p>
        </w:tc>
        <w:tc>
          <w:tcPr>
            <w:tcW w:w="1137" w:type="dxa"/>
            <w:tcBorders/>
            <w:vAlign w:val="center"/>
          </w:tcPr>
          <w:p>
            <w:pPr>
              <w:pStyle w:val="Normal"/>
              <w:widowControl w:val="false"/>
              <w:spacing w:before="0" w:after="160"/>
              <w:jc w:val="center"/>
              <w:rPr>
                <w:sz w:val="16"/>
                <w:szCs w:val="16"/>
              </w:rPr>
            </w:pPr>
            <w:r>
              <w:rPr>
                <w:sz w:val="16"/>
                <w:szCs w:val="16"/>
              </w:rPr>
              <w:t>0.86</w:t>
            </w:r>
          </w:p>
        </w:tc>
        <w:tc>
          <w:tcPr>
            <w:tcW w:w="1418" w:type="dxa"/>
            <w:tcBorders/>
            <w:vAlign w:val="center"/>
          </w:tcPr>
          <w:p>
            <w:pPr>
              <w:pStyle w:val="Normal"/>
              <w:widowControl w:val="false"/>
              <w:spacing w:before="0" w:after="160"/>
              <w:jc w:val="center"/>
              <w:rPr>
                <w:sz w:val="16"/>
                <w:szCs w:val="16"/>
              </w:rPr>
            </w:pPr>
            <w:r>
              <w:rPr>
                <w:sz w:val="16"/>
                <w:szCs w:val="16"/>
              </w:rPr>
              <w:t>0.94</w:t>
            </w:r>
          </w:p>
        </w:tc>
        <w:tc>
          <w:tcPr>
            <w:tcW w:w="736" w:type="dxa"/>
            <w:tcBorders/>
            <w:vAlign w:val="center"/>
          </w:tcPr>
          <w:p>
            <w:pPr>
              <w:pStyle w:val="Normal"/>
              <w:widowControl w:val="false"/>
              <w:spacing w:before="0" w:after="160"/>
              <w:jc w:val="center"/>
              <w:rPr>
                <w:sz w:val="16"/>
                <w:szCs w:val="16"/>
              </w:rPr>
            </w:pPr>
            <w:r>
              <w:rPr>
                <w:sz w:val="16"/>
                <w:szCs w:val="16"/>
              </w:rPr>
              <w:t>1</w:t>
            </w:r>
          </w:p>
        </w:tc>
        <w:tc>
          <w:tcPr>
            <w:tcW w:w="629" w:type="dxa"/>
            <w:tcBorders/>
            <w:vAlign w:val="center"/>
          </w:tcPr>
          <w:p>
            <w:pPr>
              <w:pStyle w:val="Normal"/>
              <w:widowControl w:val="false"/>
              <w:spacing w:before="0" w:after="160"/>
              <w:jc w:val="center"/>
              <w:rPr>
                <w:sz w:val="16"/>
                <w:szCs w:val="16"/>
              </w:rPr>
            </w:pPr>
            <w:r>
              <w:rPr>
                <w:sz w:val="16"/>
                <w:szCs w:val="16"/>
              </w:rPr>
              <w:t>0.13</w:t>
            </w:r>
          </w:p>
        </w:tc>
        <w:tc>
          <w:tcPr>
            <w:tcW w:w="1482" w:type="dxa"/>
            <w:tcBorders/>
            <w:vAlign w:val="center"/>
          </w:tcPr>
          <w:p>
            <w:pPr>
              <w:pStyle w:val="Normal"/>
              <w:widowControl w:val="false"/>
              <w:spacing w:before="0" w:after="160"/>
              <w:jc w:val="center"/>
              <w:rPr>
                <w:sz w:val="16"/>
                <w:szCs w:val="16"/>
              </w:rPr>
            </w:pPr>
            <w:r>
              <w:rPr>
                <w:sz w:val="16"/>
                <w:szCs w:val="16"/>
              </w:rPr>
              <w:t>0.59</w:t>
            </w:r>
          </w:p>
        </w:tc>
      </w:tr>
      <w:tr>
        <w:trPr>
          <w:trHeight w:val="256" w:hRule="atLeast"/>
        </w:trPr>
        <w:tc>
          <w:tcPr>
            <w:tcW w:w="1016" w:type="dxa"/>
            <w:tcBorders/>
            <w:vAlign w:val="center"/>
          </w:tcPr>
          <w:p>
            <w:pPr>
              <w:pStyle w:val="Normal"/>
              <w:widowControl w:val="false"/>
              <w:spacing w:before="0" w:after="160"/>
              <w:jc w:val="center"/>
              <w:rPr>
                <w:sz w:val="16"/>
                <w:szCs w:val="16"/>
              </w:rPr>
            </w:pPr>
            <w:r>
              <w:rPr>
                <w:sz w:val="16"/>
                <w:szCs w:val="16"/>
              </w:rPr>
              <w:t>Half-Half</w:t>
            </w:r>
          </w:p>
        </w:tc>
        <w:tc>
          <w:tcPr>
            <w:tcW w:w="735" w:type="dxa"/>
            <w:tcBorders/>
            <w:vAlign w:val="center"/>
          </w:tcPr>
          <w:p>
            <w:pPr>
              <w:pStyle w:val="Normal"/>
              <w:widowControl w:val="false"/>
              <w:spacing w:before="0" w:after="160"/>
              <w:jc w:val="center"/>
              <w:rPr>
                <w:sz w:val="16"/>
                <w:szCs w:val="16"/>
              </w:rPr>
            </w:pPr>
            <w:r>
              <w:rPr>
                <w:sz w:val="16"/>
                <w:szCs w:val="16"/>
              </w:rPr>
              <w:t>0.03</w:t>
            </w:r>
          </w:p>
        </w:tc>
        <w:tc>
          <w:tcPr>
            <w:tcW w:w="904" w:type="dxa"/>
            <w:tcBorders/>
            <w:vAlign w:val="center"/>
          </w:tcPr>
          <w:p>
            <w:pPr>
              <w:pStyle w:val="Normal"/>
              <w:widowControl w:val="false"/>
              <w:spacing w:before="0" w:after="160"/>
              <w:jc w:val="center"/>
              <w:rPr>
                <w:sz w:val="16"/>
                <w:szCs w:val="16"/>
              </w:rPr>
            </w:pPr>
            <w:r>
              <w:rPr>
                <w:sz w:val="16"/>
                <w:szCs w:val="16"/>
              </w:rPr>
              <w:t>0.11</w:t>
            </w:r>
          </w:p>
        </w:tc>
        <w:tc>
          <w:tcPr>
            <w:tcW w:w="968" w:type="dxa"/>
            <w:tcBorders/>
            <w:vAlign w:val="center"/>
          </w:tcPr>
          <w:p>
            <w:pPr>
              <w:pStyle w:val="Normal"/>
              <w:widowControl w:val="false"/>
              <w:spacing w:before="0" w:after="160"/>
              <w:jc w:val="center"/>
              <w:rPr>
                <w:sz w:val="16"/>
                <w:szCs w:val="16"/>
              </w:rPr>
            </w:pPr>
            <w:r>
              <w:rPr>
                <w:sz w:val="16"/>
                <w:szCs w:val="16"/>
              </w:rPr>
              <w:t>0.22</w:t>
            </w:r>
          </w:p>
        </w:tc>
        <w:tc>
          <w:tcPr>
            <w:tcW w:w="1137" w:type="dxa"/>
            <w:tcBorders/>
            <w:vAlign w:val="center"/>
          </w:tcPr>
          <w:p>
            <w:pPr>
              <w:pStyle w:val="Normal"/>
              <w:widowControl w:val="false"/>
              <w:spacing w:before="0" w:after="160"/>
              <w:jc w:val="center"/>
              <w:rPr>
                <w:sz w:val="16"/>
                <w:szCs w:val="16"/>
              </w:rPr>
            </w:pPr>
            <w:r>
              <w:rPr>
                <w:sz w:val="16"/>
                <w:szCs w:val="16"/>
              </w:rPr>
              <w:t>0.19</w:t>
            </w:r>
          </w:p>
        </w:tc>
        <w:tc>
          <w:tcPr>
            <w:tcW w:w="1418" w:type="dxa"/>
            <w:tcBorders/>
            <w:vAlign w:val="center"/>
          </w:tcPr>
          <w:p>
            <w:pPr>
              <w:pStyle w:val="Normal"/>
              <w:widowControl w:val="false"/>
              <w:spacing w:before="0" w:after="160"/>
              <w:jc w:val="center"/>
              <w:rPr>
                <w:sz w:val="16"/>
                <w:szCs w:val="16"/>
              </w:rPr>
            </w:pPr>
            <w:r>
              <w:rPr>
                <w:sz w:val="16"/>
                <w:szCs w:val="16"/>
              </w:rPr>
              <w:t>0.11</w:t>
            </w:r>
          </w:p>
        </w:tc>
        <w:tc>
          <w:tcPr>
            <w:tcW w:w="736" w:type="dxa"/>
            <w:tcBorders/>
            <w:vAlign w:val="center"/>
          </w:tcPr>
          <w:p>
            <w:pPr>
              <w:pStyle w:val="Normal"/>
              <w:widowControl w:val="false"/>
              <w:spacing w:before="0" w:after="160"/>
              <w:jc w:val="center"/>
              <w:rPr>
                <w:sz w:val="16"/>
                <w:szCs w:val="16"/>
              </w:rPr>
            </w:pPr>
            <w:r>
              <w:rPr>
                <w:sz w:val="16"/>
                <w:szCs w:val="16"/>
              </w:rPr>
              <w:t>0.13</w:t>
            </w:r>
          </w:p>
        </w:tc>
        <w:tc>
          <w:tcPr>
            <w:tcW w:w="629" w:type="dxa"/>
            <w:tcBorders/>
            <w:vAlign w:val="center"/>
          </w:tcPr>
          <w:p>
            <w:pPr>
              <w:pStyle w:val="Normal"/>
              <w:widowControl w:val="false"/>
              <w:spacing w:before="0" w:after="160"/>
              <w:jc w:val="center"/>
              <w:rPr>
                <w:sz w:val="16"/>
                <w:szCs w:val="16"/>
              </w:rPr>
            </w:pPr>
            <w:r>
              <w:rPr>
                <w:sz w:val="16"/>
                <w:szCs w:val="16"/>
              </w:rPr>
              <w:t>1</w:t>
            </w:r>
          </w:p>
        </w:tc>
        <w:tc>
          <w:tcPr>
            <w:tcW w:w="1482" w:type="dxa"/>
            <w:tcBorders/>
            <w:vAlign w:val="center"/>
          </w:tcPr>
          <w:p>
            <w:pPr>
              <w:pStyle w:val="Normal"/>
              <w:widowControl w:val="false"/>
              <w:spacing w:before="0" w:after="160"/>
              <w:jc w:val="center"/>
              <w:rPr>
                <w:sz w:val="16"/>
                <w:szCs w:val="16"/>
              </w:rPr>
            </w:pPr>
            <w:r>
              <w:rPr>
                <w:sz w:val="16"/>
                <w:szCs w:val="16"/>
              </w:rPr>
              <w:t>0.31</w:t>
            </w:r>
          </w:p>
        </w:tc>
      </w:tr>
      <w:tr>
        <w:trPr>
          <w:trHeight w:val="256" w:hRule="atLeast"/>
        </w:trPr>
        <w:tc>
          <w:tcPr>
            <w:tcW w:w="1016" w:type="dxa"/>
            <w:tcBorders/>
            <w:vAlign w:val="center"/>
          </w:tcPr>
          <w:p>
            <w:pPr>
              <w:pStyle w:val="Normal"/>
              <w:widowControl w:val="false"/>
              <w:spacing w:before="0" w:after="160"/>
              <w:jc w:val="center"/>
              <w:rPr>
                <w:sz w:val="16"/>
                <w:szCs w:val="16"/>
              </w:rPr>
            </w:pPr>
            <w:r>
              <w:rPr>
                <w:sz w:val="16"/>
                <w:szCs w:val="16"/>
              </w:rPr>
              <w:t>Mandibles only</w:t>
            </w:r>
          </w:p>
        </w:tc>
        <w:tc>
          <w:tcPr>
            <w:tcW w:w="735" w:type="dxa"/>
            <w:tcBorders/>
            <w:vAlign w:val="center"/>
          </w:tcPr>
          <w:p>
            <w:pPr>
              <w:pStyle w:val="Normal"/>
              <w:widowControl w:val="false"/>
              <w:spacing w:before="0" w:after="160"/>
              <w:jc w:val="center"/>
              <w:rPr>
                <w:sz w:val="16"/>
                <w:szCs w:val="16"/>
              </w:rPr>
            </w:pPr>
            <w:r>
              <w:rPr>
                <w:sz w:val="16"/>
                <w:szCs w:val="16"/>
              </w:rPr>
              <w:t>0</w:t>
            </w:r>
          </w:p>
        </w:tc>
        <w:tc>
          <w:tcPr>
            <w:tcW w:w="904" w:type="dxa"/>
            <w:tcBorders/>
            <w:vAlign w:val="center"/>
          </w:tcPr>
          <w:p>
            <w:pPr>
              <w:pStyle w:val="Normal"/>
              <w:widowControl w:val="false"/>
              <w:spacing w:before="0" w:after="160"/>
              <w:jc w:val="center"/>
              <w:rPr>
                <w:sz w:val="16"/>
                <w:szCs w:val="16"/>
              </w:rPr>
            </w:pPr>
            <w:r>
              <w:rPr>
                <w:sz w:val="16"/>
                <w:szCs w:val="16"/>
              </w:rPr>
              <w:t>0.67</w:t>
            </w:r>
          </w:p>
        </w:tc>
        <w:tc>
          <w:tcPr>
            <w:tcW w:w="968" w:type="dxa"/>
            <w:tcBorders/>
            <w:vAlign w:val="center"/>
          </w:tcPr>
          <w:p>
            <w:pPr>
              <w:pStyle w:val="Normal"/>
              <w:widowControl w:val="false"/>
              <w:spacing w:before="0" w:after="160"/>
              <w:jc w:val="center"/>
              <w:rPr>
                <w:sz w:val="16"/>
                <w:szCs w:val="16"/>
              </w:rPr>
            </w:pPr>
            <w:r>
              <w:rPr>
                <w:sz w:val="16"/>
                <w:szCs w:val="16"/>
              </w:rPr>
              <w:t>0.81</w:t>
            </w:r>
          </w:p>
        </w:tc>
        <w:tc>
          <w:tcPr>
            <w:tcW w:w="1137" w:type="dxa"/>
            <w:tcBorders/>
            <w:vAlign w:val="center"/>
          </w:tcPr>
          <w:p>
            <w:pPr>
              <w:pStyle w:val="Normal"/>
              <w:widowControl w:val="false"/>
              <w:spacing w:before="0" w:after="160"/>
              <w:jc w:val="center"/>
              <w:rPr>
                <w:sz w:val="16"/>
                <w:szCs w:val="16"/>
              </w:rPr>
            </w:pPr>
            <w:r>
              <w:rPr>
                <w:sz w:val="16"/>
                <w:szCs w:val="16"/>
              </w:rPr>
              <w:t>0.72</w:t>
            </w:r>
          </w:p>
        </w:tc>
        <w:tc>
          <w:tcPr>
            <w:tcW w:w="1418" w:type="dxa"/>
            <w:tcBorders/>
            <w:vAlign w:val="center"/>
          </w:tcPr>
          <w:p>
            <w:pPr>
              <w:pStyle w:val="Normal"/>
              <w:widowControl w:val="false"/>
              <w:spacing w:before="0" w:after="160"/>
              <w:jc w:val="center"/>
              <w:rPr>
                <w:sz w:val="16"/>
                <w:szCs w:val="16"/>
              </w:rPr>
            </w:pPr>
            <w:r>
              <w:rPr>
                <w:sz w:val="16"/>
                <w:szCs w:val="16"/>
              </w:rPr>
              <w:t>0.6</w:t>
            </w:r>
          </w:p>
        </w:tc>
        <w:tc>
          <w:tcPr>
            <w:tcW w:w="736" w:type="dxa"/>
            <w:tcBorders/>
            <w:vAlign w:val="center"/>
          </w:tcPr>
          <w:p>
            <w:pPr>
              <w:pStyle w:val="Normal"/>
              <w:widowControl w:val="false"/>
              <w:spacing w:before="0" w:after="160"/>
              <w:jc w:val="center"/>
              <w:rPr>
                <w:sz w:val="16"/>
                <w:szCs w:val="16"/>
              </w:rPr>
            </w:pPr>
            <w:r>
              <w:rPr>
                <w:sz w:val="16"/>
                <w:szCs w:val="16"/>
              </w:rPr>
              <w:t>0.59</w:t>
            </w:r>
          </w:p>
        </w:tc>
        <w:tc>
          <w:tcPr>
            <w:tcW w:w="629" w:type="dxa"/>
            <w:tcBorders/>
            <w:vAlign w:val="center"/>
          </w:tcPr>
          <w:p>
            <w:pPr>
              <w:pStyle w:val="Normal"/>
              <w:widowControl w:val="false"/>
              <w:spacing w:before="0" w:after="160"/>
              <w:jc w:val="center"/>
              <w:rPr>
                <w:sz w:val="16"/>
                <w:szCs w:val="16"/>
              </w:rPr>
            </w:pPr>
            <w:r>
              <w:rPr>
                <w:sz w:val="16"/>
                <w:szCs w:val="16"/>
              </w:rPr>
              <w:t>0.31</w:t>
            </w:r>
          </w:p>
        </w:tc>
        <w:tc>
          <w:tcPr>
            <w:tcW w:w="1482" w:type="dxa"/>
            <w:tcBorders/>
            <w:vAlign w:val="center"/>
          </w:tcPr>
          <w:p>
            <w:pPr>
              <w:pStyle w:val="Normal"/>
              <w:widowControl w:val="false"/>
              <w:spacing w:before="0" w:after="160"/>
              <w:jc w:val="center"/>
              <w:rPr>
                <w:sz w:val="16"/>
                <w:szCs w:val="16"/>
              </w:rPr>
            </w:pPr>
            <w:r>
              <w:rPr>
                <w:sz w:val="16"/>
                <w:szCs w:val="16"/>
              </w:rPr>
              <w:t>1</w:t>
            </w:r>
          </w:p>
        </w:tc>
      </w:tr>
    </w:tbl>
    <w:p>
      <w:pPr>
        <w:pStyle w:val="Normal"/>
        <w:rPr>
          <w:lang w:val="en-US"/>
        </w:rPr>
      </w:pPr>
      <w:r>
        <w:rPr>
          <w:lang w:val="en-US"/>
        </w:rPr>
      </w:r>
    </w:p>
    <w:p>
      <w:pPr>
        <w:pStyle w:val="Normal"/>
        <w:jc w:val="both"/>
        <w:rPr>
          <w:lang w:val="en-US"/>
        </w:rPr>
      </w:pPr>
      <w:r>
        <w:rPr>
          <w:lang w:val="en-US"/>
        </w:rPr>
      </w:r>
      <w:r>
        <w:br w:type="page"/>
      </w:r>
    </w:p>
    <w:p>
      <w:pPr>
        <w:pStyle w:val="Normal"/>
        <w:jc w:val="both"/>
        <w:rPr/>
      </w:pPr>
      <w:r>
        <w:rPr/>
        <w:t>Table 3. Comparison of effect sizes (Z</w:t>
      </w:r>
      <w:r>
        <w:rPr>
          <w:vertAlign w:val="subscript"/>
        </w:rPr>
        <w:t>PLS</w:t>
      </w:r>
      <w:r>
        <w:rPr/>
        <w:t>) from r-PLS integration analyses. Significant difference</w:t>
      </w:r>
      <w:r>
        <w:rPr>
          <w:lang w:val="en-US"/>
        </w:rPr>
        <w:t>s</w:t>
      </w:r>
      <w:r>
        <w:rPr/>
        <w:t xml:space="preserve"> are highlighted in bold.</w:t>
      </w:r>
    </w:p>
    <w:tbl>
      <w:tblPr>
        <w:tblW w:w="8855" w:type="dxa"/>
        <w:jc w:val="left"/>
        <w:tblInd w:w="30" w:type="dxa"/>
        <w:tblLayout w:type="fixed"/>
        <w:tblCellMar>
          <w:top w:w="0" w:type="dxa"/>
          <w:left w:w="30" w:type="dxa"/>
          <w:bottom w:w="0" w:type="dxa"/>
          <w:right w:w="30" w:type="dxa"/>
        </w:tblCellMar>
        <w:tblLook w:val="04a0" w:noHBand="0" w:noVBand="1" w:firstColumn="1" w:lastRow="0" w:lastColumn="0" w:firstRow="1"/>
      </w:tblPr>
      <w:tblGrid>
        <w:gridCol w:w="1074"/>
        <w:gridCol w:w="913"/>
        <w:gridCol w:w="902"/>
        <w:gridCol w:w="1201"/>
        <w:gridCol w:w="1411"/>
        <w:gridCol w:w="964"/>
        <w:gridCol w:w="1075"/>
        <w:gridCol w:w="1314"/>
      </w:tblGrid>
      <w:tr>
        <w:trPr>
          <w:trHeight w:val="256" w:hRule="atLeast"/>
        </w:trPr>
        <w:tc>
          <w:tcPr>
            <w:tcW w:w="1074" w:type="dxa"/>
            <w:tcBorders/>
            <w:vAlign w:val="bottom"/>
          </w:tcPr>
          <w:p>
            <w:pPr>
              <w:pStyle w:val="Normal"/>
              <w:widowControl w:val="false"/>
              <w:spacing w:before="0" w:after="160"/>
              <w:rPr>
                <w:sz w:val="16"/>
                <w:szCs w:val="16"/>
              </w:rPr>
            </w:pPr>
            <w:r>
              <w:rPr>
                <w:sz w:val="16"/>
                <w:szCs w:val="16"/>
              </w:rPr>
            </w:r>
          </w:p>
        </w:tc>
        <w:tc>
          <w:tcPr>
            <w:tcW w:w="7780" w:type="dxa"/>
            <w:gridSpan w:val="7"/>
            <w:tcBorders/>
            <w:vAlign w:val="bottom"/>
          </w:tcPr>
          <w:p>
            <w:pPr>
              <w:pStyle w:val="Normal"/>
              <w:widowControl w:val="false"/>
              <w:spacing w:before="0" w:after="160"/>
              <w:jc w:val="center"/>
              <w:rPr>
                <w:sz w:val="16"/>
                <w:szCs w:val="16"/>
              </w:rPr>
            </w:pPr>
            <w:r>
              <w:rPr>
                <w:b/>
                <w:sz w:val="16"/>
                <w:szCs w:val="16"/>
              </w:rPr>
              <w:t>A. Effect sizes (ZPLS) for each partition.</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r>
          </w:p>
        </w:tc>
        <w:tc>
          <w:tcPr>
            <w:tcW w:w="913" w:type="dxa"/>
            <w:tcBorders/>
            <w:vAlign w:val="bottom"/>
          </w:tcPr>
          <w:p>
            <w:pPr>
              <w:pStyle w:val="Normal"/>
              <w:widowControl w:val="false"/>
              <w:spacing w:before="0" w:after="160"/>
              <w:jc w:val="center"/>
              <w:rPr>
                <w:sz w:val="16"/>
                <w:szCs w:val="16"/>
              </w:rPr>
            </w:pPr>
            <w:r>
              <w:rPr>
                <w:sz w:val="16"/>
                <w:szCs w:val="16"/>
              </w:rPr>
              <w:t>Head-Mandibles</w:t>
            </w:r>
          </w:p>
        </w:tc>
        <w:tc>
          <w:tcPr>
            <w:tcW w:w="902" w:type="dxa"/>
            <w:tcBorders/>
            <w:vAlign w:val="bottom"/>
          </w:tcPr>
          <w:p>
            <w:pPr>
              <w:pStyle w:val="Normal"/>
              <w:widowControl w:val="false"/>
              <w:spacing w:before="0" w:after="160"/>
              <w:jc w:val="center"/>
              <w:rPr>
                <w:sz w:val="16"/>
                <w:szCs w:val="16"/>
              </w:rPr>
            </w:pPr>
            <w:r>
              <w:rPr>
                <w:sz w:val="16"/>
                <w:szCs w:val="16"/>
              </w:rPr>
              <w:t>Head-Mandibles-Sensory</w:t>
            </w:r>
          </w:p>
        </w:tc>
        <w:tc>
          <w:tcPr>
            <w:tcW w:w="1201" w:type="dxa"/>
            <w:tcBorders/>
            <w:vAlign w:val="bottom"/>
          </w:tcPr>
          <w:p>
            <w:pPr>
              <w:pStyle w:val="Normal"/>
              <w:widowControl w:val="false"/>
              <w:spacing w:before="0" w:after="160"/>
              <w:jc w:val="center"/>
              <w:rPr>
                <w:sz w:val="16"/>
                <w:szCs w:val="16"/>
              </w:rPr>
            </w:pPr>
            <w:r>
              <w:rPr>
                <w:sz w:val="16"/>
                <w:szCs w:val="16"/>
              </w:rPr>
              <w:t>Head-Mandibles asymmetric</w:t>
            </w:r>
          </w:p>
        </w:tc>
        <w:tc>
          <w:tcPr>
            <w:tcW w:w="1411" w:type="dxa"/>
            <w:tcBorders/>
            <w:vAlign w:val="bottom"/>
          </w:tcPr>
          <w:p>
            <w:pPr>
              <w:pStyle w:val="Normal"/>
              <w:widowControl w:val="false"/>
              <w:spacing w:before="0" w:after="160"/>
              <w:jc w:val="center"/>
              <w:rPr>
                <w:sz w:val="16"/>
                <w:szCs w:val="16"/>
              </w:rPr>
            </w:pPr>
            <w:r>
              <w:rPr>
                <w:sz w:val="16"/>
                <w:szCs w:val="16"/>
              </w:rPr>
              <w:t>Head-Mandibles asymmetric-Sensory</w:t>
            </w:r>
          </w:p>
        </w:tc>
        <w:tc>
          <w:tcPr>
            <w:tcW w:w="964" w:type="dxa"/>
            <w:tcBorders/>
            <w:vAlign w:val="bottom"/>
          </w:tcPr>
          <w:p>
            <w:pPr>
              <w:pStyle w:val="Normal"/>
              <w:widowControl w:val="false"/>
              <w:spacing w:before="0" w:after="160"/>
              <w:jc w:val="center"/>
              <w:rPr>
                <w:sz w:val="16"/>
                <w:szCs w:val="16"/>
              </w:rPr>
            </w:pPr>
            <w:r>
              <w:rPr>
                <w:sz w:val="16"/>
                <w:szCs w:val="16"/>
              </w:rPr>
              <w:t>Ventral-Dorsal</w:t>
            </w:r>
          </w:p>
        </w:tc>
        <w:tc>
          <w:tcPr>
            <w:tcW w:w="1075" w:type="dxa"/>
            <w:tcBorders/>
            <w:vAlign w:val="bottom"/>
          </w:tcPr>
          <w:p>
            <w:pPr>
              <w:pStyle w:val="Normal"/>
              <w:widowControl w:val="false"/>
              <w:spacing w:before="0" w:after="160"/>
              <w:jc w:val="center"/>
              <w:rPr>
                <w:sz w:val="16"/>
                <w:szCs w:val="16"/>
              </w:rPr>
            </w:pPr>
            <w:r>
              <w:rPr>
                <w:sz w:val="16"/>
                <w:szCs w:val="16"/>
              </w:rPr>
              <w:t>Half-Half</w:t>
            </w:r>
          </w:p>
        </w:tc>
        <w:tc>
          <w:tcPr>
            <w:tcW w:w="1314" w:type="dxa"/>
            <w:tcBorders/>
            <w:vAlign w:val="bottom"/>
          </w:tcPr>
          <w:p>
            <w:pPr>
              <w:pStyle w:val="Normal"/>
              <w:widowControl w:val="false"/>
              <w:spacing w:before="0" w:after="160"/>
              <w:jc w:val="center"/>
              <w:rPr>
                <w:sz w:val="16"/>
                <w:szCs w:val="16"/>
              </w:rPr>
            </w:pPr>
            <w:r>
              <w:rPr>
                <w:sz w:val="16"/>
                <w:szCs w:val="16"/>
              </w:rPr>
              <w:t>Mandibles only</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r>
          </w:p>
        </w:tc>
        <w:tc>
          <w:tcPr>
            <w:tcW w:w="913" w:type="dxa"/>
            <w:tcBorders/>
            <w:vAlign w:val="bottom"/>
          </w:tcPr>
          <w:p>
            <w:pPr>
              <w:pStyle w:val="Normal"/>
              <w:widowControl w:val="false"/>
              <w:spacing w:before="0" w:after="160"/>
              <w:jc w:val="center"/>
              <w:rPr>
                <w:sz w:val="16"/>
                <w:szCs w:val="16"/>
              </w:rPr>
            </w:pPr>
            <w:r>
              <w:rPr>
                <w:sz w:val="16"/>
                <w:szCs w:val="16"/>
              </w:rPr>
              <w:t>2.75624</w:t>
            </w:r>
          </w:p>
        </w:tc>
        <w:tc>
          <w:tcPr>
            <w:tcW w:w="902" w:type="dxa"/>
            <w:tcBorders/>
            <w:vAlign w:val="bottom"/>
          </w:tcPr>
          <w:p>
            <w:pPr>
              <w:pStyle w:val="Normal"/>
              <w:widowControl w:val="false"/>
              <w:spacing w:before="0" w:after="160"/>
              <w:jc w:val="center"/>
              <w:rPr>
                <w:sz w:val="16"/>
                <w:szCs w:val="16"/>
              </w:rPr>
            </w:pPr>
            <w:r>
              <w:rPr>
                <w:sz w:val="16"/>
                <w:szCs w:val="16"/>
              </w:rPr>
              <w:t>4.18681</w:t>
            </w:r>
          </w:p>
        </w:tc>
        <w:tc>
          <w:tcPr>
            <w:tcW w:w="1201" w:type="dxa"/>
            <w:tcBorders/>
            <w:vAlign w:val="bottom"/>
          </w:tcPr>
          <w:p>
            <w:pPr>
              <w:pStyle w:val="Normal"/>
              <w:widowControl w:val="false"/>
              <w:spacing w:before="0" w:after="160"/>
              <w:jc w:val="center"/>
              <w:rPr>
                <w:sz w:val="16"/>
                <w:szCs w:val="16"/>
              </w:rPr>
            </w:pPr>
            <w:r>
              <w:rPr>
                <w:sz w:val="16"/>
                <w:szCs w:val="16"/>
              </w:rPr>
              <w:t>3.11687</w:t>
            </w:r>
          </w:p>
        </w:tc>
        <w:tc>
          <w:tcPr>
            <w:tcW w:w="1411" w:type="dxa"/>
            <w:tcBorders/>
            <w:vAlign w:val="bottom"/>
          </w:tcPr>
          <w:p>
            <w:pPr>
              <w:pStyle w:val="Normal"/>
              <w:widowControl w:val="false"/>
              <w:spacing w:before="0" w:after="160"/>
              <w:jc w:val="center"/>
              <w:rPr>
                <w:sz w:val="16"/>
                <w:szCs w:val="16"/>
              </w:rPr>
            </w:pPr>
            <w:r>
              <w:rPr>
                <w:sz w:val="16"/>
                <w:szCs w:val="16"/>
              </w:rPr>
              <w:t>4.01071</w:t>
            </w:r>
          </w:p>
        </w:tc>
        <w:tc>
          <w:tcPr>
            <w:tcW w:w="964" w:type="dxa"/>
            <w:tcBorders/>
            <w:vAlign w:val="bottom"/>
          </w:tcPr>
          <w:p>
            <w:pPr>
              <w:pStyle w:val="Normal"/>
              <w:widowControl w:val="false"/>
              <w:spacing w:before="0" w:after="160"/>
              <w:jc w:val="center"/>
              <w:rPr>
                <w:sz w:val="16"/>
                <w:szCs w:val="16"/>
              </w:rPr>
            </w:pPr>
            <w:r>
              <w:rPr>
                <w:sz w:val="16"/>
                <w:szCs w:val="16"/>
              </w:rPr>
              <w:t>2.17762</w:t>
            </w:r>
          </w:p>
        </w:tc>
        <w:tc>
          <w:tcPr>
            <w:tcW w:w="1075" w:type="dxa"/>
            <w:tcBorders/>
            <w:vAlign w:val="bottom"/>
          </w:tcPr>
          <w:p>
            <w:pPr>
              <w:pStyle w:val="Normal"/>
              <w:widowControl w:val="false"/>
              <w:spacing w:before="0" w:after="160"/>
              <w:jc w:val="center"/>
              <w:rPr>
                <w:sz w:val="16"/>
                <w:szCs w:val="16"/>
              </w:rPr>
            </w:pPr>
            <w:r>
              <w:rPr>
                <w:sz w:val="16"/>
                <w:szCs w:val="16"/>
              </w:rPr>
              <w:t>5.15903</w:t>
            </w:r>
          </w:p>
        </w:tc>
        <w:tc>
          <w:tcPr>
            <w:tcW w:w="1314" w:type="dxa"/>
            <w:tcBorders/>
            <w:vAlign w:val="bottom"/>
          </w:tcPr>
          <w:p>
            <w:pPr>
              <w:pStyle w:val="Normal"/>
              <w:widowControl w:val="false"/>
              <w:spacing w:before="0" w:after="160"/>
              <w:jc w:val="center"/>
              <w:rPr>
                <w:sz w:val="16"/>
                <w:szCs w:val="16"/>
              </w:rPr>
            </w:pPr>
            <w:r>
              <w:rPr>
                <w:sz w:val="16"/>
                <w:szCs w:val="16"/>
              </w:rPr>
              <w:t>5.31365</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r>
          </w:p>
        </w:tc>
        <w:tc>
          <w:tcPr>
            <w:tcW w:w="7780" w:type="dxa"/>
            <w:gridSpan w:val="7"/>
            <w:tcBorders/>
            <w:vAlign w:val="bottom"/>
          </w:tcPr>
          <w:p>
            <w:pPr>
              <w:pStyle w:val="Normal"/>
              <w:widowControl w:val="false"/>
              <w:spacing w:before="0" w:after="160"/>
              <w:jc w:val="center"/>
              <w:rPr>
                <w:sz w:val="16"/>
                <w:szCs w:val="16"/>
              </w:rPr>
            </w:pPr>
            <w:r>
              <w:rPr>
                <w:b/>
                <w:sz w:val="16"/>
                <w:szCs w:val="16"/>
              </w:rPr>
              <w:t>B. Pairwise differences in ZPLS between partitions.</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Head-Mandibles</w:t>
            </w:r>
          </w:p>
        </w:tc>
        <w:tc>
          <w:tcPr>
            <w:tcW w:w="913" w:type="dxa"/>
            <w:tcBorders/>
            <w:vAlign w:val="bottom"/>
          </w:tcPr>
          <w:p>
            <w:pPr>
              <w:pStyle w:val="Normal"/>
              <w:widowControl w:val="false"/>
              <w:spacing w:before="0" w:after="160"/>
              <w:jc w:val="center"/>
              <w:rPr>
                <w:sz w:val="16"/>
                <w:szCs w:val="16"/>
              </w:rPr>
            </w:pPr>
            <w:r>
              <w:rPr>
                <w:sz w:val="16"/>
                <w:szCs w:val="16"/>
              </w:rPr>
              <w:t>0</w:t>
            </w:r>
          </w:p>
        </w:tc>
        <w:tc>
          <w:tcPr>
            <w:tcW w:w="902" w:type="dxa"/>
            <w:tcBorders/>
            <w:vAlign w:val="bottom"/>
          </w:tcPr>
          <w:p>
            <w:pPr>
              <w:pStyle w:val="Normal"/>
              <w:widowControl w:val="false"/>
              <w:spacing w:before="0" w:after="160"/>
              <w:jc w:val="center"/>
              <w:rPr>
                <w:sz w:val="16"/>
                <w:szCs w:val="16"/>
              </w:rPr>
            </w:pPr>
            <w:r>
              <w:rPr>
                <w:sz w:val="16"/>
                <w:szCs w:val="16"/>
              </w:rPr>
              <w:t>0.18549</w:t>
            </w:r>
          </w:p>
        </w:tc>
        <w:tc>
          <w:tcPr>
            <w:tcW w:w="1201" w:type="dxa"/>
            <w:tcBorders/>
            <w:vAlign w:val="bottom"/>
          </w:tcPr>
          <w:p>
            <w:pPr>
              <w:pStyle w:val="Normal"/>
              <w:widowControl w:val="false"/>
              <w:spacing w:before="0" w:after="160"/>
              <w:jc w:val="center"/>
              <w:rPr>
                <w:sz w:val="16"/>
                <w:szCs w:val="16"/>
              </w:rPr>
            </w:pPr>
            <w:r>
              <w:rPr>
                <w:sz w:val="16"/>
                <w:szCs w:val="16"/>
              </w:rPr>
              <w:t>0.63877</w:t>
            </w:r>
          </w:p>
        </w:tc>
        <w:tc>
          <w:tcPr>
            <w:tcW w:w="1411" w:type="dxa"/>
            <w:tcBorders/>
            <w:vAlign w:val="bottom"/>
          </w:tcPr>
          <w:p>
            <w:pPr>
              <w:pStyle w:val="Normal"/>
              <w:widowControl w:val="false"/>
              <w:spacing w:before="0" w:after="160"/>
              <w:jc w:val="center"/>
              <w:rPr>
                <w:sz w:val="16"/>
                <w:szCs w:val="16"/>
              </w:rPr>
            </w:pPr>
            <w:r>
              <w:rPr>
                <w:sz w:val="16"/>
                <w:szCs w:val="16"/>
              </w:rPr>
              <w:t>0.00469</w:t>
            </w:r>
          </w:p>
        </w:tc>
        <w:tc>
          <w:tcPr>
            <w:tcW w:w="964" w:type="dxa"/>
            <w:tcBorders/>
            <w:vAlign w:val="bottom"/>
          </w:tcPr>
          <w:p>
            <w:pPr>
              <w:pStyle w:val="Normal"/>
              <w:widowControl w:val="false"/>
              <w:spacing w:before="0" w:after="160"/>
              <w:jc w:val="center"/>
              <w:rPr>
                <w:sz w:val="16"/>
                <w:szCs w:val="16"/>
              </w:rPr>
            </w:pPr>
            <w:r>
              <w:rPr>
                <w:sz w:val="16"/>
                <w:szCs w:val="16"/>
              </w:rPr>
              <w:t>0.37715</w:t>
            </w:r>
          </w:p>
        </w:tc>
        <w:tc>
          <w:tcPr>
            <w:tcW w:w="1075" w:type="dxa"/>
            <w:tcBorders/>
            <w:vAlign w:val="bottom"/>
          </w:tcPr>
          <w:p>
            <w:pPr>
              <w:pStyle w:val="Normal"/>
              <w:widowControl w:val="false"/>
              <w:spacing w:before="0" w:after="160"/>
              <w:jc w:val="center"/>
              <w:rPr>
                <w:sz w:val="16"/>
                <w:szCs w:val="16"/>
              </w:rPr>
            </w:pPr>
            <w:r>
              <w:rPr>
                <w:sz w:val="16"/>
                <w:szCs w:val="16"/>
              </w:rPr>
              <w:t>1.57656</w:t>
            </w:r>
          </w:p>
        </w:tc>
        <w:tc>
          <w:tcPr>
            <w:tcW w:w="1314" w:type="dxa"/>
            <w:tcBorders/>
            <w:vAlign w:val="bottom"/>
          </w:tcPr>
          <w:p>
            <w:pPr>
              <w:pStyle w:val="Normal"/>
              <w:widowControl w:val="false"/>
              <w:spacing w:before="0" w:after="160"/>
              <w:jc w:val="center"/>
              <w:rPr>
                <w:b/>
                <w:b/>
                <w:bCs/>
                <w:sz w:val="16"/>
                <w:szCs w:val="16"/>
              </w:rPr>
            </w:pPr>
            <w:r>
              <w:rPr>
                <w:b/>
                <w:bCs/>
                <w:sz w:val="16"/>
                <w:szCs w:val="16"/>
              </w:rPr>
              <w:t>2.10529</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Head-Mandibles-Sensory</w:t>
            </w:r>
          </w:p>
        </w:tc>
        <w:tc>
          <w:tcPr>
            <w:tcW w:w="913" w:type="dxa"/>
            <w:tcBorders/>
            <w:vAlign w:val="bottom"/>
          </w:tcPr>
          <w:p>
            <w:pPr>
              <w:pStyle w:val="Normal"/>
              <w:widowControl w:val="false"/>
              <w:spacing w:before="0" w:after="160"/>
              <w:jc w:val="center"/>
              <w:rPr>
                <w:sz w:val="16"/>
                <w:szCs w:val="16"/>
              </w:rPr>
            </w:pPr>
            <w:r>
              <w:rPr>
                <w:sz w:val="16"/>
                <w:szCs w:val="16"/>
              </w:rPr>
              <w:t>0.18549</w:t>
            </w:r>
          </w:p>
        </w:tc>
        <w:tc>
          <w:tcPr>
            <w:tcW w:w="902" w:type="dxa"/>
            <w:tcBorders/>
            <w:vAlign w:val="bottom"/>
          </w:tcPr>
          <w:p>
            <w:pPr>
              <w:pStyle w:val="Normal"/>
              <w:widowControl w:val="false"/>
              <w:spacing w:before="0" w:after="160"/>
              <w:jc w:val="center"/>
              <w:rPr>
                <w:sz w:val="16"/>
                <w:szCs w:val="16"/>
              </w:rPr>
            </w:pPr>
            <w:r>
              <w:rPr>
                <w:sz w:val="16"/>
                <w:szCs w:val="16"/>
              </w:rPr>
              <w:t>0</w:t>
            </w:r>
          </w:p>
        </w:tc>
        <w:tc>
          <w:tcPr>
            <w:tcW w:w="1201" w:type="dxa"/>
            <w:tcBorders/>
            <w:vAlign w:val="bottom"/>
          </w:tcPr>
          <w:p>
            <w:pPr>
              <w:pStyle w:val="Normal"/>
              <w:widowControl w:val="false"/>
              <w:spacing w:before="0" w:after="160"/>
              <w:jc w:val="center"/>
              <w:rPr>
                <w:sz w:val="16"/>
                <w:szCs w:val="16"/>
              </w:rPr>
            </w:pPr>
            <w:r>
              <w:rPr>
                <w:sz w:val="16"/>
                <w:szCs w:val="16"/>
              </w:rPr>
              <w:t>1.0292</w:t>
            </w:r>
          </w:p>
        </w:tc>
        <w:tc>
          <w:tcPr>
            <w:tcW w:w="1411" w:type="dxa"/>
            <w:tcBorders/>
            <w:vAlign w:val="bottom"/>
          </w:tcPr>
          <w:p>
            <w:pPr>
              <w:pStyle w:val="Normal"/>
              <w:widowControl w:val="false"/>
              <w:spacing w:before="0" w:after="160"/>
              <w:jc w:val="center"/>
              <w:rPr>
                <w:sz w:val="16"/>
                <w:szCs w:val="16"/>
              </w:rPr>
            </w:pPr>
            <w:r>
              <w:rPr>
                <w:sz w:val="16"/>
                <w:szCs w:val="16"/>
              </w:rPr>
              <w:t>0.23604</w:t>
            </w:r>
          </w:p>
        </w:tc>
        <w:tc>
          <w:tcPr>
            <w:tcW w:w="964" w:type="dxa"/>
            <w:tcBorders/>
            <w:vAlign w:val="bottom"/>
          </w:tcPr>
          <w:p>
            <w:pPr>
              <w:pStyle w:val="Normal"/>
              <w:widowControl w:val="false"/>
              <w:spacing w:before="0" w:after="160"/>
              <w:jc w:val="center"/>
              <w:rPr>
                <w:sz w:val="16"/>
                <w:szCs w:val="16"/>
              </w:rPr>
            </w:pPr>
            <w:r>
              <w:rPr>
                <w:sz w:val="16"/>
                <w:szCs w:val="16"/>
              </w:rPr>
              <w:t>0.27588</w:t>
            </w:r>
          </w:p>
        </w:tc>
        <w:tc>
          <w:tcPr>
            <w:tcW w:w="1075" w:type="dxa"/>
            <w:tcBorders/>
            <w:vAlign w:val="bottom"/>
          </w:tcPr>
          <w:p>
            <w:pPr>
              <w:pStyle w:val="Normal"/>
              <w:widowControl w:val="false"/>
              <w:spacing w:before="0" w:after="160"/>
              <w:jc w:val="center"/>
              <w:rPr>
                <w:sz w:val="16"/>
                <w:szCs w:val="16"/>
              </w:rPr>
            </w:pPr>
            <w:r>
              <w:rPr>
                <w:sz w:val="16"/>
                <w:szCs w:val="16"/>
              </w:rPr>
              <w:t>1.63784</w:t>
            </w:r>
          </w:p>
        </w:tc>
        <w:tc>
          <w:tcPr>
            <w:tcW w:w="1314" w:type="dxa"/>
            <w:tcBorders/>
            <w:vAlign w:val="bottom"/>
          </w:tcPr>
          <w:p>
            <w:pPr>
              <w:pStyle w:val="Normal"/>
              <w:widowControl w:val="false"/>
              <w:spacing w:before="0" w:after="160"/>
              <w:jc w:val="center"/>
              <w:rPr>
                <w:b/>
                <w:b/>
                <w:bCs/>
                <w:sz w:val="16"/>
                <w:szCs w:val="16"/>
              </w:rPr>
            </w:pPr>
            <w:r>
              <w:rPr>
                <w:b/>
                <w:bCs/>
                <w:sz w:val="16"/>
                <w:szCs w:val="16"/>
              </w:rPr>
              <w:t>2.21155</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Head-Mandibles asymmetric</w:t>
            </w:r>
          </w:p>
        </w:tc>
        <w:tc>
          <w:tcPr>
            <w:tcW w:w="913" w:type="dxa"/>
            <w:tcBorders/>
            <w:vAlign w:val="bottom"/>
          </w:tcPr>
          <w:p>
            <w:pPr>
              <w:pStyle w:val="Normal"/>
              <w:widowControl w:val="false"/>
              <w:spacing w:before="0" w:after="160"/>
              <w:jc w:val="center"/>
              <w:rPr>
                <w:sz w:val="16"/>
                <w:szCs w:val="16"/>
              </w:rPr>
            </w:pPr>
            <w:r>
              <w:rPr>
                <w:sz w:val="16"/>
                <w:szCs w:val="16"/>
              </w:rPr>
              <w:t>0.63877</w:t>
            </w:r>
          </w:p>
        </w:tc>
        <w:tc>
          <w:tcPr>
            <w:tcW w:w="902" w:type="dxa"/>
            <w:tcBorders/>
            <w:vAlign w:val="bottom"/>
          </w:tcPr>
          <w:p>
            <w:pPr>
              <w:pStyle w:val="Normal"/>
              <w:widowControl w:val="false"/>
              <w:spacing w:before="0" w:after="160"/>
              <w:jc w:val="center"/>
              <w:rPr>
                <w:sz w:val="16"/>
                <w:szCs w:val="16"/>
              </w:rPr>
            </w:pPr>
            <w:r>
              <w:rPr>
                <w:sz w:val="16"/>
                <w:szCs w:val="16"/>
              </w:rPr>
              <w:t>1.0292</w:t>
            </w:r>
          </w:p>
        </w:tc>
        <w:tc>
          <w:tcPr>
            <w:tcW w:w="1201" w:type="dxa"/>
            <w:tcBorders/>
            <w:vAlign w:val="bottom"/>
          </w:tcPr>
          <w:p>
            <w:pPr>
              <w:pStyle w:val="Normal"/>
              <w:widowControl w:val="false"/>
              <w:spacing w:before="0" w:after="160"/>
              <w:jc w:val="center"/>
              <w:rPr>
                <w:sz w:val="16"/>
                <w:szCs w:val="16"/>
              </w:rPr>
            </w:pPr>
            <w:r>
              <w:rPr>
                <w:sz w:val="16"/>
                <w:szCs w:val="16"/>
              </w:rPr>
              <w:t>0</w:t>
            </w:r>
          </w:p>
        </w:tc>
        <w:tc>
          <w:tcPr>
            <w:tcW w:w="1411" w:type="dxa"/>
            <w:tcBorders/>
            <w:vAlign w:val="bottom"/>
          </w:tcPr>
          <w:p>
            <w:pPr>
              <w:pStyle w:val="Normal"/>
              <w:widowControl w:val="false"/>
              <w:spacing w:before="0" w:after="160"/>
              <w:jc w:val="center"/>
              <w:rPr>
                <w:sz w:val="16"/>
                <w:szCs w:val="16"/>
              </w:rPr>
            </w:pPr>
            <w:r>
              <w:rPr>
                <w:sz w:val="16"/>
                <w:szCs w:val="16"/>
              </w:rPr>
              <w:t>0.80223</w:t>
            </w:r>
          </w:p>
        </w:tc>
        <w:tc>
          <w:tcPr>
            <w:tcW w:w="964" w:type="dxa"/>
            <w:tcBorders/>
            <w:vAlign w:val="bottom"/>
          </w:tcPr>
          <w:p>
            <w:pPr>
              <w:pStyle w:val="Normal"/>
              <w:widowControl w:val="false"/>
              <w:spacing w:before="0" w:after="160"/>
              <w:jc w:val="center"/>
              <w:rPr>
                <w:sz w:val="16"/>
                <w:szCs w:val="16"/>
              </w:rPr>
            </w:pPr>
            <w:r>
              <w:rPr>
                <w:sz w:val="16"/>
                <w:szCs w:val="16"/>
              </w:rPr>
              <w:t>0.85547</w:t>
            </w:r>
          </w:p>
        </w:tc>
        <w:tc>
          <w:tcPr>
            <w:tcW w:w="1075" w:type="dxa"/>
            <w:tcBorders/>
            <w:vAlign w:val="bottom"/>
          </w:tcPr>
          <w:p>
            <w:pPr>
              <w:pStyle w:val="Normal"/>
              <w:widowControl w:val="false"/>
              <w:spacing w:before="0" w:after="160"/>
              <w:jc w:val="center"/>
              <w:rPr>
                <w:b/>
                <w:b/>
                <w:bCs/>
                <w:sz w:val="16"/>
                <w:szCs w:val="16"/>
              </w:rPr>
            </w:pPr>
            <w:r>
              <w:rPr>
                <w:b/>
                <w:bCs/>
                <w:sz w:val="16"/>
                <w:szCs w:val="16"/>
              </w:rPr>
              <w:t>2.55307</w:t>
            </w:r>
          </w:p>
        </w:tc>
        <w:tc>
          <w:tcPr>
            <w:tcW w:w="1314" w:type="dxa"/>
            <w:tcBorders/>
            <w:vAlign w:val="bottom"/>
          </w:tcPr>
          <w:p>
            <w:pPr>
              <w:pStyle w:val="Normal"/>
              <w:widowControl w:val="false"/>
              <w:spacing w:before="0" w:after="160"/>
              <w:jc w:val="center"/>
              <w:rPr>
                <w:b/>
                <w:b/>
                <w:bCs/>
                <w:sz w:val="16"/>
                <w:szCs w:val="16"/>
              </w:rPr>
            </w:pPr>
            <w:r>
              <w:rPr>
                <w:b/>
                <w:bCs/>
                <w:sz w:val="16"/>
                <w:szCs w:val="16"/>
              </w:rPr>
              <w:t>3.04515</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Head-Mandibles asymmetric-Sensory</w:t>
            </w:r>
          </w:p>
        </w:tc>
        <w:tc>
          <w:tcPr>
            <w:tcW w:w="913" w:type="dxa"/>
            <w:tcBorders/>
            <w:vAlign w:val="bottom"/>
          </w:tcPr>
          <w:p>
            <w:pPr>
              <w:pStyle w:val="Normal"/>
              <w:widowControl w:val="false"/>
              <w:spacing w:before="0" w:after="160"/>
              <w:jc w:val="center"/>
              <w:rPr>
                <w:sz w:val="16"/>
                <w:szCs w:val="16"/>
              </w:rPr>
            </w:pPr>
            <w:r>
              <w:rPr>
                <w:sz w:val="16"/>
                <w:szCs w:val="16"/>
              </w:rPr>
              <w:t>0.00469</w:t>
            </w:r>
          </w:p>
        </w:tc>
        <w:tc>
          <w:tcPr>
            <w:tcW w:w="902" w:type="dxa"/>
            <w:tcBorders/>
            <w:vAlign w:val="bottom"/>
          </w:tcPr>
          <w:p>
            <w:pPr>
              <w:pStyle w:val="Normal"/>
              <w:widowControl w:val="false"/>
              <w:spacing w:before="0" w:after="160"/>
              <w:jc w:val="center"/>
              <w:rPr>
                <w:sz w:val="16"/>
                <w:szCs w:val="16"/>
              </w:rPr>
            </w:pPr>
            <w:r>
              <w:rPr>
                <w:sz w:val="16"/>
                <w:szCs w:val="16"/>
              </w:rPr>
              <w:t>0.23604</w:t>
            </w:r>
          </w:p>
        </w:tc>
        <w:tc>
          <w:tcPr>
            <w:tcW w:w="1201" w:type="dxa"/>
            <w:tcBorders/>
            <w:vAlign w:val="bottom"/>
          </w:tcPr>
          <w:p>
            <w:pPr>
              <w:pStyle w:val="Normal"/>
              <w:widowControl w:val="false"/>
              <w:spacing w:before="0" w:after="160"/>
              <w:jc w:val="center"/>
              <w:rPr>
                <w:sz w:val="16"/>
                <w:szCs w:val="16"/>
              </w:rPr>
            </w:pPr>
            <w:r>
              <w:rPr>
                <w:sz w:val="16"/>
                <w:szCs w:val="16"/>
              </w:rPr>
              <w:t>0.80223</w:t>
            </w:r>
          </w:p>
        </w:tc>
        <w:tc>
          <w:tcPr>
            <w:tcW w:w="1411" w:type="dxa"/>
            <w:tcBorders/>
            <w:vAlign w:val="bottom"/>
          </w:tcPr>
          <w:p>
            <w:pPr>
              <w:pStyle w:val="Normal"/>
              <w:widowControl w:val="false"/>
              <w:spacing w:before="0" w:after="160"/>
              <w:jc w:val="center"/>
              <w:rPr>
                <w:sz w:val="16"/>
                <w:szCs w:val="16"/>
              </w:rPr>
            </w:pPr>
            <w:r>
              <w:rPr>
                <w:sz w:val="16"/>
                <w:szCs w:val="16"/>
              </w:rPr>
              <w:t>0</w:t>
            </w:r>
          </w:p>
        </w:tc>
        <w:tc>
          <w:tcPr>
            <w:tcW w:w="964" w:type="dxa"/>
            <w:tcBorders/>
            <w:vAlign w:val="bottom"/>
          </w:tcPr>
          <w:p>
            <w:pPr>
              <w:pStyle w:val="Normal"/>
              <w:widowControl w:val="false"/>
              <w:spacing w:before="0" w:after="160"/>
              <w:jc w:val="center"/>
              <w:rPr>
                <w:sz w:val="16"/>
                <w:szCs w:val="16"/>
              </w:rPr>
            </w:pPr>
            <w:r>
              <w:rPr>
                <w:sz w:val="16"/>
                <w:szCs w:val="16"/>
              </w:rPr>
              <w:t>0.41235</w:t>
            </w:r>
          </w:p>
        </w:tc>
        <w:tc>
          <w:tcPr>
            <w:tcW w:w="1075" w:type="dxa"/>
            <w:tcBorders/>
            <w:vAlign w:val="bottom"/>
          </w:tcPr>
          <w:p>
            <w:pPr>
              <w:pStyle w:val="Normal"/>
              <w:widowControl w:val="false"/>
              <w:spacing w:before="0" w:after="160"/>
              <w:jc w:val="center"/>
              <w:rPr>
                <w:sz w:val="16"/>
                <w:szCs w:val="16"/>
              </w:rPr>
            </w:pPr>
            <w:r>
              <w:rPr>
                <w:sz w:val="16"/>
                <w:szCs w:val="16"/>
              </w:rPr>
              <w:t>1.85817</w:t>
            </w:r>
          </w:p>
        </w:tc>
        <w:tc>
          <w:tcPr>
            <w:tcW w:w="1314" w:type="dxa"/>
            <w:tcBorders/>
            <w:vAlign w:val="bottom"/>
          </w:tcPr>
          <w:p>
            <w:pPr>
              <w:pStyle w:val="Normal"/>
              <w:widowControl w:val="false"/>
              <w:spacing w:before="0" w:after="160"/>
              <w:jc w:val="center"/>
              <w:rPr>
                <w:b/>
                <w:b/>
                <w:bCs/>
                <w:sz w:val="16"/>
                <w:szCs w:val="16"/>
              </w:rPr>
            </w:pPr>
            <w:r>
              <w:rPr>
                <w:b/>
                <w:bCs/>
                <w:sz w:val="16"/>
                <w:szCs w:val="16"/>
              </w:rPr>
              <w:t>2.41466</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Ventral-Dorsal</w:t>
            </w:r>
          </w:p>
        </w:tc>
        <w:tc>
          <w:tcPr>
            <w:tcW w:w="913" w:type="dxa"/>
            <w:tcBorders/>
            <w:vAlign w:val="bottom"/>
          </w:tcPr>
          <w:p>
            <w:pPr>
              <w:pStyle w:val="Normal"/>
              <w:widowControl w:val="false"/>
              <w:spacing w:before="0" w:after="160"/>
              <w:jc w:val="center"/>
              <w:rPr>
                <w:sz w:val="16"/>
                <w:szCs w:val="16"/>
              </w:rPr>
            </w:pPr>
            <w:r>
              <w:rPr>
                <w:sz w:val="16"/>
                <w:szCs w:val="16"/>
              </w:rPr>
              <w:t>0.37715</w:t>
            </w:r>
          </w:p>
        </w:tc>
        <w:tc>
          <w:tcPr>
            <w:tcW w:w="902" w:type="dxa"/>
            <w:tcBorders/>
            <w:vAlign w:val="bottom"/>
          </w:tcPr>
          <w:p>
            <w:pPr>
              <w:pStyle w:val="Normal"/>
              <w:widowControl w:val="false"/>
              <w:spacing w:before="0" w:after="160"/>
              <w:jc w:val="center"/>
              <w:rPr>
                <w:sz w:val="16"/>
                <w:szCs w:val="16"/>
              </w:rPr>
            </w:pPr>
            <w:r>
              <w:rPr>
                <w:sz w:val="16"/>
                <w:szCs w:val="16"/>
              </w:rPr>
              <w:t>0.27588</w:t>
            </w:r>
          </w:p>
        </w:tc>
        <w:tc>
          <w:tcPr>
            <w:tcW w:w="1201" w:type="dxa"/>
            <w:tcBorders/>
            <w:vAlign w:val="bottom"/>
          </w:tcPr>
          <w:p>
            <w:pPr>
              <w:pStyle w:val="Normal"/>
              <w:widowControl w:val="false"/>
              <w:spacing w:before="0" w:after="160"/>
              <w:jc w:val="center"/>
              <w:rPr>
                <w:sz w:val="16"/>
                <w:szCs w:val="16"/>
              </w:rPr>
            </w:pPr>
            <w:r>
              <w:rPr>
                <w:sz w:val="16"/>
                <w:szCs w:val="16"/>
              </w:rPr>
              <w:t>0.85547</w:t>
            </w:r>
          </w:p>
        </w:tc>
        <w:tc>
          <w:tcPr>
            <w:tcW w:w="1411" w:type="dxa"/>
            <w:tcBorders/>
            <w:vAlign w:val="bottom"/>
          </w:tcPr>
          <w:p>
            <w:pPr>
              <w:pStyle w:val="Normal"/>
              <w:widowControl w:val="false"/>
              <w:spacing w:before="0" w:after="160"/>
              <w:jc w:val="center"/>
              <w:rPr>
                <w:sz w:val="16"/>
                <w:szCs w:val="16"/>
              </w:rPr>
            </w:pPr>
            <w:r>
              <w:rPr>
                <w:sz w:val="16"/>
                <w:szCs w:val="16"/>
              </w:rPr>
              <w:t>0.41235</w:t>
            </w:r>
          </w:p>
        </w:tc>
        <w:tc>
          <w:tcPr>
            <w:tcW w:w="964" w:type="dxa"/>
            <w:tcBorders/>
            <w:vAlign w:val="bottom"/>
          </w:tcPr>
          <w:p>
            <w:pPr>
              <w:pStyle w:val="Normal"/>
              <w:widowControl w:val="false"/>
              <w:spacing w:before="0" w:after="160"/>
              <w:jc w:val="center"/>
              <w:rPr>
                <w:sz w:val="16"/>
                <w:szCs w:val="16"/>
              </w:rPr>
            </w:pPr>
            <w:r>
              <w:rPr>
                <w:sz w:val="16"/>
                <w:szCs w:val="16"/>
              </w:rPr>
              <w:t>0</w:t>
            </w:r>
          </w:p>
        </w:tc>
        <w:tc>
          <w:tcPr>
            <w:tcW w:w="1075" w:type="dxa"/>
            <w:tcBorders/>
            <w:vAlign w:val="bottom"/>
          </w:tcPr>
          <w:p>
            <w:pPr>
              <w:pStyle w:val="Normal"/>
              <w:widowControl w:val="false"/>
              <w:spacing w:before="0" w:after="160"/>
              <w:jc w:val="center"/>
              <w:rPr>
                <w:sz w:val="16"/>
                <w:szCs w:val="16"/>
              </w:rPr>
            </w:pPr>
            <w:r>
              <w:rPr>
                <w:sz w:val="16"/>
                <w:szCs w:val="16"/>
              </w:rPr>
              <w:t>0.79362</w:t>
            </w:r>
          </w:p>
        </w:tc>
        <w:tc>
          <w:tcPr>
            <w:tcW w:w="1314" w:type="dxa"/>
            <w:tcBorders/>
            <w:vAlign w:val="bottom"/>
          </w:tcPr>
          <w:p>
            <w:pPr>
              <w:pStyle w:val="Normal"/>
              <w:widowControl w:val="false"/>
              <w:spacing w:before="0" w:after="160"/>
              <w:jc w:val="center"/>
              <w:rPr>
                <w:sz w:val="16"/>
                <w:szCs w:val="16"/>
              </w:rPr>
            </w:pPr>
            <w:r>
              <w:rPr>
                <w:sz w:val="16"/>
                <w:szCs w:val="16"/>
              </w:rPr>
              <w:t>1.25629</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Half-Half</w:t>
            </w:r>
          </w:p>
        </w:tc>
        <w:tc>
          <w:tcPr>
            <w:tcW w:w="913" w:type="dxa"/>
            <w:tcBorders/>
            <w:vAlign w:val="bottom"/>
          </w:tcPr>
          <w:p>
            <w:pPr>
              <w:pStyle w:val="Normal"/>
              <w:widowControl w:val="false"/>
              <w:spacing w:before="0" w:after="160"/>
              <w:jc w:val="center"/>
              <w:rPr>
                <w:sz w:val="16"/>
                <w:szCs w:val="16"/>
              </w:rPr>
            </w:pPr>
            <w:r>
              <w:rPr>
                <w:sz w:val="16"/>
                <w:szCs w:val="16"/>
              </w:rPr>
              <w:t>1.57656</w:t>
            </w:r>
          </w:p>
        </w:tc>
        <w:tc>
          <w:tcPr>
            <w:tcW w:w="902" w:type="dxa"/>
            <w:tcBorders/>
            <w:vAlign w:val="bottom"/>
          </w:tcPr>
          <w:p>
            <w:pPr>
              <w:pStyle w:val="Normal"/>
              <w:widowControl w:val="false"/>
              <w:spacing w:before="0" w:after="160"/>
              <w:jc w:val="center"/>
              <w:rPr>
                <w:sz w:val="16"/>
                <w:szCs w:val="16"/>
              </w:rPr>
            </w:pPr>
            <w:r>
              <w:rPr>
                <w:sz w:val="16"/>
                <w:szCs w:val="16"/>
              </w:rPr>
              <w:t>1.63784</w:t>
            </w:r>
          </w:p>
        </w:tc>
        <w:tc>
          <w:tcPr>
            <w:tcW w:w="1201" w:type="dxa"/>
            <w:tcBorders/>
            <w:vAlign w:val="bottom"/>
          </w:tcPr>
          <w:p>
            <w:pPr>
              <w:pStyle w:val="Normal"/>
              <w:widowControl w:val="false"/>
              <w:spacing w:before="0" w:after="160"/>
              <w:jc w:val="center"/>
              <w:rPr>
                <w:b/>
                <w:b/>
                <w:bCs/>
                <w:sz w:val="16"/>
                <w:szCs w:val="16"/>
              </w:rPr>
            </w:pPr>
            <w:r>
              <w:rPr>
                <w:b/>
                <w:bCs/>
                <w:sz w:val="16"/>
                <w:szCs w:val="16"/>
              </w:rPr>
              <w:t>2.55307</w:t>
            </w:r>
          </w:p>
        </w:tc>
        <w:tc>
          <w:tcPr>
            <w:tcW w:w="1411" w:type="dxa"/>
            <w:tcBorders/>
            <w:vAlign w:val="bottom"/>
          </w:tcPr>
          <w:p>
            <w:pPr>
              <w:pStyle w:val="Normal"/>
              <w:widowControl w:val="false"/>
              <w:spacing w:before="0" w:after="160"/>
              <w:jc w:val="center"/>
              <w:rPr>
                <w:sz w:val="16"/>
                <w:szCs w:val="16"/>
              </w:rPr>
            </w:pPr>
            <w:r>
              <w:rPr>
                <w:sz w:val="16"/>
                <w:szCs w:val="16"/>
              </w:rPr>
              <w:t>1.85817</w:t>
            </w:r>
          </w:p>
        </w:tc>
        <w:tc>
          <w:tcPr>
            <w:tcW w:w="964" w:type="dxa"/>
            <w:tcBorders/>
            <w:vAlign w:val="bottom"/>
          </w:tcPr>
          <w:p>
            <w:pPr>
              <w:pStyle w:val="Normal"/>
              <w:widowControl w:val="false"/>
              <w:spacing w:before="0" w:after="160"/>
              <w:jc w:val="center"/>
              <w:rPr>
                <w:sz w:val="16"/>
                <w:szCs w:val="16"/>
              </w:rPr>
            </w:pPr>
            <w:r>
              <w:rPr>
                <w:sz w:val="16"/>
                <w:szCs w:val="16"/>
              </w:rPr>
              <w:t>0.79362</w:t>
            </w:r>
          </w:p>
        </w:tc>
        <w:tc>
          <w:tcPr>
            <w:tcW w:w="1075" w:type="dxa"/>
            <w:tcBorders/>
            <w:vAlign w:val="bottom"/>
          </w:tcPr>
          <w:p>
            <w:pPr>
              <w:pStyle w:val="Normal"/>
              <w:widowControl w:val="false"/>
              <w:spacing w:before="0" w:after="160"/>
              <w:jc w:val="center"/>
              <w:rPr>
                <w:sz w:val="16"/>
                <w:szCs w:val="16"/>
              </w:rPr>
            </w:pPr>
            <w:r>
              <w:rPr>
                <w:sz w:val="16"/>
                <w:szCs w:val="16"/>
              </w:rPr>
              <w:t>0</w:t>
            </w:r>
          </w:p>
        </w:tc>
        <w:tc>
          <w:tcPr>
            <w:tcW w:w="1314" w:type="dxa"/>
            <w:tcBorders/>
            <w:vAlign w:val="bottom"/>
          </w:tcPr>
          <w:p>
            <w:pPr>
              <w:pStyle w:val="Normal"/>
              <w:widowControl w:val="false"/>
              <w:spacing w:before="0" w:after="160"/>
              <w:jc w:val="center"/>
              <w:rPr>
                <w:sz w:val="16"/>
                <w:szCs w:val="16"/>
              </w:rPr>
            </w:pPr>
            <w:r>
              <w:rPr>
                <w:sz w:val="16"/>
                <w:szCs w:val="16"/>
              </w:rPr>
              <w:t>0.65754</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Mandibles only</w:t>
            </w:r>
          </w:p>
        </w:tc>
        <w:tc>
          <w:tcPr>
            <w:tcW w:w="913" w:type="dxa"/>
            <w:tcBorders/>
            <w:vAlign w:val="bottom"/>
          </w:tcPr>
          <w:p>
            <w:pPr>
              <w:pStyle w:val="Normal"/>
              <w:widowControl w:val="false"/>
              <w:spacing w:before="0" w:after="160"/>
              <w:jc w:val="center"/>
              <w:rPr>
                <w:b/>
                <w:b/>
                <w:bCs/>
                <w:sz w:val="16"/>
                <w:szCs w:val="16"/>
              </w:rPr>
            </w:pPr>
            <w:r>
              <w:rPr>
                <w:b/>
                <w:bCs/>
                <w:sz w:val="16"/>
                <w:szCs w:val="16"/>
              </w:rPr>
              <w:t>2.10529</w:t>
            </w:r>
          </w:p>
        </w:tc>
        <w:tc>
          <w:tcPr>
            <w:tcW w:w="902" w:type="dxa"/>
            <w:tcBorders/>
            <w:vAlign w:val="bottom"/>
          </w:tcPr>
          <w:p>
            <w:pPr>
              <w:pStyle w:val="Normal"/>
              <w:widowControl w:val="false"/>
              <w:spacing w:before="0" w:after="160"/>
              <w:jc w:val="center"/>
              <w:rPr>
                <w:b/>
                <w:b/>
                <w:bCs/>
                <w:sz w:val="16"/>
                <w:szCs w:val="16"/>
              </w:rPr>
            </w:pPr>
            <w:r>
              <w:rPr>
                <w:b/>
                <w:bCs/>
                <w:sz w:val="16"/>
                <w:szCs w:val="16"/>
              </w:rPr>
              <w:t>2.21155</w:t>
            </w:r>
          </w:p>
        </w:tc>
        <w:tc>
          <w:tcPr>
            <w:tcW w:w="1201" w:type="dxa"/>
            <w:tcBorders/>
            <w:vAlign w:val="bottom"/>
          </w:tcPr>
          <w:p>
            <w:pPr>
              <w:pStyle w:val="Normal"/>
              <w:widowControl w:val="false"/>
              <w:spacing w:before="0" w:after="160"/>
              <w:jc w:val="center"/>
              <w:rPr>
                <w:b/>
                <w:b/>
                <w:bCs/>
                <w:sz w:val="16"/>
                <w:szCs w:val="16"/>
              </w:rPr>
            </w:pPr>
            <w:r>
              <w:rPr>
                <w:b/>
                <w:bCs/>
                <w:sz w:val="16"/>
                <w:szCs w:val="16"/>
              </w:rPr>
              <w:t>3.04515</w:t>
            </w:r>
          </w:p>
        </w:tc>
        <w:tc>
          <w:tcPr>
            <w:tcW w:w="1411" w:type="dxa"/>
            <w:tcBorders/>
            <w:vAlign w:val="bottom"/>
          </w:tcPr>
          <w:p>
            <w:pPr>
              <w:pStyle w:val="Normal"/>
              <w:widowControl w:val="false"/>
              <w:spacing w:before="0" w:after="160"/>
              <w:jc w:val="center"/>
              <w:rPr>
                <w:b/>
                <w:b/>
                <w:bCs/>
                <w:sz w:val="16"/>
                <w:szCs w:val="16"/>
              </w:rPr>
            </w:pPr>
            <w:r>
              <w:rPr>
                <w:b/>
                <w:bCs/>
                <w:sz w:val="16"/>
                <w:szCs w:val="16"/>
              </w:rPr>
              <w:t>2.41466</w:t>
            </w:r>
          </w:p>
        </w:tc>
        <w:tc>
          <w:tcPr>
            <w:tcW w:w="964" w:type="dxa"/>
            <w:tcBorders/>
            <w:vAlign w:val="bottom"/>
          </w:tcPr>
          <w:p>
            <w:pPr>
              <w:pStyle w:val="Normal"/>
              <w:widowControl w:val="false"/>
              <w:spacing w:before="0" w:after="160"/>
              <w:jc w:val="center"/>
              <w:rPr>
                <w:sz w:val="16"/>
                <w:szCs w:val="16"/>
              </w:rPr>
            </w:pPr>
            <w:r>
              <w:rPr>
                <w:sz w:val="16"/>
                <w:szCs w:val="16"/>
              </w:rPr>
              <w:t>1.25629</w:t>
            </w:r>
          </w:p>
        </w:tc>
        <w:tc>
          <w:tcPr>
            <w:tcW w:w="1075" w:type="dxa"/>
            <w:tcBorders/>
            <w:vAlign w:val="bottom"/>
          </w:tcPr>
          <w:p>
            <w:pPr>
              <w:pStyle w:val="Normal"/>
              <w:widowControl w:val="false"/>
              <w:spacing w:before="0" w:after="160"/>
              <w:jc w:val="center"/>
              <w:rPr>
                <w:sz w:val="16"/>
                <w:szCs w:val="16"/>
              </w:rPr>
            </w:pPr>
            <w:r>
              <w:rPr>
                <w:sz w:val="16"/>
                <w:szCs w:val="16"/>
              </w:rPr>
              <w:t>0.65754</w:t>
            </w:r>
          </w:p>
        </w:tc>
        <w:tc>
          <w:tcPr>
            <w:tcW w:w="1314" w:type="dxa"/>
            <w:tcBorders/>
            <w:vAlign w:val="bottom"/>
          </w:tcPr>
          <w:p>
            <w:pPr>
              <w:pStyle w:val="Normal"/>
              <w:widowControl w:val="false"/>
              <w:spacing w:before="0" w:after="160"/>
              <w:jc w:val="center"/>
              <w:rPr>
                <w:sz w:val="16"/>
                <w:szCs w:val="16"/>
              </w:rPr>
            </w:pPr>
            <w:r>
              <w:rPr>
                <w:sz w:val="16"/>
                <w:szCs w:val="16"/>
              </w:rPr>
              <w:t>0</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r>
          </w:p>
        </w:tc>
        <w:tc>
          <w:tcPr>
            <w:tcW w:w="7780" w:type="dxa"/>
            <w:gridSpan w:val="7"/>
            <w:tcBorders/>
            <w:vAlign w:val="bottom"/>
          </w:tcPr>
          <w:p>
            <w:pPr>
              <w:pStyle w:val="Normal"/>
              <w:widowControl w:val="false"/>
              <w:spacing w:before="0" w:after="160"/>
              <w:jc w:val="center"/>
              <w:rPr>
                <w:sz w:val="16"/>
                <w:szCs w:val="16"/>
              </w:rPr>
            </w:pPr>
            <w:r>
              <w:rPr>
                <w:b/>
                <w:sz w:val="16"/>
                <w:szCs w:val="16"/>
              </w:rPr>
              <w:t>C. Pairwise P-values associated with pairwise differences in effect size.</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Head-Mandibles</w:t>
            </w:r>
          </w:p>
        </w:tc>
        <w:tc>
          <w:tcPr>
            <w:tcW w:w="913" w:type="dxa"/>
            <w:tcBorders/>
            <w:vAlign w:val="bottom"/>
          </w:tcPr>
          <w:p>
            <w:pPr>
              <w:pStyle w:val="Normal"/>
              <w:widowControl w:val="false"/>
              <w:spacing w:before="0" w:after="160"/>
              <w:jc w:val="center"/>
              <w:rPr>
                <w:sz w:val="16"/>
                <w:szCs w:val="16"/>
              </w:rPr>
            </w:pPr>
            <w:r>
              <w:rPr>
                <w:sz w:val="16"/>
                <w:szCs w:val="16"/>
              </w:rPr>
              <w:t>1</w:t>
            </w:r>
          </w:p>
        </w:tc>
        <w:tc>
          <w:tcPr>
            <w:tcW w:w="902" w:type="dxa"/>
            <w:tcBorders/>
            <w:vAlign w:val="bottom"/>
          </w:tcPr>
          <w:p>
            <w:pPr>
              <w:pStyle w:val="Normal"/>
              <w:widowControl w:val="false"/>
              <w:spacing w:before="0" w:after="160"/>
              <w:jc w:val="center"/>
              <w:rPr>
                <w:sz w:val="16"/>
                <w:szCs w:val="16"/>
              </w:rPr>
            </w:pPr>
            <w:r>
              <w:rPr>
                <w:sz w:val="16"/>
                <w:szCs w:val="16"/>
              </w:rPr>
              <w:t>0.85284</w:t>
            </w:r>
          </w:p>
        </w:tc>
        <w:tc>
          <w:tcPr>
            <w:tcW w:w="1201" w:type="dxa"/>
            <w:tcBorders/>
            <w:vAlign w:val="bottom"/>
          </w:tcPr>
          <w:p>
            <w:pPr>
              <w:pStyle w:val="Normal"/>
              <w:widowControl w:val="false"/>
              <w:spacing w:before="0" w:after="160"/>
              <w:jc w:val="center"/>
              <w:rPr>
                <w:sz w:val="16"/>
                <w:szCs w:val="16"/>
              </w:rPr>
            </w:pPr>
            <w:r>
              <w:rPr>
                <w:sz w:val="16"/>
                <w:szCs w:val="16"/>
              </w:rPr>
              <w:t>0.52297</w:t>
            </w:r>
          </w:p>
        </w:tc>
        <w:tc>
          <w:tcPr>
            <w:tcW w:w="1411" w:type="dxa"/>
            <w:tcBorders/>
            <w:vAlign w:val="bottom"/>
          </w:tcPr>
          <w:p>
            <w:pPr>
              <w:pStyle w:val="Normal"/>
              <w:widowControl w:val="false"/>
              <w:spacing w:before="0" w:after="160"/>
              <w:jc w:val="center"/>
              <w:rPr>
                <w:sz w:val="16"/>
                <w:szCs w:val="16"/>
              </w:rPr>
            </w:pPr>
            <w:r>
              <w:rPr>
                <w:sz w:val="16"/>
                <w:szCs w:val="16"/>
              </w:rPr>
              <w:t>0.99626</w:t>
            </w:r>
          </w:p>
        </w:tc>
        <w:tc>
          <w:tcPr>
            <w:tcW w:w="964" w:type="dxa"/>
            <w:tcBorders/>
            <w:vAlign w:val="bottom"/>
          </w:tcPr>
          <w:p>
            <w:pPr>
              <w:pStyle w:val="Normal"/>
              <w:widowControl w:val="false"/>
              <w:spacing w:before="0" w:after="160"/>
              <w:jc w:val="center"/>
              <w:rPr>
                <w:sz w:val="16"/>
                <w:szCs w:val="16"/>
              </w:rPr>
            </w:pPr>
            <w:r>
              <w:rPr>
                <w:sz w:val="16"/>
                <w:szCs w:val="16"/>
              </w:rPr>
              <w:t>0.70606</w:t>
            </w:r>
          </w:p>
        </w:tc>
        <w:tc>
          <w:tcPr>
            <w:tcW w:w="1075" w:type="dxa"/>
            <w:tcBorders/>
            <w:vAlign w:val="bottom"/>
          </w:tcPr>
          <w:p>
            <w:pPr>
              <w:pStyle w:val="Normal"/>
              <w:widowControl w:val="false"/>
              <w:spacing w:before="0" w:after="160"/>
              <w:jc w:val="center"/>
              <w:rPr>
                <w:sz w:val="16"/>
                <w:szCs w:val="16"/>
              </w:rPr>
            </w:pPr>
            <w:r>
              <w:rPr>
                <w:sz w:val="16"/>
                <w:szCs w:val="16"/>
              </w:rPr>
              <w:t>0.1149</w:t>
            </w:r>
          </w:p>
        </w:tc>
        <w:tc>
          <w:tcPr>
            <w:tcW w:w="1314" w:type="dxa"/>
            <w:tcBorders/>
            <w:vAlign w:val="bottom"/>
          </w:tcPr>
          <w:p>
            <w:pPr>
              <w:pStyle w:val="Normal"/>
              <w:widowControl w:val="false"/>
              <w:spacing w:before="0" w:after="160"/>
              <w:jc w:val="center"/>
              <w:rPr>
                <w:b/>
                <w:b/>
                <w:bCs/>
                <w:sz w:val="16"/>
                <w:szCs w:val="16"/>
              </w:rPr>
            </w:pPr>
            <w:r>
              <w:rPr>
                <w:b/>
                <w:bCs/>
                <w:sz w:val="16"/>
                <w:szCs w:val="16"/>
              </w:rPr>
              <w:t>0.03527</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Head-Mandibles-Sensory</w:t>
            </w:r>
          </w:p>
        </w:tc>
        <w:tc>
          <w:tcPr>
            <w:tcW w:w="913" w:type="dxa"/>
            <w:tcBorders/>
            <w:vAlign w:val="bottom"/>
          </w:tcPr>
          <w:p>
            <w:pPr>
              <w:pStyle w:val="Normal"/>
              <w:widowControl w:val="false"/>
              <w:spacing w:before="0" w:after="160"/>
              <w:jc w:val="center"/>
              <w:rPr>
                <w:sz w:val="16"/>
                <w:szCs w:val="16"/>
              </w:rPr>
            </w:pPr>
            <w:r>
              <w:rPr>
                <w:sz w:val="16"/>
                <w:szCs w:val="16"/>
              </w:rPr>
              <w:t>0.85284</w:t>
            </w:r>
          </w:p>
        </w:tc>
        <w:tc>
          <w:tcPr>
            <w:tcW w:w="902" w:type="dxa"/>
            <w:tcBorders/>
            <w:vAlign w:val="bottom"/>
          </w:tcPr>
          <w:p>
            <w:pPr>
              <w:pStyle w:val="Normal"/>
              <w:widowControl w:val="false"/>
              <w:spacing w:before="0" w:after="160"/>
              <w:jc w:val="center"/>
              <w:rPr>
                <w:sz w:val="16"/>
                <w:szCs w:val="16"/>
              </w:rPr>
            </w:pPr>
            <w:r>
              <w:rPr>
                <w:sz w:val="16"/>
                <w:szCs w:val="16"/>
              </w:rPr>
              <w:t>1</w:t>
            </w:r>
          </w:p>
        </w:tc>
        <w:tc>
          <w:tcPr>
            <w:tcW w:w="1201" w:type="dxa"/>
            <w:tcBorders/>
            <w:vAlign w:val="bottom"/>
          </w:tcPr>
          <w:p>
            <w:pPr>
              <w:pStyle w:val="Normal"/>
              <w:widowControl w:val="false"/>
              <w:spacing w:before="0" w:after="160"/>
              <w:jc w:val="center"/>
              <w:rPr>
                <w:sz w:val="16"/>
                <w:szCs w:val="16"/>
              </w:rPr>
            </w:pPr>
            <w:r>
              <w:rPr>
                <w:sz w:val="16"/>
                <w:szCs w:val="16"/>
              </w:rPr>
              <w:t>0.30339</w:t>
            </w:r>
          </w:p>
        </w:tc>
        <w:tc>
          <w:tcPr>
            <w:tcW w:w="1411" w:type="dxa"/>
            <w:tcBorders/>
            <w:vAlign w:val="bottom"/>
          </w:tcPr>
          <w:p>
            <w:pPr>
              <w:pStyle w:val="Normal"/>
              <w:widowControl w:val="false"/>
              <w:spacing w:before="0" w:after="160"/>
              <w:jc w:val="center"/>
              <w:rPr>
                <w:sz w:val="16"/>
                <w:szCs w:val="16"/>
              </w:rPr>
            </w:pPr>
            <w:r>
              <w:rPr>
                <w:sz w:val="16"/>
                <w:szCs w:val="16"/>
              </w:rPr>
              <w:t>0.8134</w:t>
            </w:r>
          </w:p>
        </w:tc>
        <w:tc>
          <w:tcPr>
            <w:tcW w:w="964" w:type="dxa"/>
            <w:tcBorders/>
            <w:vAlign w:val="bottom"/>
          </w:tcPr>
          <w:p>
            <w:pPr>
              <w:pStyle w:val="Normal"/>
              <w:widowControl w:val="false"/>
              <w:spacing w:before="0" w:after="160"/>
              <w:jc w:val="center"/>
              <w:rPr>
                <w:sz w:val="16"/>
                <w:szCs w:val="16"/>
              </w:rPr>
            </w:pPr>
            <w:r>
              <w:rPr>
                <w:sz w:val="16"/>
                <w:szCs w:val="16"/>
              </w:rPr>
              <w:t>0.78264</w:t>
            </w:r>
          </w:p>
        </w:tc>
        <w:tc>
          <w:tcPr>
            <w:tcW w:w="1075" w:type="dxa"/>
            <w:tcBorders/>
            <w:vAlign w:val="bottom"/>
          </w:tcPr>
          <w:p>
            <w:pPr>
              <w:pStyle w:val="Normal"/>
              <w:widowControl w:val="false"/>
              <w:spacing w:before="0" w:after="160"/>
              <w:jc w:val="center"/>
              <w:rPr>
                <w:sz w:val="16"/>
                <w:szCs w:val="16"/>
              </w:rPr>
            </w:pPr>
            <w:r>
              <w:rPr>
                <w:sz w:val="16"/>
                <w:szCs w:val="16"/>
              </w:rPr>
              <w:t>0.10146</w:t>
            </w:r>
          </w:p>
        </w:tc>
        <w:tc>
          <w:tcPr>
            <w:tcW w:w="1314" w:type="dxa"/>
            <w:tcBorders/>
            <w:vAlign w:val="bottom"/>
          </w:tcPr>
          <w:p>
            <w:pPr>
              <w:pStyle w:val="Normal"/>
              <w:widowControl w:val="false"/>
              <w:spacing w:before="0" w:after="160"/>
              <w:jc w:val="center"/>
              <w:rPr>
                <w:b/>
                <w:b/>
                <w:bCs/>
                <w:sz w:val="16"/>
                <w:szCs w:val="16"/>
              </w:rPr>
            </w:pPr>
            <w:r>
              <w:rPr>
                <w:b/>
                <w:bCs/>
                <w:sz w:val="16"/>
                <w:szCs w:val="16"/>
              </w:rPr>
              <w:t>0.027</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Head-Mandibles asymmetric</w:t>
            </w:r>
          </w:p>
        </w:tc>
        <w:tc>
          <w:tcPr>
            <w:tcW w:w="913" w:type="dxa"/>
            <w:tcBorders/>
            <w:vAlign w:val="bottom"/>
          </w:tcPr>
          <w:p>
            <w:pPr>
              <w:pStyle w:val="Normal"/>
              <w:widowControl w:val="false"/>
              <w:spacing w:before="0" w:after="160"/>
              <w:jc w:val="center"/>
              <w:rPr>
                <w:sz w:val="16"/>
                <w:szCs w:val="16"/>
              </w:rPr>
            </w:pPr>
            <w:r>
              <w:rPr>
                <w:sz w:val="16"/>
                <w:szCs w:val="16"/>
              </w:rPr>
              <w:t>0.52297</w:t>
            </w:r>
          </w:p>
        </w:tc>
        <w:tc>
          <w:tcPr>
            <w:tcW w:w="902" w:type="dxa"/>
            <w:tcBorders/>
            <w:vAlign w:val="bottom"/>
          </w:tcPr>
          <w:p>
            <w:pPr>
              <w:pStyle w:val="Normal"/>
              <w:widowControl w:val="false"/>
              <w:spacing w:before="0" w:after="160"/>
              <w:jc w:val="center"/>
              <w:rPr>
                <w:sz w:val="16"/>
                <w:szCs w:val="16"/>
              </w:rPr>
            </w:pPr>
            <w:r>
              <w:rPr>
                <w:sz w:val="16"/>
                <w:szCs w:val="16"/>
              </w:rPr>
              <w:t>0.30339</w:t>
            </w:r>
          </w:p>
        </w:tc>
        <w:tc>
          <w:tcPr>
            <w:tcW w:w="1201" w:type="dxa"/>
            <w:tcBorders/>
            <w:vAlign w:val="bottom"/>
          </w:tcPr>
          <w:p>
            <w:pPr>
              <w:pStyle w:val="Normal"/>
              <w:widowControl w:val="false"/>
              <w:spacing w:before="0" w:after="160"/>
              <w:jc w:val="center"/>
              <w:rPr>
                <w:sz w:val="16"/>
                <w:szCs w:val="16"/>
              </w:rPr>
            </w:pPr>
            <w:r>
              <w:rPr>
                <w:sz w:val="16"/>
                <w:szCs w:val="16"/>
              </w:rPr>
              <w:t>1</w:t>
            </w:r>
          </w:p>
        </w:tc>
        <w:tc>
          <w:tcPr>
            <w:tcW w:w="1411" w:type="dxa"/>
            <w:tcBorders/>
            <w:vAlign w:val="bottom"/>
          </w:tcPr>
          <w:p>
            <w:pPr>
              <w:pStyle w:val="Normal"/>
              <w:widowControl w:val="false"/>
              <w:spacing w:before="0" w:after="160"/>
              <w:jc w:val="center"/>
              <w:rPr>
                <w:sz w:val="16"/>
                <w:szCs w:val="16"/>
              </w:rPr>
            </w:pPr>
            <w:r>
              <w:rPr>
                <w:sz w:val="16"/>
                <w:szCs w:val="16"/>
              </w:rPr>
              <w:t>0.42242</w:t>
            </w:r>
          </w:p>
        </w:tc>
        <w:tc>
          <w:tcPr>
            <w:tcW w:w="964" w:type="dxa"/>
            <w:tcBorders/>
            <w:vAlign w:val="bottom"/>
          </w:tcPr>
          <w:p>
            <w:pPr>
              <w:pStyle w:val="Normal"/>
              <w:widowControl w:val="false"/>
              <w:spacing w:before="0" w:after="160"/>
              <w:jc w:val="center"/>
              <w:rPr>
                <w:sz w:val="16"/>
                <w:szCs w:val="16"/>
              </w:rPr>
            </w:pPr>
            <w:r>
              <w:rPr>
                <w:sz w:val="16"/>
                <w:szCs w:val="16"/>
              </w:rPr>
              <w:t>0.39229</w:t>
            </w:r>
          </w:p>
        </w:tc>
        <w:tc>
          <w:tcPr>
            <w:tcW w:w="1075" w:type="dxa"/>
            <w:tcBorders/>
            <w:vAlign w:val="bottom"/>
          </w:tcPr>
          <w:p>
            <w:pPr>
              <w:pStyle w:val="Normal"/>
              <w:widowControl w:val="false"/>
              <w:spacing w:before="0" w:after="160"/>
              <w:jc w:val="center"/>
              <w:rPr>
                <w:b/>
                <w:b/>
                <w:bCs/>
                <w:sz w:val="16"/>
                <w:szCs w:val="16"/>
              </w:rPr>
            </w:pPr>
            <w:r>
              <w:rPr>
                <w:b/>
                <w:bCs/>
                <w:sz w:val="16"/>
                <w:szCs w:val="16"/>
              </w:rPr>
              <w:t>0.01068</w:t>
            </w:r>
          </w:p>
        </w:tc>
        <w:tc>
          <w:tcPr>
            <w:tcW w:w="1314" w:type="dxa"/>
            <w:tcBorders/>
            <w:vAlign w:val="bottom"/>
          </w:tcPr>
          <w:p>
            <w:pPr>
              <w:pStyle w:val="Normal"/>
              <w:widowControl w:val="false"/>
              <w:spacing w:before="0" w:after="160"/>
              <w:jc w:val="center"/>
              <w:rPr>
                <w:b/>
                <w:b/>
                <w:bCs/>
                <w:sz w:val="16"/>
                <w:szCs w:val="16"/>
              </w:rPr>
            </w:pPr>
            <w:r>
              <w:rPr>
                <w:b/>
                <w:bCs/>
                <w:sz w:val="16"/>
                <w:szCs w:val="16"/>
              </w:rPr>
              <w:t>0.00233</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Head-Mandibles asymmetric-Sensory</w:t>
            </w:r>
          </w:p>
        </w:tc>
        <w:tc>
          <w:tcPr>
            <w:tcW w:w="913" w:type="dxa"/>
            <w:tcBorders/>
            <w:vAlign w:val="bottom"/>
          </w:tcPr>
          <w:p>
            <w:pPr>
              <w:pStyle w:val="Normal"/>
              <w:widowControl w:val="false"/>
              <w:spacing w:before="0" w:after="160"/>
              <w:jc w:val="center"/>
              <w:rPr>
                <w:sz w:val="16"/>
                <w:szCs w:val="16"/>
              </w:rPr>
            </w:pPr>
            <w:r>
              <w:rPr>
                <w:sz w:val="16"/>
                <w:szCs w:val="16"/>
              </w:rPr>
              <w:t>0.99626</w:t>
            </w:r>
          </w:p>
        </w:tc>
        <w:tc>
          <w:tcPr>
            <w:tcW w:w="902" w:type="dxa"/>
            <w:tcBorders/>
            <w:vAlign w:val="bottom"/>
          </w:tcPr>
          <w:p>
            <w:pPr>
              <w:pStyle w:val="Normal"/>
              <w:widowControl w:val="false"/>
              <w:spacing w:before="0" w:after="160"/>
              <w:jc w:val="center"/>
              <w:rPr>
                <w:sz w:val="16"/>
                <w:szCs w:val="16"/>
              </w:rPr>
            </w:pPr>
            <w:r>
              <w:rPr>
                <w:sz w:val="16"/>
                <w:szCs w:val="16"/>
              </w:rPr>
              <w:t>0.8134</w:t>
            </w:r>
          </w:p>
        </w:tc>
        <w:tc>
          <w:tcPr>
            <w:tcW w:w="1201" w:type="dxa"/>
            <w:tcBorders/>
            <w:vAlign w:val="bottom"/>
          </w:tcPr>
          <w:p>
            <w:pPr>
              <w:pStyle w:val="Normal"/>
              <w:widowControl w:val="false"/>
              <w:spacing w:before="0" w:after="160"/>
              <w:jc w:val="center"/>
              <w:rPr>
                <w:sz w:val="16"/>
                <w:szCs w:val="16"/>
              </w:rPr>
            </w:pPr>
            <w:r>
              <w:rPr>
                <w:sz w:val="16"/>
                <w:szCs w:val="16"/>
              </w:rPr>
              <w:t>0.42242</w:t>
            </w:r>
          </w:p>
        </w:tc>
        <w:tc>
          <w:tcPr>
            <w:tcW w:w="1411" w:type="dxa"/>
            <w:tcBorders/>
            <w:vAlign w:val="bottom"/>
          </w:tcPr>
          <w:p>
            <w:pPr>
              <w:pStyle w:val="Normal"/>
              <w:widowControl w:val="false"/>
              <w:spacing w:before="0" w:after="160"/>
              <w:jc w:val="center"/>
              <w:rPr>
                <w:sz w:val="16"/>
                <w:szCs w:val="16"/>
              </w:rPr>
            </w:pPr>
            <w:r>
              <w:rPr>
                <w:sz w:val="16"/>
                <w:szCs w:val="16"/>
              </w:rPr>
              <w:t>1</w:t>
            </w:r>
          </w:p>
        </w:tc>
        <w:tc>
          <w:tcPr>
            <w:tcW w:w="964" w:type="dxa"/>
            <w:tcBorders/>
            <w:vAlign w:val="bottom"/>
          </w:tcPr>
          <w:p>
            <w:pPr>
              <w:pStyle w:val="Normal"/>
              <w:widowControl w:val="false"/>
              <w:spacing w:before="0" w:after="160"/>
              <w:jc w:val="center"/>
              <w:rPr>
                <w:sz w:val="16"/>
                <w:szCs w:val="16"/>
              </w:rPr>
            </w:pPr>
            <w:r>
              <w:rPr>
                <w:sz w:val="16"/>
                <w:szCs w:val="16"/>
              </w:rPr>
              <w:t>0.68009</w:t>
            </w:r>
          </w:p>
        </w:tc>
        <w:tc>
          <w:tcPr>
            <w:tcW w:w="1075" w:type="dxa"/>
            <w:tcBorders/>
            <w:vAlign w:val="bottom"/>
          </w:tcPr>
          <w:p>
            <w:pPr>
              <w:pStyle w:val="Normal"/>
              <w:widowControl w:val="false"/>
              <w:spacing w:before="0" w:after="160"/>
              <w:jc w:val="center"/>
              <w:rPr>
                <w:sz w:val="16"/>
                <w:szCs w:val="16"/>
              </w:rPr>
            </w:pPr>
            <w:r>
              <w:rPr>
                <w:sz w:val="16"/>
                <w:szCs w:val="16"/>
              </w:rPr>
              <w:t>0.06314</w:t>
            </w:r>
          </w:p>
        </w:tc>
        <w:tc>
          <w:tcPr>
            <w:tcW w:w="1314" w:type="dxa"/>
            <w:tcBorders/>
            <w:vAlign w:val="bottom"/>
          </w:tcPr>
          <w:p>
            <w:pPr>
              <w:pStyle w:val="Normal"/>
              <w:widowControl w:val="false"/>
              <w:spacing w:before="0" w:after="160"/>
              <w:jc w:val="center"/>
              <w:rPr>
                <w:b/>
                <w:b/>
                <w:bCs/>
                <w:sz w:val="16"/>
                <w:szCs w:val="16"/>
              </w:rPr>
            </w:pPr>
            <w:r>
              <w:rPr>
                <w:b/>
                <w:bCs/>
                <w:sz w:val="16"/>
                <w:szCs w:val="16"/>
              </w:rPr>
              <w:t>0.01575</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Ventral-Dorsal</w:t>
            </w:r>
          </w:p>
        </w:tc>
        <w:tc>
          <w:tcPr>
            <w:tcW w:w="913" w:type="dxa"/>
            <w:tcBorders/>
            <w:vAlign w:val="bottom"/>
          </w:tcPr>
          <w:p>
            <w:pPr>
              <w:pStyle w:val="Normal"/>
              <w:widowControl w:val="false"/>
              <w:spacing w:before="0" w:after="160"/>
              <w:jc w:val="center"/>
              <w:rPr>
                <w:sz w:val="16"/>
                <w:szCs w:val="16"/>
              </w:rPr>
            </w:pPr>
            <w:r>
              <w:rPr>
                <w:sz w:val="16"/>
                <w:szCs w:val="16"/>
              </w:rPr>
              <w:t>0.70606</w:t>
            </w:r>
          </w:p>
        </w:tc>
        <w:tc>
          <w:tcPr>
            <w:tcW w:w="902" w:type="dxa"/>
            <w:tcBorders/>
            <w:vAlign w:val="bottom"/>
          </w:tcPr>
          <w:p>
            <w:pPr>
              <w:pStyle w:val="Normal"/>
              <w:widowControl w:val="false"/>
              <w:spacing w:before="0" w:after="160"/>
              <w:jc w:val="center"/>
              <w:rPr>
                <w:sz w:val="16"/>
                <w:szCs w:val="16"/>
              </w:rPr>
            </w:pPr>
            <w:r>
              <w:rPr>
                <w:sz w:val="16"/>
                <w:szCs w:val="16"/>
              </w:rPr>
              <w:t>0.78264</w:t>
            </w:r>
          </w:p>
        </w:tc>
        <w:tc>
          <w:tcPr>
            <w:tcW w:w="1201" w:type="dxa"/>
            <w:tcBorders/>
            <w:vAlign w:val="bottom"/>
          </w:tcPr>
          <w:p>
            <w:pPr>
              <w:pStyle w:val="Normal"/>
              <w:widowControl w:val="false"/>
              <w:spacing w:before="0" w:after="160"/>
              <w:jc w:val="center"/>
              <w:rPr>
                <w:sz w:val="16"/>
                <w:szCs w:val="16"/>
              </w:rPr>
            </w:pPr>
            <w:r>
              <w:rPr>
                <w:sz w:val="16"/>
                <w:szCs w:val="16"/>
              </w:rPr>
              <w:t>0.39229</w:t>
            </w:r>
          </w:p>
        </w:tc>
        <w:tc>
          <w:tcPr>
            <w:tcW w:w="1411" w:type="dxa"/>
            <w:tcBorders/>
            <w:vAlign w:val="bottom"/>
          </w:tcPr>
          <w:p>
            <w:pPr>
              <w:pStyle w:val="Normal"/>
              <w:widowControl w:val="false"/>
              <w:spacing w:before="0" w:after="160"/>
              <w:jc w:val="center"/>
              <w:rPr>
                <w:sz w:val="16"/>
                <w:szCs w:val="16"/>
              </w:rPr>
            </w:pPr>
            <w:r>
              <w:rPr>
                <w:sz w:val="16"/>
                <w:szCs w:val="16"/>
              </w:rPr>
              <w:t>0.68009</w:t>
            </w:r>
          </w:p>
        </w:tc>
        <w:tc>
          <w:tcPr>
            <w:tcW w:w="964" w:type="dxa"/>
            <w:tcBorders/>
            <w:vAlign w:val="bottom"/>
          </w:tcPr>
          <w:p>
            <w:pPr>
              <w:pStyle w:val="Normal"/>
              <w:widowControl w:val="false"/>
              <w:spacing w:before="0" w:after="160"/>
              <w:jc w:val="center"/>
              <w:rPr>
                <w:sz w:val="16"/>
                <w:szCs w:val="16"/>
              </w:rPr>
            </w:pPr>
            <w:r>
              <w:rPr>
                <w:sz w:val="16"/>
                <w:szCs w:val="16"/>
              </w:rPr>
              <w:t>1</w:t>
            </w:r>
          </w:p>
        </w:tc>
        <w:tc>
          <w:tcPr>
            <w:tcW w:w="1075" w:type="dxa"/>
            <w:tcBorders/>
            <w:vAlign w:val="bottom"/>
          </w:tcPr>
          <w:p>
            <w:pPr>
              <w:pStyle w:val="Normal"/>
              <w:widowControl w:val="false"/>
              <w:spacing w:before="0" w:after="160"/>
              <w:jc w:val="center"/>
              <w:rPr>
                <w:sz w:val="16"/>
                <w:szCs w:val="16"/>
              </w:rPr>
            </w:pPr>
            <w:r>
              <w:rPr>
                <w:sz w:val="16"/>
                <w:szCs w:val="16"/>
              </w:rPr>
              <w:t>0.42742</w:t>
            </w:r>
          </w:p>
        </w:tc>
        <w:tc>
          <w:tcPr>
            <w:tcW w:w="1314" w:type="dxa"/>
            <w:tcBorders/>
            <w:vAlign w:val="bottom"/>
          </w:tcPr>
          <w:p>
            <w:pPr>
              <w:pStyle w:val="Normal"/>
              <w:widowControl w:val="false"/>
              <w:spacing w:before="0" w:after="160"/>
              <w:jc w:val="center"/>
              <w:rPr>
                <w:sz w:val="16"/>
                <w:szCs w:val="16"/>
              </w:rPr>
            </w:pPr>
            <w:r>
              <w:rPr>
                <w:sz w:val="16"/>
                <w:szCs w:val="16"/>
              </w:rPr>
              <w:t>0.20901</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Half-Half</w:t>
            </w:r>
          </w:p>
        </w:tc>
        <w:tc>
          <w:tcPr>
            <w:tcW w:w="913" w:type="dxa"/>
            <w:tcBorders/>
            <w:vAlign w:val="bottom"/>
          </w:tcPr>
          <w:p>
            <w:pPr>
              <w:pStyle w:val="Normal"/>
              <w:widowControl w:val="false"/>
              <w:spacing w:before="0" w:after="160"/>
              <w:jc w:val="center"/>
              <w:rPr>
                <w:sz w:val="16"/>
                <w:szCs w:val="16"/>
              </w:rPr>
            </w:pPr>
            <w:r>
              <w:rPr>
                <w:sz w:val="16"/>
                <w:szCs w:val="16"/>
              </w:rPr>
              <w:t>0.1149</w:t>
            </w:r>
          </w:p>
        </w:tc>
        <w:tc>
          <w:tcPr>
            <w:tcW w:w="902" w:type="dxa"/>
            <w:tcBorders/>
            <w:vAlign w:val="bottom"/>
          </w:tcPr>
          <w:p>
            <w:pPr>
              <w:pStyle w:val="Normal"/>
              <w:widowControl w:val="false"/>
              <w:spacing w:before="0" w:after="160"/>
              <w:jc w:val="center"/>
              <w:rPr>
                <w:sz w:val="16"/>
                <w:szCs w:val="16"/>
              </w:rPr>
            </w:pPr>
            <w:r>
              <w:rPr>
                <w:sz w:val="16"/>
                <w:szCs w:val="16"/>
              </w:rPr>
              <w:t>0.10146</w:t>
            </w:r>
          </w:p>
        </w:tc>
        <w:tc>
          <w:tcPr>
            <w:tcW w:w="1201" w:type="dxa"/>
            <w:tcBorders/>
            <w:vAlign w:val="bottom"/>
          </w:tcPr>
          <w:p>
            <w:pPr>
              <w:pStyle w:val="Normal"/>
              <w:widowControl w:val="false"/>
              <w:spacing w:before="0" w:after="160"/>
              <w:jc w:val="center"/>
              <w:rPr>
                <w:b/>
                <w:b/>
                <w:bCs/>
                <w:sz w:val="16"/>
                <w:szCs w:val="16"/>
              </w:rPr>
            </w:pPr>
            <w:r>
              <w:rPr>
                <w:b/>
                <w:bCs/>
                <w:sz w:val="16"/>
                <w:szCs w:val="16"/>
              </w:rPr>
              <w:t>0.01068</w:t>
            </w:r>
          </w:p>
        </w:tc>
        <w:tc>
          <w:tcPr>
            <w:tcW w:w="1411" w:type="dxa"/>
            <w:tcBorders/>
            <w:vAlign w:val="bottom"/>
          </w:tcPr>
          <w:p>
            <w:pPr>
              <w:pStyle w:val="Normal"/>
              <w:widowControl w:val="false"/>
              <w:spacing w:before="0" w:after="160"/>
              <w:jc w:val="center"/>
              <w:rPr>
                <w:sz w:val="16"/>
                <w:szCs w:val="16"/>
              </w:rPr>
            </w:pPr>
            <w:r>
              <w:rPr>
                <w:sz w:val="16"/>
                <w:szCs w:val="16"/>
              </w:rPr>
              <w:t>0.06314</w:t>
            </w:r>
          </w:p>
        </w:tc>
        <w:tc>
          <w:tcPr>
            <w:tcW w:w="964" w:type="dxa"/>
            <w:tcBorders/>
            <w:vAlign w:val="bottom"/>
          </w:tcPr>
          <w:p>
            <w:pPr>
              <w:pStyle w:val="Normal"/>
              <w:widowControl w:val="false"/>
              <w:spacing w:before="0" w:after="160"/>
              <w:jc w:val="center"/>
              <w:rPr>
                <w:sz w:val="16"/>
                <w:szCs w:val="16"/>
              </w:rPr>
            </w:pPr>
            <w:r>
              <w:rPr>
                <w:sz w:val="16"/>
                <w:szCs w:val="16"/>
              </w:rPr>
              <w:t>0.42742</w:t>
            </w:r>
          </w:p>
        </w:tc>
        <w:tc>
          <w:tcPr>
            <w:tcW w:w="1075" w:type="dxa"/>
            <w:tcBorders/>
            <w:vAlign w:val="bottom"/>
          </w:tcPr>
          <w:p>
            <w:pPr>
              <w:pStyle w:val="Normal"/>
              <w:widowControl w:val="false"/>
              <w:spacing w:before="0" w:after="160"/>
              <w:jc w:val="center"/>
              <w:rPr>
                <w:sz w:val="16"/>
                <w:szCs w:val="16"/>
              </w:rPr>
            </w:pPr>
            <w:r>
              <w:rPr>
                <w:sz w:val="16"/>
                <w:szCs w:val="16"/>
              </w:rPr>
              <w:t>1</w:t>
            </w:r>
          </w:p>
        </w:tc>
        <w:tc>
          <w:tcPr>
            <w:tcW w:w="1314" w:type="dxa"/>
            <w:tcBorders/>
            <w:vAlign w:val="bottom"/>
          </w:tcPr>
          <w:p>
            <w:pPr>
              <w:pStyle w:val="Normal"/>
              <w:widowControl w:val="false"/>
              <w:spacing w:before="0" w:after="160"/>
              <w:jc w:val="center"/>
              <w:rPr>
                <w:sz w:val="16"/>
                <w:szCs w:val="16"/>
              </w:rPr>
            </w:pPr>
            <w:r>
              <w:rPr>
                <w:sz w:val="16"/>
                <w:szCs w:val="16"/>
              </w:rPr>
              <w:t>0.51083</w:t>
            </w:r>
          </w:p>
        </w:tc>
      </w:tr>
      <w:tr>
        <w:trPr>
          <w:trHeight w:val="256" w:hRule="atLeast"/>
        </w:trPr>
        <w:tc>
          <w:tcPr>
            <w:tcW w:w="1074" w:type="dxa"/>
            <w:tcBorders/>
            <w:vAlign w:val="bottom"/>
          </w:tcPr>
          <w:p>
            <w:pPr>
              <w:pStyle w:val="Contenudetableau"/>
              <w:widowControl w:val="false"/>
              <w:spacing w:before="0" w:after="160"/>
              <w:jc w:val="center"/>
              <w:rPr>
                <w:sz w:val="16"/>
                <w:szCs w:val="16"/>
              </w:rPr>
            </w:pPr>
            <w:r>
              <w:rPr>
                <w:sz w:val="16"/>
                <w:szCs w:val="16"/>
              </w:rPr>
              <w:t>Mandibles only</w:t>
            </w:r>
          </w:p>
        </w:tc>
        <w:tc>
          <w:tcPr>
            <w:tcW w:w="913" w:type="dxa"/>
            <w:tcBorders/>
            <w:vAlign w:val="bottom"/>
          </w:tcPr>
          <w:p>
            <w:pPr>
              <w:pStyle w:val="Contenudetableau"/>
              <w:widowControl w:val="false"/>
              <w:spacing w:before="0" w:after="160"/>
              <w:jc w:val="center"/>
              <w:rPr>
                <w:b/>
                <w:b/>
                <w:bCs/>
                <w:sz w:val="16"/>
                <w:szCs w:val="16"/>
              </w:rPr>
            </w:pPr>
            <w:r>
              <w:rPr>
                <w:b/>
                <w:bCs/>
                <w:sz w:val="16"/>
                <w:szCs w:val="16"/>
              </w:rPr>
              <w:t>0.03527</w:t>
            </w:r>
          </w:p>
        </w:tc>
        <w:tc>
          <w:tcPr>
            <w:tcW w:w="902" w:type="dxa"/>
            <w:tcBorders/>
            <w:vAlign w:val="bottom"/>
          </w:tcPr>
          <w:p>
            <w:pPr>
              <w:pStyle w:val="Contenudetableau"/>
              <w:widowControl w:val="false"/>
              <w:spacing w:before="0" w:after="160"/>
              <w:jc w:val="center"/>
              <w:rPr>
                <w:b/>
                <w:b/>
                <w:bCs/>
                <w:sz w:val="16"/>
                <w:szCs w:val="16"/>
              </w:rPr>
            </w:pPr>
            <w:r>
              <w:rPr>
                <w:b/>
                <w:bCs/>
                <w:sz w:val="16"/>
                <w:szCs w:val="16"/>
              </w:rPr>
              <w:t>0.027</w:t>
            </w:r>
          </w:p>
        </w:tc>
        <w:tc>
          <w:tcPr>
            <w:tcW w:w="1201" w:type="dxa"/>
            <w:tcBorders/>
            <w:vAlign w:val="bottom"/>
          </w:tcPr>
          <w:p>
            <w:pPr>
              <w:pStyle w:val="Contenudetableau"/>
              <w:widowControl w:val="false"/>
              <w:spacing w:before="0" w:after="160"/>
              <w:jc w:val="center"/>
              <w:rPr>
                <w:b/>
                <w:b/>
                <w:bCs/>
                <w:sz w:val="16"/>
                <w:szCs w:val="16"/>
              </w:rPr>
            </w:pPr>
            <w:r>
              <w:rPr>
                <w:b/>
                <w:bCs/>
                <w:sz w:val="16"/>
                <w:szCs w:val="16"/>
              </w:rPr>
              <w:t>0.00233</w:t>
            </w:r>
          </w:p>
        </w:tc>
        <w:tc>
          <w:tcPr>
            <w:tcW w:w="1411" w:type="dxa"/>
            <w:tcBorders/>
            <w:vAlign w:val="bottom"/>
          </w:tcPr>
          <w:p>
            <w:pPr>
              <w:pStyle w:val="Contenudetableau"/>
              <w:widowControl w:val="false"/>
              <w:spacing w:before="0" w:after="160"/>
              <w:jc w:val="center"/>
              <w:rPr>
                <w:b/>
                <w:b/>
                <w:bCs/>
                <w:sz w:val="16"/>
                <w:szCs w:val="16"/>
              </w:rPr>
            </w:pPr>
            <w:r>
              <w:rPr>
                <w:b/>
                <w:bCs/>
                <w:sz w:val="16"/>
                <w:szCs w:val="16"/>
              </w:rPr>
              <w:t>0.01575</w:t>
            </w:r>
          </w:p>
        </w:tc>
        <w:tc>
          <w:tcPr>
            <w:tcW w:w="964" w:type="dxa"/>
            <w:tcBorders/>
            <w:vAlign w:val="bottom"/>
          </w:tcPr>
          <w:p>
            <w:pPr>
              <w:pStyle w:val="Contenudetableau"/>
              <w:widowControl w:val="false"/>
              <w:spacing w:before="0" w:after="160"/>
              <w:jc w:val="center"/>
              <w:rPr>
                <w:sz w:val="16"/>
                <w:szCs w:val="16"/>
              </w:rPr>
            </w:pPr>
            <w:r>
              <w:rPr>
                <w:sz w:val="16"/>
                <w:szCs w:val="16"/>
              </w:rPr>
              <w:t>0.20901</w:t>
            </w:r>
          </w:p>
        </w:tc>
        <w:tc>
          <w:tcPr>
            <w:tcW w:w="1075" w:type="dxa"/>
            <w:tcBorders/>
            <w:vAlign w:val="bottom"/>
          </w:tcPr>
          <w:p>
            <w:pPr>
              <w:pStyle w:val="Contenudetableau"/>
              <w:widowControl w:val="false"/>
              <w:spacing w:before="0" w:after="160"/>
              <w:jc w:val="center"/>
              <w:rPr>
                <w:sz w:val="16"/>
                <w:szCs w:val="16"/>
              </w:rPr>
            </w:pPr>
            <w:r>
              <w:rPr>
                <w:sz w:val="16"/>
                <w:szCs w:val="16"/>
              </w:rPr>
              <w:t>0.51083</w:t>
            </w:r>
          </w:p>
        </w:tc>
        <w:tc>
          <w:tcPr>
            <w:tcW w:w="1314" w:type="dxa"/>
            <w:tcBorders/>
            <w:vAlign w:val="bottom"/>
          </w:tcPr>
          <w:p>
            <w:pPr>
              <w:pStyle w:val="Contenudetableau"/>
              <w:widowControl w:val="false"/>
              <w:spacing w:before="0" w:after="160"/>
              <w:jc w:val="center"/>
              <w:rPr>
                <w:sz w:val="16"/>
                <w:szCs w:val="16"/>
              </w:rPr>
            </w:pPr>
            <w:r>
              <w:rPr>
                <w:sz w:val="16"/>
                <w:szCs w:val="16"/>
              </w:rPr>
              <w:t>1</w:t>
            </w:r>
          </w:p>
        </w:tc>
      </w:tr>
    </w:tbl>
    <w:p>
      <w:pPr>
        <w:pStyle w:val="Normal"/>
        <w:rPr/>
      </w:pPr>
      <w:r>
        <w:rPr/>
      </w:r>
    </w:p>
    <w:p>
      <w:pPr>
        <w:pStyle w:val="Normal"/>
        <w:spacing w:lineRule="auto" w:line="240" w:before="0" w:after="0"/>
        <w:rPr/>
      </w:pPr>
      <w:r>
        <w:rPr/>
      </w:r>
      <w:r>
        <w:br w:type="page"/>
      </w:r>
    </w:p>
    <w:p>
      <w:pPr>
        <w:pStyle w:val="Bibliography"/>
        <w:rPr>
          <w:rFonts w:ascii="Calibri" w:hAnsi="Calibri" w:cs="Calibri"/>
          <w:del w:id="91" w:author="Samuel Ginot" w:date="2023-10-13T10:24:53Z"/>
        </w:rPr>
      </w:pPr>
      <w:del w:id="86" w:author="Samuel Ginot" w:date="2023-10-13T10:24:53Z">
        <w:r>
          <w:rPr>
            <w:rFonts w:cs="Calibri"/>
          </w:rPr>
          <w:delText xml:space="preserve">Adams, D. C. (2016). Evaluating modularity in morphometric data: Challenges with the RV coefficient and a new test measure. </w:delText>
        </w:r>
      </w:del>
      <w:del w:id="87" w:author="Samuel Ginot" w:date="2023-10-13T10:24:53Z">
        <w:r>
          <w:rPr>
            <w:rFonts w:cs="Calibri"/>
            <w:i/>
            <w:iCs/>
          </w:rPr>
          <w:delText>Methods in Ecology and Evolution</w:delText>
        </w:r>
      </w:del>
      <w:del w:id="88" w:author="Samuel Ginot" w:date="2023-10-13T10:24:53Z">
        <w:r>
          <w:rPr>
            <w:rFonts w:cs="Calibri"/>
          </w:rPr>
          <w:delText xml:space="preserve">, </w:delText>
        </w:r>
      </w:del>
      <w:del w:id="89" w:author="Samuel Ginot" w:date="2023-10-13T10:24:53Z">
        <w:r>
          <w:rPr>
            <w:rFonts w:cs="Calibri"/>
            <w:i/>
            <w:iCs/>
          </w:rPr>
          <w:delText>7</w:delText>
        </w:r>
      </w:del>
      <w:del w:id="90" w:author="Samuel Ginot" w:date="2023-10-13T10:24:53Z">
        <w:r>
          <w:rPr>
            <w:rFonts w:cs="Calibri"/>
          </w:rPr>
          <w:delText>(5), 565–572. https://doi.org/10.1111/2041-210X.12511</w:delText>
        </w:r>
      </w:del>
    </w:p>
    <w:p>
      <w:pPr>
        <w:pStyle w:val="Bibliography"/>
        <w:rPr>
          <w:rFonts w:ascii="Calibri" w:hAnsi="Calibri" w:cs="Calibri"/>
          <w:del w:id="97" w:author="Samuel Ginot" w:date="2023-10-13T10:24:53Z"/>
        </w:rPr>
      </w:pPr>
      <w:del w:id="92" w:author="Samuel Ginot" w:date="2023-10-13T10:24:53Z">
        <w:r>
          <w:rPr>
            <w:rFonts w:cs="Calibri"/>
          </w:rPr>
          <w:delText xml:space="preserve">Adams, D. C., &amp; Collyer, M. L. (2016). On the comparison of the strength of morphological integration across morphometric datasets. </w:delText>
        </w:r>
      </w:del>
      <w:del w:id="93" w:author="Samuel Ginot" w:date="2023-10-13T10:24:53Z">
        <w:r>
          <w:rPr>
            <w:rFonts w:cs="Calibri"/>
            <w:i/>
            <w:iCs/>
          </w:rPr>
          <w:delText>Evolution</w:delText>
        </w:r>
      </w:del>
      <w:del w:id="94" w:author="Samuel Ginot" w:date="2023-10-13T10:24:53Z">
        <w:r>
          <w:rPr>
            <w:rFonts w:cs="Calibri"/>
          </w:rPr>
          <w:delText xml:space="preserve">, </w:delText>
        </w:r>
      </w:del>
      <w:del w:id="95" w:author="Samuel Ginot" w:date="2023-10-13T10:24:53Z">
        <w:r>
          <w:rPr>
            <w:rFonts w:cs="Calibri"/>
            <w:i/>
            <w:iCs/>
          </w:rPr>
          <w:delText>70</w:delText>
        </w:r>
      </w:del>
      <w:del w:id="96" w:author="Samuel Ginot" w:date="2023-10-13T10:24:53Z">
        <w:r>
          <w:rPr>
            <w:rFonts w:cs="Calibri"/>
          </w:rPr>
          <w:delText>(11), 2623–2631. https://doi.org/10.1111/evo.13045</w:delText>
        </w:r>
      </w:del>
    </w:p>
    <w:p>
      <w:pPr>
        <w:pStyle w:val="Bibliography"/>
        <w:rPr>
          <w:rFonts w:ascii="Calibri" w:hAnsi="Calibri" w:cs="Calibri"/>
          <w:del w:id="103" w:author="Samuel Ginot" w:date="2023-10-13T10:24:53Z"/>
        </w:rPr>
      </w:pPr>
      <w:del w:id="98" w:author="Samuel Ginot" w:date="2023-10-13T10:24:53Z">
        <w:r>
          <w:rPr>
            <w:rFonts w:cs="Calibri"/>
          </w:rPr>
          <w:delText xml:space="preserve">Adams, D. C., &amp; Collyer, M. L. (2019). Comparing the strength of modular signal, and evaluating alternative modular hypotheses, using covariance ratio effect sizes with morphometric data. </w:delText>
        </w:r>
      </w:del>
      <w:del w:id="99" w:author="Samuel Ginot" w:date="2023-10-13T10:24:53Z">
        <w:r>
          <w:rPr>
            <w:rFonts w:cs="Calibri"/>
            <w:i/>
            <w:iCs/>
          </w:rPr>
          <w:delText>Evolution</w:delText>
        </w:r>
      </w:del>
      <w:del w:id="100" w:author="Samuel Ginot" w:date="2023-10-13T10:24:53Z">
        <w:r>
          <w:rPr>
            <w:rFonts w:cs="Calibri"/>
          </w:rPr>
          <w:delText xml:space="preserve">, </w:delText>
        </w:r>
      </w:del>
      <w:del w:id="101" w:author="Samuel Ginot" w:date="2023-10-13T10:24:53Z">
        <w:r>
          <w:rPr>
            <w:rFonts w:cs="Calibri"/>
            <w:i/>
            <w:iCs/>
          </w:rPr>
          <w:delText>73</w:delText>
        </w:r>
      </w:del>
      <w:del w:id="102" w:author="Samuel Ginot" w:date="2023-10-13T10:24:53Z">
        <w:r>
          <w:rPr>
            <w:rFonts w:cs="Calibri"/>
          </w:rPr>
          <w:delText>(12), 2352–2367. https://doi.org/10.1111/evo.13867</w:delText>
        </w:r>
      </w:del>
    </w:p>
    <w:p>
      <w:pPr>
        <w:pStyle w:val="Bibliography"/>
        <w:rPr>
          <w:rFonts w:ascii="Calibri" w:hAnsi="Calibri" w:cs="Calibri"/>
          <w:del w:id="109" w:author="Samuel Ginot" w:date="2023-10-13T10:24:53Z"/>
        </w:rPr>
      </w:pPr>
      <w:del w:id="104" w:author="Samuel Ginot" w:date="2023-10-13T10:24:53Z">
        <w:r>
          <w:rPr>
            <w:rFonts w:cs="Calibri"/>
          </w:rPr>
          <w:delText xml:space="preserve">Adams, D. C., &amp; Otárola-Castillo, E. (2013). geomorph: An R package for the collection and analysis of geometric morphometric shape data. </w:delText>
        </w:r>
      </w:del>
      <w:del w:id="105" w:author="Samuel Ginot" w:date="2023-10-13T10:24:53Z">
        <w:r>
          <w:rPr>
            <w:rFonts w:cs="Calibri"/>
            <w:i/>
            <w:iCs/>
          </w:rPr>
          <w:delText>Methods in Ecology and Evolution</w:delText>
        </w:r>
      </w:del>
      <w:del w:id="106" w:author="Samuel Ginot" w:date="2023-10-13T10:24:53Z">
        <w:r>
          <w:rPr>
            <w:rFonts w:cs="Calibri"/>
          </w:rPr>
          <w:delText xml:space="preserve">, </w:delText>
        </w:r>
      </w:del>
      <w:del w:id="107" w:author="Samuel Ginot" w:date="2023-10-13T10:24:53Z">
        <w:r>
          <w:rPr>
            <w:rFonts w:cs="Calibri"/>
            <w:i/>
            <w:iCs/>
          </w:rPr>
          <w:delText>4</w:delText>
        </w:r>
      </w:del>
      <w:del w:id="108" w:author="Samuel Ginot" w:date="2023-10-13T10:24:53Z">
        <w:r>
          <w:rPr>
            <w:rFonts w:cs="Calibri"/>
          </w:rPr>
          <w:delText>(4), 393–399. https://doi.org/10.1111/2041-210X.12035</w:delText>
        </w:r>
      </w:del>
    </w:p>
    <w:p>
      <w:pPr>
        <w:pStyle w:val="Bibliography"/>
        <w:rPr>
          <w:rFonts w:ascii="Calibri" w:hAnsi="Calibri" w:cs="Calibri"/>
          <w:del w:id="115" w:author="Samuel Ginot" w:date="2023-10-13T10:24:53Z"/>
        </w:rPr>
      </w:pPr>
      <w:del w:id="110" w:author="Samuel Ginot" w:date="2023-10-13T10:24:53Z">
        <w:r>
          <w:rPr>
            <w:rFonts w:cs="Calibri"/>
          </w:rPr>
          <w:delText xml:space="preserve">Babcock, L. E. (2005). Asymmetry in the fossil record. </w:delText>
        </w:r>
      </w:del>
      <w:del w:id="111" w:author="Samuel Ginot" w:date="2023-10-13T10:24:53Z">
        <w:r>
          <w:rPr>
            <w:rFonts w:cs="Calibri"/>
            <w:i/>
            <w:iCs/>
          </w:rPr>
          <w:delText>European Review</w:delText>
        </w:r>
      </w:del>
      <w:del w:id="112" w:author="Samuel Ginot" w:date="2023-10-13T10:24:53Z">
        <w:r>
          <w:rPr>
            <w:rFonts w:cs="Calibri"/>
          </w:rPr>
          <w:delText xml:space="preserve">, </w:delText>
        </w:r>
      </w:del>
      <w:del w:id="113" w:author="Samuel Ginot" w:date="2023-10-13T10:24:53Z">
        <w:r>
          <w:rPr>
            <w:rFonts w:cs="Calibri"/>
            <w:i/>
            <w:iCs/>
          </w:rPr>
          <w:delText>13</w:delText>
        </w:r>
      </w:del>
      <w:del w:id="114" w:author="Samuel Ginot" w:date="2023-10-13T10:24:53Z">
        <w:r>
          <w:rPr>
            <w:rFonts w:cs="Calibri"/>
          </w:rPr>
          <w:delText>(S2), 135–143. https://doi.org/10.1017/S1062798705000712</w:delText>
        </w:r>
      </w:del>
    </w:p>
    <w:p>
      <w:pPr>
        <w:pStyle w:val="Bibliography"/>
        <w:rPr>
          <w:rFonts w:ascii="Calibri" w:hAnsi="Calibri" w:cs="Calibri"/>
          <w:del w:id="121" w:author="Samuel Ginot" w:date="2023-10-13T10:24:53Z"/>
        </w:rPr>
      </w:pPr>
      <w:del w:id="116" w:author="Samuel Ginot" w:date="2023-10-13T10:24:53Z">
        <w:r>
          <w:rPr>
            <w:rFonts w:cs="Calibri"/>
          </w:rPr>
          <w:delText xml:space="preserve">Ball, G. E. (1992). The Tribe Licinini (Coleoptera: Carabidae): A Review of the Genus-Groups and of the Species of Selected Genera. </w:delText>
        </w:r>
      </w:del>
      <w:del w:id="117" w:author="Samuel Ginot" w:date="2023-10-13T10:24:53Z">
        <w:r>
          <w:rPr>
            <w:rFonts w:cs="Calibri"/>
            <w:i/>
            <w:iCs/>
          </w:rPr>
          <w:delText>Journal of the New York Entomological Society</w:delText>
        </w:r>
      </w:del>
      <w:del w:id="118" w:author="Samuel Ginot" w:date="2023-10-13T10:24:53Z">
        <w:r>
          <w:rPr>
            <w:rFonts w:cs="Calibri"/>
          </w:rPr>
          <w:delText xml:space="preserve">, </w:delText>
        </w:r>
      </w:del>
      <w:del w:id="119" w:author="Samuel Ginot" w:date="2023-10-13T10:24:53Z">
        <w:r>
          <w:rPr>
            <w:rFonts w:cs="Calibri"/>
            <w:i/>
            <w:iCs/>
          </w:rPr>
          <w:delText>100</w:delText>
        </w:r>
      </w:del>
      <w:del w:id="120" w:author="Samuel Ginot" w:date="2023-10-13T10:24:53Z">
        <w:r>
          <w:rPr>
            <w:rFonts w:cs="Calibri"/>
          </w:rPr>
          <w:delText>(2), 325–380.</w:delText>
        </w:r>
      </w:del>
    </w:p>
    <w:p>
      <w:pPr>
        <w:pStyle w:val="Bibliography"/>
        <w:rPr>
          <w:rFonts w:ascii="Calibri" w:hAnsi="Calibri" w:cs="Calibri"/>
          <w:del w:id="127" w:author="Samuel Ginot" w:date="2023-10-13T10:24:53Z"/>
        </w:rPr>
      </w:pPr>
      <w:del w:id="122" w:author="Samuel Ginot" w:date="2023-10-13T10:24:53Z">
        <w:r>
          <w:rPr>
            <w:rFonts w:cs="Calibri"/>
          </w:rPr>
          <w:delText xml:space="preserve">Benítez, H., Lemic, D., Villalobos-Leiva, A., Bažok, R., Órdenes-Claveria, R., Pajač Živković, I., &amp; Mikac, K. (2020). Breaking Symmetry: Fluctuating Asymmetry and Geometric Morphometrics as Tools for Evaluating Developmental Instability under Diverse Agroecosystems. </w:delText>
        </w:r>
      </w:del>
      <w:del w:id="123" w:author="Samuel Ginot" w:date="2023-10-13T10:24:53Z">
        <w:r>
          <w:rPr>
            <w:rFonts w:cs="Calibri"/>
            <w:i/>
            <w:iCs/>
          </w:rPr>
          <w:delText>Symmetry</w:delText>
        </w:r>
      </w:del>
      <w:del w:id="124" w:author="Samuel Ginot" w:date="2023-10-13T10:24:53Z">
        <w:r>
          <w:rPr>
            <w:rFonts w:cs="Calibri"/>
          </w:rPr>
          <w:delText xml:space="preserve">, </w:delText>
        </w:r>
      </w:del>
      <w:del w:id="125" w:author="Samuel Ginot" w:date="2023-10-13T10:24:53Z">
        <w:r>
          <w:rPr>
            <w:rFonts w:cs="Calibri"/>
            <w:i/>
            <w:iCs/>
          </w:rPr>
          <w:delText>12</w:delText>
        </w:r>
      </w:del>
      <w:del w:id="126" w:author="Samuel Ginot" w:date="2023-10-13T10:24:53Z">
        <w:r>
          <w:rPr>
            <w:rFonts w:cs="Calibri"/>
          </w:rPr>
          <w:delText>(11), 1789. https://doi.org/10.3390/sym12111789</w:delText>
        </w:r>
      </w:del>
    </w:p>
    <w:p>
      <w:pPr>
        <w:pStyle w:val="Bibliography"/>
        <w:rPr>
          <w:rFonts w:ascii="Calibri" w:hAnsi="Calibri" w:cs="Calibri"/>
          <w:del w:id="133" w:author="Samuel Ginot" w:date="2023-10-13T10:24:53Z"/>
        </w:rPr>
      </w:pPr>
      <w:del w:id="128" w:author="Samuel Ginot" w:date="2023-10-13T10:24:53Z">
        <w:r>
          <w:rPr>
            <w:rFonts w:cs="Calibri"/>
          </w:rPr>
          <w:delText xml:space="preserve">Brown, N. A., &amp; Wolpert, L. (1990). The development of handedness in left/right asymmetry. </w:delText>
        </w:r>
      </w:del>
      <w:del w:id="129" w:author="Samuel Ginot" w:date="2023-10-13T10:24:53Z">
        <w:r>
          <w:rPr>
            <w:rFonts w:cs="Calibri"/>
            <w:i/>
            <w:iCs/>
          </w:rPr>
          <w:delText>Development</w:delText>
        </w:r>
      </w:del>
      <w:del w:id="130" w:author="Samuel Ginot" w:date="2023-10-13T10:24:53Z">
        <w:r>
          <w:rPr>
            <w:rFonts w:cs="Calibri"/>
          </w:rPr>
          <w:delText xml:space="preserve">, </w:delText>
        </w:r>
      </w:del>
      <w:del w:id="131" w:author="Samuel Ginot" w:date="2023-10-13T10:24:53Z">
        <w:r>
          <w:rPr>
            <w:rFonts w:cs="Calibri"/>
            <w:i/>
            <w:iCs/>
          </w:rPr>
          <w:delText>109</w:delText>
        </w:r>
      </w:del>
      <w:del w:id="132" w:author="Samuel Ginot" w:date="2023-10-13T10:24:53Z">
        <w:r>
          <w:rPr>
            <w:rFonts w:cs="Calibri"/>
          </w:rPr>
          <w:delText>(1), 1–9. https://doi.org/10.1242/dev.109.1.1</w:delText>
        </w:r>
      </w:del>
    </w:p>
    <w:p>
      <w:pPr>
        <w:pStyle w:val="Bibliography"/>
        <w:rPr>
          <w:rFonts w:ascii="Calibri" w:hAnsi="Calibri" w:cs="Calibri"/>
          <w:del w:id="139" w:author="Samuel Ginot" w:date="2023-10-13T10:24:53Z"/>
        </w:rPr>
      </w:pPr>
      <w:del w:id="134" w:author="Samuel Ginot" w:date="2023-10-13T10:24:53Z">
        <w:r>
          <w:rPr>
            <w:rFonts w:cs="Calibri"/>
          </w:rPr>
          <w:delText xml:space="preserve">Cardini, A. (2019). Integration and Modularity in Procrustes Shape Data: Is There a Risk of Spurious Results? </w:delText>
        </w:r>
      </w:del>
      <w:del w:id="135" w:author="Samuel Ginot" w:date="2023-10-13T10:24:53Z">
        <w:r>
          <w:rPr>
            <w:rFonts w:cs="Calibri"/>
            <w:i/>
            <w:iCs/>
          </w:rPr>
          <w:delText>Evolutionary Biology</w:delText>
        </w:r>
      </w:del>
      <w:del w:id="136" w:author="Samuel Ginot" w:date="2023-10-13T10:24:53Z">
        <w:r>
          <w:rPr>
            <w:rFonts w:cs="Calibri"/>
          </w:rPr>
          <w:delText xml:space="preserve">, </w:delText>
        </w:r>
      </w:del>
      <w:del w:id="137" w:author="Samuel Ginot" w:date="2023-10-13T10:24:53Z">
        <w:r>
          <w:rPr>
            <w:rFonts w:cs="Calibri"/>
            <w:i/>
            <w:iCs/>
          </w:rPr>
          <w:delText>46</w:delText>
        </w:r>
      </w:del>
      <w:del w:id="138" w:author="Samuel Ginot" w:date="2023-10-13T10:24:53Z">
        <w:r>
          <w:rPr>
            <w:rFonts w:cs="Calibri"/>
          </w:rPr>
          <w:delText>(1), 90–105. https://doi.org/10.1007/s11692-018-9463-x</w:delText>
        </w:r>
      </w:del>
    </w:p>
    <w:p>
      <w:pPr>
        <w:pStyle w:val="Bibliography"/>
        <w:rPr>
          <w:rFonts w:ascii="Calibri" w:hAnsi="Calibri" w:cs="Calibri"/>
          <w:del w:id="143" w:author="Samuel Ginot" w:date="2023-10-13T10:24:53Z"/>
        </w:rPr>
      </w:pPr>
      <w:del w:id="140" w:author="Samuel Ginot" w:date="2023-10-13T10:24:53Z">
        <w:r>
          <w:rPr>
            <w:rFonts w:cs="Calibri"/>
          </w:rPr>
          <w:delText xml:space="preserve">Cardini, A. (2023). </w:delText>
        </w:r>
      </w:del>
      <w:del w:id="141" w:author="Samuel Ginot" w:date="2023-10-13T10:24:53Z">
        <w:r>
          <w:rPr>
            <w:rFonts w:cs="Calibri"/>
            <w:i/>
            <w:iCs/>
          </w:rPr>
          <w:delText>Shall we all adopt, with no worries, the ‘within a configuration’ approach in geometric morphometrics? A comment on claims that the effect of the superimposition and sliding on shape data is “not an obstacle to analyses of integration and modularity”</w:delText>
        </w:r>
      </w:del>
      <w:del w:id="142" w:author="Samuel Ginot" w:date="2023-10-13T10:24:53Z">
        <w:r>
          <w:rPr>
            <w:rFonts w:cs="Calibri"/>
          </w:rPr>
          <w:delText>. EcoEvoRxiv.</w:delText>
        </w:r>
      </w:del>
    </w:p>
    <w:p>
      <w:pPr>
        <w:pStyle w:val="Bibliography"/>
        <w:rPr>
          <w:rFonts w:ascii="Calibri" w:hAnsi="Calibri" w:cs="Calibri"/>
          <w:del w:id="149" w:author="Samuel Ginot" w:date="2023-10-13T10:24:53Z"/>
        </w:rPr>
      </w:pPr>
      <w:del w:id="144" w:author="Samuel Ginot" w:date="2023-10-13T10:24:53Z">
        <w:r>
          <w:rPr>
            <w:rFonts w:cs="Calibri"/>
          </w:rPr>
          <w:delText xml:space="preserve">Chapman, R. F. (1964). The structure and wear of the mandibles in some African grasshoppers. </w:delText>
        </w:r>
      </w:del>
      <w:del w:id="145" w:author="Samuel Ginot" w:date="2023-10-13T10:24:53Z">
        <w:r>
          <w:rPr>
            <w:rFonts w:cs="Calibri"/>
            <w:i/>
            <w:iCs/>
          </w:rPr>
          <w:delText>Proceedings of the Zoological Society of London</w:delText>
        </w:r>
      </w:del>
      <w:del w:id="146" w:author="Samuel Ginot" w:date="2023-10-13T10:24:53Z">
        <w:r>
          <w:rPr>
            <w:rFonts w:cs="Calibri"/>
          </w:rPr>
          <w:delText xml:space="preserve">, </w:delText>
        </w:r>
      </w:del>
      <w:del w:id="147" w:author="Samuel Ginot" w:date="2023-10-13T10:24:53Z">
        <w:r>
          <w:rPr>
            <w:rFonts w:cs="Calibri"/>
            <w:i/>
            <w:iCs/>
          </w:rPr>
          <w:delText>142</w:delText>
        </w:r>
      </w:del>
      <w:del w:id="148" w:author="Samuel Ginot" w:date="2023-10-13T10:24:53Z">
        <w:r>
          <w:rPr>
            <w:rFonts w:cs="Calibri"/>
          </w:rPr>
          <w:delText>(1), 107–122. https://doi.org/10.1111/j.1469-7998.1964.tb05157.x</w:delText>
        </w:r>
      </w:del>
    </w:p>
    <w:p>
      <w:pPr>
        <w:pStyle w:val="Bibliography"/>
        <w:rPr>
          <w:rFonts w:ascii="Calibri" w:hAnsi="Calibri" w:cs="Calibri"/>
          <w:del w:id="157" w:author="Samuel Ginot" w:date="2023-10-13T10:24:53Z"/>
        </w:rPr>
      </w:pPr>
      <w:del w:id="150" w:author="Samuel Ginot" w:date="2023-10-13T10:24:53Z">
        <w:r>
          <w:rPr>
            <w:rFonts w:cs="Calibri"/>
          </w:rPr>
          <w:delText xml:space="preserve">Churchill, M., Miguel, J., Beatty, B. L., Goswami, A., &amp; Geisler, J. H. (2019). Asymmetry drives modularity of the skull in the common dolphin ( </w:delText>
        </w:r>
      </w:del>
      <w:del w:id="151" w:author="Samuel Ginot" w:date="2023-10-13T10:24:53Z">
        <w:r>
          <w:rPr>
            <w:rFonts w:cs="Calibri"/>
            <w:i/>
            <w:iCs/>
          </w:rPr>
          <w:delText>Delphinus delphis</w:delText>
        </w:r>
      </w:del>
      <w:del w:id="152" w:author="Samuel Ginot" w:date="2023-10-13T10:24:53Z">
        <w:r>
          <w:rPr>
            <w:rFonts w:cs="Calibri"/>
          </w:rPr>
          <w:delText xml:space="preserve"> ). </w:delText>
        </w:r>
      </w:del>
      <w:del w:id="153" w:author="Samuel Ginot" w:date="2023-10-13T10:24:53Z">
        <w:r>
          <w:rPr>
            <w:rFonts w:cs="Calibri"/>
            <w:i/>
            <w:iCs/>
          </w:rPr>
          <w:delText>Biological Journal of the Linnean Society</w:delText>
        </w:r>
      </w:del>
      <w:del w:id="154" w:author="Samuel Ginot" w:date="2023-10-13T10:24:53Z">
        <w:r>
          <w:rPr>
            <w:rFonts w:cs="Calibri"/>
          </w:rPr>
          <w:delText xml:space="preserve">, </w:delText>
        </w:r>
      </w:del>
      <w:del w:id="155" w:author="Samuel Ginot" w:date="2023-10-13T10:24:53Z">
        <w:r>
          <w:rPr>
            <w:rFonts w:cs="Calibri"/>
            <w:i/>
            <w:iCs/>
          </w:rPr>
          <w:delText>126</w:delText>
        </w:r>
      </w:del>
      <w:del w:id="156" w:author="Samuel Ginot" w:date="2023-10-13T10:24:53Z">
        <w:r>
          <w:rPr>
            <w:rFonts w:cs="Calibri"/>
          </w:rPr>
          <w:delText>(2), 225–239. https://doi.org/10.1093/biolinnean/bly190</w:delText>
        </w:r>
      </w:del>
    </w:p>
    <w:p>
      <w:pPr>
        <w:pStyle w:val="Bibliography"/>
        <w:rPr>
          <w:rFonts w:ascii="Calibri" w:hAnsi="Calibri" w:cs="Calibri"/>
          <w:del w:id="161" w:author="Samuel Ginot" w:date="2023-10-13T10:24:53Z"/>
        </w:rPr>
      </w:pPr>
      <w:del w:id="158" w:author="Samuel Ginot" w:date="2023-10-13T10:24:53Z">
        <w:r>
          <w:rPr>
            <w:rFonts w:cs="Calibri"/>
          </w:rPr>
          <w:delText xml:space="preserve">Claude, J. (2008). </w:delText>
        </w:r>
      </w:del>
      <w:del w:id="159" w:author="Samuel Ginot" w:date="2023-10-13T10:24:53Z">
        <w:r>
          <w:rPr>
            <w:rFonts w:cs="Calibri"/>
            <w:i/>
            <w:iCs/>
          </w:rPr>
          <w:delText>Morphometrics with R</w:delText>
        </w:r>
      </w:del>
      <w:del w:id="160" w:author="Samuel Ginot" w:date="2023-10-13T10:24:53Z">
        <w:r>
          <w:rPr>
            <w:rFonts w:cs="Calibri"/>
          </w:rPr>
          <w:delText>. Springer.</w:delText>
        </w:r>
      </w:del>
    </w:p>
    <w:p>
      <w:pPr>
        <w:pStyle w:val="Bibliography"/>
        <w:rPr>
          <w:rFonts w:ascii="Calibri" w:hAnsi="Calibri" w:cs="Calibri"/>
          <w:del w:id="165" w:author="Samuel Ginot" w:date="2023-10-13T10:24:53Z"/>
        </w:rPr>
      </w:pPr>
      <w:del w:id="162" w:author="Samuel Ginot" w:date="2023-10-13T10:24:53Z">
        <w:r>
          <w:rPr>
            <w:rFonts w:cs="Calibri"/>
          </w:rPr>
          <w:delText xml:space="preserve">Clissold, F. J. (2007). The Biomechanics of Chewing and Plant Fracture: Mechanisms and Implications. In </w:delText>
        </w:r>
      </w:del>
      <w:del w:id="163" w:author="Samuel Ginot" w:date="2023-10-13T10:24:53Z">
        <w:r>
          <w:rPr>
            <w:rFonts w:cs="Calibri"/>
            <w:i/>
            <w:iCs/>
          </w:rPr>
          <w:delText>Advances in Insect Physiology</w:delText>
        </w:r>
      </w:del>
      <w:del w:id="164" w:author="Samuel Ginot" w:date="2023-10-13T10:24:53Z">
        <w:r>
          <w:rPr>
            <w:rFonts w:cs="Calibri"/>
          </w:rPr>
          <w:delText xml:space="preserve"> (Vol. 34, pp. 317–372). Elsevier. https://doi.org/10.1016/S0065-2806(07)34006-X</w:delText>
        </w:r>
      </w:del>
    </w:p>
    <w:p>
      <w:pPr>
        <w:pStyle w:val="Bibliography"/>
        <w:rPr>
          <w:rFonts w:ascii="Calibri" w:hAnsi="Calibri" w:cs="Calibri"/>
          <w:del w:id="173" w:author="Samuel Ginot" w:date="2023-10-13T10:24:53Z"/>
        </w:rPr>
      </w:pPr>
      <w:del w:id="166" w:author="Samuel Ginot" w:date="2023-10-13T10:24:53Z">
        <w:r>
          <w:rPr>
            <w:rFonts w:cs="Calibri"/>
          </w:rPr>
          <w:delText xml:space="preserve">del Castillo, D. L., Segura, V., Flores, D. A., &amp; Cappozzo, H. L. (2016). Cranial development and directional asymmetry in Commerson’s dolphin, </w:delText>
        </w:r>
      </w:del>
      <w:del w:id="167" w:author="Samuel Ginot" w:date="2023-10-13T10:24:53Z">
        <w:r>
          <w:rPr>
            <w:rFonts w:cs="Calibri"/>
            <w:i/>
            <w:iCs/>
          </w:rPr>
          <w:delText>Cephalorhynchus commersonii commersonii</w:delText>
        </w:r>
      </w:del>
      <w:del w:id="168" w:author="Samuel Ginot" w:date="2023-10-13T10:24:53Z">
        <w:r>
          <w:rPr>
            <w:rFonts w:cs="Calibri"/>
          </w:rPr>
          <w:delText xml:space="preserve">: 3D geometric morphometric approach. </w:delText>
        </w:r>
      </w:del>
      <w:del w:id="169" w:author="Samuel Ginot" w:date="2023-10-13T10:24:53Z">
        <w:r>
          <w:rPr>
            <w:rFonts w:cs="Calibri"/>
            <w:i/>
            <w:iCs/>
          </w:rPr>
          <w:delText>Journal of Mammalogy</w:delText>
        </w:r>
      </w:del>
      <w:del w:id="170" w:author="Samuel Ginot" w:date="2023-10-13T10:24:53Z">
        <w:r>
          <w:rPr>
            <w:rFonts w:cs="Calibri"/>
          </w:rPr>
          <w:delText xml:space="preserve">, </w:delText>
        </w:r>
      </w:del>
      <w:del w:id="171" w:author="Samuel Ginot" w:date="2023-10-13T10:24:53Z">
        <w:r>
          <w:rPr>
            <w:rFonts w:cs="Calibri"/>
            <w:i/>
            <w:iCs/>
          </w:rPr>
          <w:delText>97</w:delText>
        </w:r>
      </w:del>
      <w:del w:id="172" w:author="Samuel Ginot" w:date="2023-10-13T10:24:53Z">
        <w:r>
          <w:rPr>
            <w:rFonts w:cs="Calibri"/>
          </w:rPr>
          <w:delText>(5), 1345–1354. https://doi.org/10.1093/jmammal/gyw101</w:delText>
        </w:r>
      </w:del>
    </w:p>
    <w:p>
      <w:pPr>
        <w:pStyle w:val="Bibliography"/>
        <w:rPr>
          <w:rFonts w:ascii="Calibri" w:hAnsi="Calibri" w:cs="Calibri"/>
          <w:del w:id="181" w:author="Samuel Ginot" w:date="2023-10-13T10:24:53Z"/>
        </w:rPr>
      </w:pPr>
      <w:del w:id="174" w:author="Samuel Ginot" w:date="2023-10-13T10:24:53Z">
        <w:r>
          <w:rPr>
            <w:rFonts w:cs="Calibri"/>
          </w:rPr>
          <w:delText xml:space="preserve">del Castillo, D. L., Viglino, M., Flores, D. A., &amp; Cappozzo, H. L. (2017). Skull ontogeny and modularity in two species of </w:delText>
        </w:r>
      </w:del>
      <w:del w:id="175" w:author="Samuel Ginot" w:date="2023-10-13T10:24:53Z">
        <w:r>
          <w:rPr>
            <w:rFonts w:cs="Calibri"/>
            <w:i/>
            <w:iCs/>
          </w:rPr>
          <w:delText>Lagenorhynchus</w:delText>
        </w:r>
      </w:del>
      <w:del w:id="176" w:author="Samuel Ginot" w:date="2023-10-13T10:24:53Z">
        <w:r>
          <w:rPr>
            <w:rFonts w:cs="Calibri"/>
          </w:rPr>
          <w:delText xml:space="preserve">: Morphological and ecological implications. </w:delText>
        </w:r>
      </w:del>
      <w:del w:id="177" w:author="Samuel Ginot" w:date="2023-10-13T10:24:53Z">
        <w:r>
          <w:rPr>
            <w:rFonts w:cs="Calibri"/>
            <w:i/>
            <w:iCs/>
          </w:rPr>
          <w:delText>Journal of Morphology</w:delText>
        </w:r>
      </w:del>
      <w:del w:id="178" w:author="Samuel Ginot" w:date="2023-10-13T10:24:53Z">
        <w:r>
          <w:rPr>
            <w:rFonts w:cs="Calibri"/>
          </w:rPr>
          <w:delText xml:space="preserve">, </w:delText>
        </w:r>
      </w:del>
      <w:del w:id="179" w:author="Samuel Ginot" w:date="2023-10-13T10:24:53Z">
        <w:r>
          <w:rPr>
            <w:rFonts w:cs="Calibri"/>
            <w:i/>
            <w:iCs/>
          </w:rPr>
          <w:delText>278</w:delText>
        </w:r>
      </w:del>
      <w:del w:id="180" w:author="Samuel Ginot" w:date="2023-10-13T10:24:53Z">
        <w:r>
          <w:rPr>
            <w:rFonts w:cs="Calibri"/>
          </w:rPr>
          <w:delText>(2), 203–214. https://doi.org/10.1002/jmor.20629</w:delText>
        </w:r>
      </w:del>
    </w:p>
    <w:p>
      <w:pPr>
        <w:pStyle w:val="Bibliography"/>
        <w:rPr>
          <w:rFonts w:ascii="Calibri" w:hAnsi="Calibri" w:cs="Calibri"/>
          <w:del w:id="187" w:author="Samuel Ginot" w:date="2023-10-13T10:24:53Z"/>
        </w:rPr>
      </w:pPr>
      <w:del w:id="182" w:author="Samuel Ginot" w:date="2023-10-13T10:24:53Z">
        <w:r>
          <w:rPr>
            <w:rFonts w:cs="Calibri"/>
          </w:rPr>
          <w:delText xml:space="preserve">Evans, K. M., Larouche, O., Watson, S.-J., Farina, S., Habegger, M. L., &amp; Friedman, M. (2021). Integration drives rapid phenotypic evolution in flatfishes. </w:delText>
        </w:r>
      </w:del>
      <w:del w:id="183" w:author="Samuel Ginot" w:date="2023-10-13T10:24:53Z">
        <w:r>
          <w:rPr>
            <w:rFonts w:cs="Calibri"/>
            <w:i/>
            <w:iCs/>
          </w:rPr>
          <w:delText>Proceedings of the National Academy of Sciences</w:delText>
        </w:r>
      </w:del>
      <w:del w:id="184" w:author="Samuel Ginot" w:date="2023-10-13T10:24:53Z">
        <w:r>
          <w:rPr>
            <w:rFonts w:cs="Calibri"/>
          </w:rPr>
          <w:delText xml:space="preserve">, </w:delText>
        </w:r>
      </w:del>
      <w:del w:id="185" w:author="Samuel Ginot" w:date="2023-10-13T10:24:53Z">
        <w:r>
          <w:rPr>
            <w:rFonts w:cs="Calibri"/>
            <w:i/>
            <w:iCs/>
          </w:rPr>
          <w:delText>118</w:delText>
        </w:r>
      </w:del>
      <w:del w:id="186" w:author="Samuel Ginot" w:date="2023-10-13T10:24:53Z">
        <w:r>
          <w:rPr>
            <w:rFonts w:cs="Calibri"/>
          </w:rPr>
          <w:delText>(18), e2101330118. https://doi.org/10.1073/pnas.2101330118</w:delText>
        </w:r>
      </w:del>
    </w:p>
    <w:p>
      <w:pPr>
        <w:pStyle w:val="Bibliography"/>
        <w:rPr>
          <w:rFonts w:ascii="Calibri" w:hAnsi="Calibri" w:cs="Calibri"/>
          <w:del w:id="193" w:author="Samuel Ginot" w:date="2023-10-13T10:24:53Z"/>
        </w:rPr>
      </w:pPr>
      <w:del w:id="188" w:author="Samuel Ginot" w:date="2023-10-13T10:24:53Z">
        <w:r>
          <w:rPr>
            <w:rFonts w:cs="Calibri"/>
          </w:rPr>
          <w:delText xml:space="preserve">Goswami, A., &amp; Finarelli, J. A. (2016). EMMLi: A maximum likelihood approach to the analysis of modularity. </w:delText>
        </w:r>
      </w:del>
      <w:del w:id="189" w:author="Samuel Ginot" w:date="2023-10-13T10:24:53Z">
        <w:r>
          <w:rPr>
            <w:rFonts w:cs="Calibri"/>
            <w:i/>
            <w:iCs/>
          </w:rPr>
          <w:delText>Evolution</w:delText>
        </w:r>
      </w:del>
      <w:del w:id="190" w:author="Samuel Ginot" w:date="2023-10-13T10:24:53Z">
        <w:r>
          <w:rPr>
            <w:rFonts w:cs="Calibri"/>
          </w:rPr>
          <w:delText xml:space="preserve">, </w:delText>
        </w:r>
      </w:del>
      <w:del w:id="191" w:author="Samuel Ginot" w:date="2023-10-13T10:24:53Z">
        <w:r>
          <w:rPr>
            <w:rFonts w:cs="Calibri"/>
            <w:i/>
            <w:iCs/>
          </w:rPr>
          <w:delText>70</w:delText>
        </w:r>
      </w:del>
      <w:del w:id="192" w:author="Samuel Ginot" w:date="2023-10-13T10:24:53Z">
        <w:r>
          <w:rPr>
            <w:rFonts w:cs="Calibri"/>
          </w:rPr>
          <w:delText>(7), 1622–1637. https://doi.org/10.1111/evo.12956</w:delText>
        </w:r>
      </w:del>
    </w:p>
    <w:p>
      <w:pPr>
        <w:pStyle w:val="Bibliography"/>
        <w:rPr>
          <w:rFonts w:ascii="Calibri" w:hAnsi="Calibri" w:cs="Calibri"/>
          <w:del w:id="199" w:author="Samuel Ginot" w:date="2023-10-13T10:24:53Z"/>
        </w:rPr>
      </w:pPr>
      <w:del w:id="194" w:author="Samuel Ginot" w:date="2023-10-13T10:24:53Z">
        <w:r>
          <w:rPr>
            <w:rFonts w:cs="Calibri"/>
          </w:rPr>
          <w:delText xml:space="preserve">Govind, C. K. (1989). Asymmetry in Lobster Claws. </w:delText>
        </w:r>
      </w:del>
      <w:del w:id="195" w:author="Samuel Ginot" w:date="2023-10-13T10:24:53Z">
        <w:r>
          <w:rPr>
            <w:rFonts w:cs="Calibri"/>
            <w:i/>
            <w:iCs/>
          </w:rPr>
          <w:delText>American Naturalist</w:delText>
        </w:r>
      </w:del>
      <w:del w:id="196" w:author="Samuel Ginot" w:date="2023-10-13T10:24:53Z">
        <w:r>
          <w:rPr>
            <w:rFonts w:cs="Calibri"/>
          </w:rPr>
          <w:delText xml:space="preserve">, </w:delText>
        </w:r>
      </w:del>
      <w:del w:id="197" w:author="Samuel Ginot" w:date="2023-10-13T10:24:53Z">
        <w:r>
          <w:rPr>
            <w:rFonts w:cs="Calibri"/>
            <w:i/>
            <w:iCs/>
          </w:rPr>
          <w:delText>77</w:delText>
        </w:r>
      </w:del>
      <w:del w:id="198" w:author="Samuel Ginot" w:date="2023-10-13T10:24:53Z">
        <w:r>
          <w:rPr>
            <w:rFonts w:cs="Calibri"/>
          </w:rPr>
          <w:delText>(5), 468–474.</w:delText>
        </w:r>
      </w:del>
    </w:p>
    <w:p>
      <w:pPr>
        <w:pStyle w:val="Bibliography"/>
        <w:rPr>
          <w:rFonts w:ascii="Calibri" w:hAnsi="Calibri" w:cs="Calibri"/>
          <w:del w:id="205" w:author="Samuel Ginot" w:date="2023-10-13T10:24:53Z"/>
        </w:rPr>
      </w:pPr>
      <w:del w:id="200" w:author="Samuel Ginot" w:date="2023-10-13T10:24:53Z">
        <w:r>
          <w:rPr>
            <w:rFonts w:cs="Calibri"/>
          </w:rPr>
          <w:delText xml:space="preserve">Govind, C. K., &amp; Blundon, J. A. (1985). Form and function of the asymmetric chelae in blue crabs with normal and reversed handedness. </w:delText>
        </w:r>
      </w:del>
      <w:del w:id="201" w:author="Samuel Ginot" w:date="2023-10-13T10:24:53Z">
        <w:r>
          <w:rPr>
            <w:rFonts w:cs="Calibri"/>
            <w:i/>
            <w:iCs/>
          </w:rPr>
          <w:delText>The Biological Bulletin</w:delText>
        </w:r>
      </w:del>
      <w:del w:id="202" w:author="Samuel Ginot" w:date="2023-10-13T10:24:53Z">
        <w:r>
          <w:rPr>
            <w:rFonts w:cs="Calibri"/>
          </w:rPr>
          <w:delText xml:space="preserve">, </w:delText>
        </w:r>
      </w:del>
      <w:del w:id="203" w:author="Samuel Ginot" w:date="2023-10-13T10:24:53Z">
        <w:r>
          <w:rPr>
            <w:rFonts w:cs="Calibri"/>
            <w:i/>
            <w:iCs/>
          </w:rPr>
          <w:delText>168</w:delText>
        </w:r>
      </w:del>
      <w:del w:id="204" w:author="Samuel Ginot" w:date="2023-10-13T10:24:53Z">
        <w:r>
          <w:rPr>
            <w:rFonts w:cs="Calibri"/>
          </w:rPr>
          <w:delText>(2), 321–331. https://doi.org/10.2307/1541244</w:delText>
        </w:r>
      </w:del>
    </w:p>
    <w:p>
      <w:pPr>
        <w:pStyle w:val="Bibliography"/>
        <w:rPr>
          <w:rFonts w:ascii="Calibri" w:hAnsi="Calibri" w:cs="Calibri"/>
          <w:del w:id="209" w:author="Samuel Ginot" w:date="2023-10-13T10:24:53Z"/>
        </w:rPr>
      </w:pPr>
      <w:del w:id="206" w:author="Samuel Ginot" w:date="2023-10-13T10:24:53Z">
        <w:r>
          <w:rPr>
            <w:rFonts w:cs="Calibri"/>
          </w:rPr>
          <w:delText xml:space="preserve">Graham, J. H., Freeman, D. C., &amp; Emlen, J. M. (1994). Antisymmetry, directional asymmetry, and dynamic morphogenesis. In T. A. Markow (Ed.), </w:delText>
        </w:r>
      </w:del>
      <w:del w:id="207" w:author="Samuel Ginot" w:date="2023-10-13T10:24:53Z">
        <w:r>
          <w:rPr>
            <w:rFonts w:cs="Calibri"/>
            <w:i/>
            <w:iCs/>
          </w:rPr>
          <w:delText>Developmental Instability: Its Origins and Evolutionary Implications</w:delText>
        </w:r>
      </w:del>
      <w:del w:id="208" w:author="Samuel Ginot" w:date="2023-10-13T10:24:53Z">
        <w:r>
          <w:rPr>
            <w:rFonts w:cs="Calibri"/>
          </w:rPr>
          <w:delText xml:space="preserve"> (Springer Netherlands, Vol. 2, pp. 123–139). Kluwer Academic Publishers. https://doi.org/10.1007/978-94-011-0830-0_10</w:delText>
        </w:r>
      </w:del>
    </w:p>
    <w:p>
      <w:pPr>
        <w:pStyle w:val="Bibliography"/>
        <w:rPr>
          <w:rFonts w:ascii="Calibri" w:hAnsi="Calibri" w:cs="Calibri"/>
          <w:lang w:val="de-DE"/>
          <w:del w:id="215" w:author="Samuel Ginot" w:date="2023-10-13T10:24:53Z"/>
        </w:rPr>
      </w:pPr>
      <w:del w:id="210" w:author="Samuel Ginot" w:date="2023-10-13T10:24:53Z">
        <w:r>
          <w:rPr>
            <w:rFonts w:cs="Calibri"/>
          </w:rPr>
          <w:delText xml:space="preserve">Hansen, T. F., Carter, A. J. R., &amp; Pélabon, C. (2006). On Adaptive Accuracy and Precision in Natural Populations. </w:delText>
        </w:r>
      </w:del>
      <w:del w:id="211" w:author="Samuel Ginot" w:date="2023-10-13T10:24:53Z">
        <w:r>
          <w:rPr>
            <w:rFonts w:cs="Calibri"/>
            <w:i/>
            <w:iCs/>
            <w:lang w:val="de-DE"/>
          </w:rPr>
          <w:delText>The American Naturalist</w:delText>
        </w:r>
      </w:del>
      <w:del w:id="212" w:author="Samuel Ginot" w:date="2023-10-13T10:24:53Z">
        <w:r>
          <w:rPr>
            <w:rFonts w:cs="Calibri"/>
            <w:lang w:val="de-DE"/>
          </w:rPr>
          <w:delText xml:space="preserve">, </w:delText>
        </w:r>
      </w:del>
      <w:del w:id="213" w:author="Samuel Ginot" w:date="2023-10-13T10:24:53Z">
        <w:r>
          <w:rPr>
            <w:rFonts w:cs="Calibri"/>
            <w:i/>
            <w:iCs/>
            <w:lang w:val="de-DE"/>
          </w:rPr>
          <w:delText>168</w:delText>
        </w:r>
      </w:del>
      <w:del w:id="214" w:author="Samuel Ginot" w:date="2023-10-13T10:24:53Z">
        <w:r>
          <w:rPr>
            <w:rFonts w:cs="Calibri"/>
            <w:lang w:val="de-DE"/>
          </w:rPr>
          <w:delText>(2), 168–181. https://doi.org/10.1086/505768</w:delText>
        </w:r>
      </w:del>
    </w:p>
    <w:p>
      <w:pPr>
        <w:pStyle w:val="Bibliography"/>
        <w:rPr>
          <w:rFonts w:ascii="Calibri" w:hAnsi="Calibri" w:cs="Calibri"/>
          <w:del w:id="222" w:author="Samuel Ginot" w:date="2023-10-13T10:24:53Z"/>
        </w:rPr>
      </w:pPr>
      <w:del w:id="216" w:author="Samuel Ginot" w:date="2023-10-13T10:24:53Z">
        <w:r>
          <w:rPr>
            <w:rFonts w:cs="Calibri"/>
            <w:lang w:val="de-DE"/>
          </w:rPr>
          <w:delText xml:space="preserve">Huggenberger, S., Leidenberger, S., &amp; Oelschläger, H. H. A. (2017). </w:delText>
        </w:r>
      </w:del>
      <w:del w:id="217" w:author="Samuel Ginot" w:date="2023-10-13T10:24:53Z">
        <w:r>
          <w:rPr>
            <w:rFonts w:cs="Calibri"/>
          </w:rPr>
          <w:delText xml:space="preserve">Asymmetry of the nasofacial skull in toothed whales (Odontoceti). </w:delText>
        </w:r>
      </w:del>
      <w:del w:id="218" w:author="Samuel Ginot" w:date="2023-10-13T10:24:53Z">
        <w:r>
          <w:rPr>
            <w:rFonts w:cs="Calibri"/>
            <w:i/>
            <w:iCs/>
          </w:rPr>
          <w:delText>Journal of Zoology</w:delText>
        </w:r>
      </w:del>
      <w:del w:id="219" w:author="Samuel Ginot" w:date="2023-10-13T10:24:53Z">
        <w:r>
          <w:rPr>
            <w:rFonts w:cs="Calibri"/>
          </w:rPr>
          <w:delText xml:space="preserve">, </w:delText>
        </w:r>
      </w:del>
      <w:del w:id="220" w:author="Samuel Ginot" w:date="2023-10-13T10:24:53Z">
        <w:r>
          <w:rPr>
            <w:rFonts w:cs="Calibri"/>
            <w:i/>
            <w:iCs/>
          </w:rPr>
          <w:delText>302</w:delText>
        </w:r>
      </w:del>
      <w:del w:id="221" w:author="Samuel Ginot" w:date="2023-10-13T10:24:53Z">
        <w:r>
          <w:rPr>
            <w:rFonts w:cs="Calibri"/>
          </w:rPr>
          <w:delText>(1), 15–23. https://doi.org/10.1111/jzo.12425</w:delText>
        </w:r>
      </w:del>
    </w:p>
    <w:p>
      <w:pPr>
        <w:pStyle w:val="Bibliography"/>
        <w:rPr>
          <w:rFonts w:ascii="Calibri" w:hAnsi="Calibri" w:cs="Calibri"/>
          <w:del w:id="228" w:author="Samuel Ginot" w:date="2023-10-13T10:24:53Z"/>
        </w:rPr>
      </w:pPr>
      <w:del w:id="223" w:author="Samuel Ginot" w:date="2023-10-13T10:24:53Z">
        <w:r>
          <w:rPr>
            <w:rFonts w:cs="Calibri"/>
          </w:rPr>
          <w:delText xml:space="preserve">Klingenberg, C. P. (2022). Shape asymmetry—What’s new? </w:delText>
        </w:r>
      </w:del>
      <w:del w:id="224" w:author="Samuel Ginot" w:date="2023-10-13T10:24:53Z">
        <w:r>
          <w:rPr>
            <w:rFonts w:cs="Calibri"/>
            <w:i/>
            <w:iCs/>
          </w:rPr>
          <w:delText>Emerging Topics in Life Sciences</w:delText>
        </w:r>
      </w:del>
      <w:del w:id="225" w:author="Samuel Ginot" w:date="2023-10-13T10:24:53Z">
        <w:r>
          <w:rPr>
            <w:rFonts w:cs="Calibri"/>
          </w:rPr>
          <w:delText xml:space="preserve">, </w:delText>
        </w:r>
      </w:del>
      <w:del w:id="226" w:author="Samuel Ginot" w:date="2023-10-13T10:24:53Z">
        <w:r>
          <w:rPr>
            <w:rFonts w:cs="Calibri"/>
            <w:i/>
            <w:iCs/>
          </w:rPr>
          <w:delText>6</w:delText>
        </w:r>
      </w:del>
      <w:del w:id="227" w:author="Samuel Ginot" w:date="2023-10-13T10:24:53Z">
        <w:r>
          <w:rPr>
            <w:rFonts w:cs="Calibri"/>
          </w:rPr>
          <w:delText>(3), 285–294. https://doi.org/10.1042/ETLS20210273</w:delText>
        </w:r>
      </w:del>
    </w:p>
    <w:p>
      <w:pPr>
        <w:pStyle w:val="Bibliography"/>
        <w:rPr>
          <w:rFonts w:ascii="Calibri" w:hAnsi="Calibri" w:cs="Calibri"/>
          <w:del w:id="234" w:author="Samuel Ginot" w:date="2023-10-13T10:24:53Z"/>
        </w:rPr>
      </w:pPr>
      <w:del w:id="229" w:author="Samuel Ginot" w:date="2023-10-13T10:24:53Z">
        <w:r>
          <w:rPr>
            <w:rFonts w:cs="Calibri"/>
          </w:rPr>
          <w:delText xml:space="preserve">Klingenberg, C. P., Badyaev, A. V., Sowry, S. M., &amp; Beckwith, N. J. (2001). Inferring Developmental Modularity from Morphological Integration: Analysis of Individual Variation and Asymmetry in Bumblebee Wings. </w:delText>
        </w:r>
      </w:del>
      <w:del w:id="230" w:author="Samuel Ginot" w:date="2023-10-13T10:24:53Z">
        <w:r>
          <w:rPr>
            <w:rFonts w:cs="Calibri"/>
            <w:i/>
            <w:iCs/>
          </w:rPr>
          <w:delText>The American Naturalist</w:delText>
        </w:r>
      </w:del>
      <w:del w:id="231" w:author="Samuel Ginot" w:date="2023-10-13T10:24:53Z">
        <w:r>
          <w:rPr>
            <w:rFonts w:cs="Calibri"/>
          </w:rPr>
          <w:delText xml:space="preserve">, </w:delText>
        </w:r>
      </w:del>
      <w:del w:id="232" w:author="Samuel Ginot" w:date="2023-10-13T10:24:53Z">
        <w:r>
          <w:rPr>
            <w:rFonts w:cs="Calibri"/>
            <w:i/>
            <w:iCs/>
          </w:rPr>
          <w:delText>157</w:delText>
        </w:r>
      </w:del>
      <w:del w:id="233" w:author="Samuel Ginot" w:date="2023-10-13T10:24:53Z">
        <w:r>
          <w:rPr>
            <w:rFonts w:cs="Calibri"/>
          </w:rPr>
          <w:delText>(1), 11–23. https://doi.org/10.1086/317002</w:delText>
        </w:r>
      </w:del>
    </w:p>
    <w:p>
      <w:pPr>
        <w:pStyle w:val="Bibliography"/>
        <w:rPr>
          <w:rFonts w:ascii="Calibri" w:hAnsi="Calibri" w:cs="Calibri"/>
          <w:del w:id="240" w:author="Samuel Ginot" w:date="2023-10-13T10:24:53Z"/>
        </w:rPr>
      </w:pPr>
      <w:del w:id="235" w:author="Samuel Ginot" w:date="2023-10-13T10:24:53Z">
        <w:r>
          <w:rPr>
            <w:rFonts w:cs="Calibri"/>
          </w:rPr>
          <w:delText xml:space="preserve">Klingenberg, C. P., McIntyre, G. S., &amp; Zaklan, S. D. (1998). Left-right asymmetry of fly wings and the evolution of body axes. </w:delText>
        </w:r>
      </w:del>
      <w:del w:id="236" w:author="Samuel Ginot" w:date="2023-10-13T10:24:53Z">
        <w:r>
          <w:rPr>
            <w:rFonts w:cs="Calibri"/>
            <w:i/>
            <w:iCs/>
          </w:rPr>
          <w:delText>Proceedings of the Royal Society B: Biological Sciences</w:delText>
        </w:r>
      </w:del>
      <w:del w:id="237" w:author="Samuel Ginot" w:date="2023-10-13T10:24:53Z">
        <w:r>
          <w:rPr>
            <w:rFonts w:cs="Calibri"/>
          </w:rPr>
          <w:delText xml:space="preserve">, </w:delText>
        </w:r>
      </w:del>
      <w:del w:id="238" w:author="Samuel Ginot" w:date="2023-10-13T10:24:53Z">
        <w:r>
          <w:rPr>
            <w:rFonts w:cs="Calibri"/>
            <w:i/>
            <w:iCs/>
          </w:rPr>
          <w:delText>265</w:delText>
        </w:r>
      </w:del>
      <w:del w:id="239" w:author="Samuel Ginot" w:date="2023-10-13T10:24:53Z">
        <w:r>
          <w:rPr>
            <w:rFonts w:cs="Calibri"/>
          </w:rPr>
          <w:delText>, 1255–1259. https://doi.org/10.1098/rspb.1998.0427</w:delText>
        </w:r>
      </w:del>
    </w:p>
    <w:p>
      <w:pPr>
        <w:pStyle w:val="Bibliography"/>
        <w:rPr>
          <w:rFonts w:ascii="Calibri" w:hAnsi="Calibri" w:cs="Calibri"/>
          <w:del w:id="246" w:author="Samuel Ginot" w:date="2023-10-13T10:24:53Z"/>
        </w:rPr>
      </w:pPr>
      <w:del w:id="241" w:author="Samuel Ginot" w:date="2023-10-13T10:24:53Z">
        <w:r>
          <w:rPr>
            <w:rFonts w:cs="Calibri"/>
          </w:rPr>
          <w:delText xml:space="preserve">Lanzetti, A., Coombs, E. J., Miguez, R. P., Fernandez, V., &amp; Goswami, A. (2022). The ontogeny of asymmetry in echolocating whales. </w:delText>
        </w:r>
      </w:del>
      <w:del w:id="242" w:author="Samuel Ginot" w:date="2023-10-13T10:24:53Z">
        <w:r>
          <w:rPr>
            <w:rFonts w:cs="Calibri"/>
            <w:i/>
            <w:iCs/>
          </w:rPr>
          <w:delText>Proceedings of the Royal Society B: Biological Sciences</w:delText>
        </w:r>
      </w:del>
      <w:del w:id="243" w:author="Samuel Ginot" w:date="2023-10-13T10:24:53Z">
        <w:r>
          <w:rPr>
            <w:rFonts w:cs="Calibri"/>
          </w:rPr>
          <w:delText xml:space="preserve">, </w:delText>
        </w:r>
      </w:del>
      <w:del w:id="244" w:author="Samuel Ginot" w:date="2023-10-13T10:24:53Z">
        <w:r>
          <w:rPr>
            <w:rFonts w:cs="Calibri"/>
            <w:i/>
            <w:iCs/>
          </w:rPr>
          <w:delText>289</w:delText>
        </w:r>
      </w:del>
      <w:del w:id="245" w:author="Samuel Ginot" w:date="2023-10-13T10:24:53Z">
        <w:r>
          <w:rPr>
            <w:rFonts w:cs="Calibri"/>
          </w:rPr>
          <w:delText>, 20221090. https://doi.org/10.1098/rspb.2022.1090</w:delText>
        </w:r>
      </w:del>
    </w:p>
    <w:p>
      <w:pPr>
        <w:pStyle w:val="Bibliography"/>
        <w:rPr>
          <w:rFonts w:ascii="Calibri" w:hAnsi="Calibri" w:cs="Calibri"/>
          <w:del w:id="250" w:author="Samuel Ginot" w:date="2023-10-13T10:24:53Z"/>
        </w:rPr>
      </w:pPr>
      <w:del w:id="247" w:author="Samuel Ginot" w:date="2023-10-13T10:24:53Z">
        <w:r>
          <w:rPr>
            <w:rFonts w:cs="Calibri"/>
          </w:rPr>
          <w:delText xml:space="preserve">Lebrun, R. (2018). </w:delText>
        </w:r>
      </w:del>
      <w:del w:id="248" w:author="Samuel Ginot" w:date="2023-10-13T10:24:53Z">
        <w:r>
          <w:rPr>
            <w:rFonts w:cs="Calibri"/>
            <w:i/>
            <w:iCs/>
          </w:rPr>
          <w:delText>MorphoDig, an open-source 3D freeware dedicated to biology</w:delText>
        </w:r>
      </w:del>
      <w:del w:id="249" w:author="Samuel Ginot" w:date="2023-10-13T10:24:53Z">
        <w:r>
          <w:rPr>
            <w:rFonts w:cs="Calibri"/>
          </w:rPr>
          <w:delText xml:space="preserve"> [Computer software].</w:delText>
        </w:r>
      </w:del>
    </w:p>
    <w:p>
      <w:pPr>
        <w:pStyle w:val="Bibliography"/>
        <w:rPr>
          <w:rFonts w:ascii="Calibri" w:hAnsi="Calibri" w:cs="Calibri"/>
          <w:del w:id="256" w:author="Samuel Ginot" w:date="2023-10-13T10:24:53Z"/>
        </w:rPr>
      </w:pPr>
      <w:del w:id="251" w:author="Samuel Ginot" w:date="2023-10-13T10:24:53Z">
        <w:r>
          <w:rPr>
            <w:rFonts w:cs="Calibri"/>
          </w:rPr>
          <w:delText xml:space="preserve">Levinton, J. S. (2016). Bilateral linkage of monomorphic and dimorphic limb sizes in fiddler crabs. </w:delText>
        </w:r>
      </w:del>
      <w:del w:id="252" w:author="Samuel Ginot" w:date="2023-10-13T10:24:53Z">
        <w:r>
          <w:rPr>
            <w:rFonts w:cs="Calibri"/>
            <w:i/>
            <w:iCs/>
          </w:rPr>
          <w:delText>Biological Journal of the Linnean Society</w:delText>
        </w:r>
      </w:del>
      <w:del w:id="253" w:author="Samuel Ginot" w:date="2023-10-13T10:24:53Z">
        <w:r>
          <w:rPr>
            <w:rFonts w:cs="Calibri"/>
          </w:rPr>
          <w:delText xml:space="preserve">, </w:delText>
        </w:r>
      </w:del>
      <w:del w:id="254" w:author="Samuel Ginot" w:date="2023-10-13T10:24:53Z">
        <w:r>
          <w:rPr>
            <w:rFonts w:cs="Calibri"/>
            <w:i/>
            <w:iCs/>
          </w:rPr>
          <w:delText>119</w:delText>
        </w:r>
      </w:del>
      <w:del w:id="255" w:author="Samuel Ginot" w:date="2023-10-13T10:24:53Z">
        <w:r>
          <w:rPr>
            <w:rFonts w:cs="Calibri"/>
          </w:rPr>
          <w:delText>(2), 370–380. https://doi.org/10.1111/bij.12809</w:delText>
        </w:r>
      </w:del>
    </w:p>
    <w:p>
      <w:pPr>
        <w:pStyle w:val="Bibliography"/>
        <w:rPr>
          <w:rFonts w:ascii="Calibri" w:hAnsi="Calibri" w:cs="Calibri"/>
          <w:del w:id="262" w:author="Samuel Ginot" w:date="2023-10-13T10:24:53Z"/>
        </w:rPr>
      </w:pPr>
      <w:del w:id="257" w:author="Samuel Ginot" w:date="2023-10-13T10:24:53Z">
        <w:r>
          <w:rPr>
            <w:rFonts w:cs="Calibri"/>
          </w:rPr>
          <w:delText xml:space="preserve">Macleod, C. D., Reidenberg, J. S., Weller, M., Santos, M. B., Herman, J., Goold, J., &amp; Pierce, G. J. (2007). Breaking symmetry: The marine environment, prey size, and the evolution of asymmetry in cetacean skulls. </w:delText>
        </w:r>
      </w:del>
      <w:del w:id="258" w:author="Samuel Ginot" w:date="2023-10-13T10:24:53Z">
        <w:r>
          <w:rPr>
            <w:rFonts w:cs="Calibri"/>
            <w:i/>
            <w:iCs/>
          </w:rPr>
          <w:delText>The Anatomical Record</w:delText>
        </w:r>
      </w:del>
      <w:del w:id="259" w:author="Samuel Ginot" w:date="2023-10-13T10:24:53Z">
        <w:r>
          <w:rPr>
            <w:rFonts w:cs="Calibri"/>
          </w:rPr>
          <w:delText xml:space="preserve">, </w:delText>
        </w:r>
      </w:del>
      <w:del w:id="260" w:author="Samuel Ginot" w:date="2023-10-13T10:24:53Z">
        <w:r>
          <w:rPr>
            <w:rFonts w:cs="Calibri"/>
            <w:i/>
            <w:iCs/>
          </w:rPr>
          <w:delText>290</w:delText>
        </w:r>
      </w:del>
      <w:del w:id="261" w:author="Samuel Ginot" w:date="2023-10-13T10:24:53Z">
        <w:r>
          <w:rPr>
            <w:rFonts w:cs="Calibri"/>
          </w:rPr>
          <w:delText>(6), 539–545. https://doi.org/10.1002/ar.20539</w:delText>
        </w:r>
      </w:del>
    </w:p>
    <w:p>
      <w:pPr>
        <w:pStyle w:val="Bibliography"/>
        <w:rPr>
          <w:rFonts w:ascii="Calibri" w:hAnsi="Calibri" w:cs="Calibri"/>
          <w:del w:id="268" w:author="Samuel Ginot" w:date="2023-10-13T10:24:53Z"/>
        </w:rPr>
      </w:pPr>
      <w:del w:id="263" w:author="Samuel Ginot" w:date="2023-10-13T10:24:53Z">
        <w:r>
          <w:rPr>
            <w:rFonts w:cs="Calibri"/>
          </w:rPr>
          <w:delText xml:space="preserve">Meinhardt, H. (2001). Organizer and axes formation as a self-organizing process. </w:delText>
        </w:r>
      </w:del>
      <w:del w:id="264" w:author="Samuel Ginot" w:date="2023-10-13T10:24:53Z">
        <w:r>
          <w:rPr>
            <w:rFonts w:cs="Calibri"/>
            <w:i/>
            <w:iCs/>
          </w:rPr>
          <w:delText>International Journal of Developmental Biology</w:delText>
        </w:r>
      </w:del>
      <w:del w:id="265" w:author="Samuel Ginot" w:date="2023-10-13T10:24:53Z">
        <w:r>
          <w:rPr>
            <w:rFonts w:cs="Calibri"/>
          </w:rPr>
          <w:delText xml:space="preserve">, </w:delText>
        </w:r>
      </w:del>
      <w:del w:id="266" w:author="Samuel Ginot" w:date="2023-10-13T10:24:53Z">
        <w:r>
          <w:rPr>
            <w:rFonts w:cs="Calibri"/>
            <w:i/>
            <w:iCs/>
          </w:rPr>
          <w:delText>45</w:delText>
        </w:r>
      </w:del>
      <w:del w:id="267" w:author="Samuel Ginot" w:date="2023-10-13T10:24:53Z">
        <w:r>
          <w:rPr>
            <w:rFonts w:cs="Calibri"/>
          </w:rPr>
          <w:delText>, 177–188.</w:delText>
        </w:r>
      </w:del>
    </w:p>
    <w:p>
      <w:pPr>
        <w:pStyle w:val="Bibliography"/>
        <w:rPr>
          <w:rFonts w:ascii="Calibri" w:hAnsi="Calibri" w:cs="Calibri"/>
          <w:del w:id="272" w:author="Samuel Ginot" w:date="2023-10-13T10:24:53Z"/>
        </w:rPr>
      </w:pPr>
      <w:del w:id="269" w:author="Samuel Ginot" w:date="2023-10-13T10:24:53Z">
        <w:r>
          <w:rPr>
            <w:rFonts w:cs="Calibri"/>
          </w:rPr>
          <w:delText xml:space="preserve">Minelli, A., Boxshall, G., &amp; Fusco, G. (Eds.). (2013). </w:delText>
        </w:r>
      </w:del>
      <w:del w:id="270" w:author="Samuel Ginot" w:date="2023-10-13T10:24:53Z">
        <w:r>
          <w:rPr>
            <w:rFonts w:cs="Calibri"/>
            <w:i/>
            <w:iCs/>
          </w:rPr>
          <w:delText>Arthropod Biology and Evolution: Molecules, Development, Morphology</w:delText>
        </w:r>
      </w:del>
      <w:del w:id="271" w:author="Samuel Ginot" w:date="2023-10-13T10:24:53Z">
        <w:r>
          <w:rPr>
            <w:rFonts w:cs="Calibri"/>
          </w:rPr>
          <w:delText>. Springer Berlin Heidelberg. https://doi.org/10.1007/978-3-642-36160-9</w:delText>
        </w:r>
      </w:del>
    </w:p>
    <w:p>
      <w:pPr>
        <w:pStyle w:val="Bibliography"/>
        <w:rPr>
          <w:rFonts w:ascii="Calibri" w:hAnsi="Calibri" w:cs="Calibri"/>
          <w:del w:id="278" w:author="Samuel Ginot" w:date="2023-10-13T10:24:53Z"/>
        </w:rPr>
      </w:pPr>
      <w:del w:id="273" w:author="Samuel Ginot" w:date="2023-10-13T10:24:53Z">
        <w:r>
          <w:rPr>
            <w:rFonts w:cs="Calibri"/>
          </w:rPr>
          <w:delText xml:space="preserve">Møller, A. P. (1990). Fluctuating asymmetry in male sexual ornaments may reliably reveal male quality. </w:delText>
        </w:r>
      </w:del>
      <w:del w:id="274" w:author="Samuel Ginot" w:date="2023-10-13T10:24:53Z">
        <w:r>
          <w:rPr>
            <w:rFonts w:cs="Calibri"/>
            <w:i/>
            <w:iCs/>
          </w:rPr>
          <w:delText>Animal Behaviour</w:delText>
        </w:r>
      </w:del>
      <w:del w:id="275" w:author="Samuel Ginot" w:date="2023-10-13T10:24:53Z">
        <w:r>
          <w:rPr>
            <w:rFonts w:cs="Calibri"/>
          </w:rPr>
          <w:delText xml:space="preserve">, </w:delText>
        </w:r>
      </w:del>
      <w:del w:id="276" w:author="Samuel Ginot" w:date="2023-10-13T10:24:53Z">
        <w:r>
          <w:rPr>
            <w:rFonts w:cs="Calibri"/>
            <w:i/>
            <w:iCs/>
          </w:rPr>
          <w:delText>40</w:delText>
        </w:r>
      </w:del>
      <w:del w:id="277" w:author="Samuel Ginot" w:date="2023-10-13T10:24:53Z">
        <w:r>
          <w:rPr>
            <w:rFonts w:cs="Calibri"/>
          </w:rPr>
          <w:delText>(6), 1185–1187. https://doi.org/10.1016/S0003-3472(05)80187-3</w:delText>
        </w:r>
      </w:del>
    </w:p>
    <w:p>
      <w:pPr>
        <w:pStyle w:val="Bibliography"/>
        <w:rPr>
          <w:rFonts w:ascii="Calibri" w:hAnsi="Calibri" w:cs="Calibri"/>
          <w:del w:id="284" w:author="Samuel Ginot" w:date="2023-10-13T10:24:53Z"/>
        </w:rPr>
      </w:pPr>
      <w:del w:id="279" w:author="Samuel Ginot" w:date="2023-10-13T10:24:53Z">
        <w:r>
          <w:rPr>
            <w:rFonts w:cs="Calibri"/>
          </w:rPr>
          <w:delText xml:space="preserve">Neubauer, S., Gunz, P., Scott, N. A., Hublin, J.-J., &amp; Mitteroecker, P. (2020). Evolution of brain lateralization: A shared hominid pattern of endocranial asymmetry is much more variable in humans than in great apes. </w:delText>
        </w:r>
      </w:del>
      <w:del w:id="280" w:author="Samuel Ginot" w:date="2023-10-13T10:24:53Z">
        <w:r>
          <w:rPr>
            <w:rFonts w:cs="Calibri"/>
            <w:i/>
            <w:iCs/>
          </w:rPr>
          <w:delText>Science Advances</w:delText>
        </w:r>
      </w:del>
      <w:del w:id="281" w:author="Samuel Ginot" w:date="2023-10-13T10:24:53Z">
        <w:r>
          <w:rPr>
            <w:rFonts w:cs="Calibri"/>
          </w:rPr>
          <w:delText xml:space="preserve">, </w:delText>
        </w:r>
      </w:del>
      <w:del w:id="282" w:author="Samuel Ginot" w:date="2023-10-13T10:24:53Z">
        <w:r>
          <w:rPr>
            <w:rFonts w:cs="Calibri"/>
            <w:i/>
            <w:iCs/>
          </w:rPr>
          <w:delText>6</w:delText>
        </w:r>
      </w:del>
      <w:del w:id="283" w:author="Samuel Ginot" w:date="2023-10-13T10:24:53Z">
        <w:r>
          <w:rPr>
            <w:rFonts w:cs="Calibri"/>
          </w:rPr>
          <w:delText>(7), eaax9935. https://doi.org/10.1126/sciadv.aax9935</w:delText>
        </w:r>
      </w:del>
    </w:p>
    <w:p>
      <w:pPr>
        <w:pStyle w:val="Bibliography"/>
        <w:rPr>
          <w:rFonts w:ascii="Calibri" w:hAnsi="Calibri" w:cs="Calibri"/>
          <w:del w:id="288" w:author="Samuel Ginot" w:date="2023-10-13T10:24:53Z"/>
        </w:rPr>
      </w:pPr>
      <w:del w:id="285" w:author="Samuel Ginot" w:date="2023-10-13T10:24:53Z">
        <w:r>
          <w:rPr>
            <w:rFonts w:cs="Calibri"/>
          </w:rPr>
          <w:delText xml:space="preserve">Palmer, A. R. (1994). Fluctuating asymmetry analyses: A primer. In T. A. Markow (Ed.), </w:delText>
        </w:r>
      </w:del>
      <w:del w:id="286" w:author="Samuel Ginot" w:date="2023-10-13T10:24:53Z">
        <w:r>
          <w:rPr>
            <w:rFonts w:cs="Calibri"/>
            <w:i/>
            <w:iCs/>
          </w:rPr>
          <w:delText>Developmental Instability: Its Origins and Evolutionary Implications</w:delText>
        </w:r>
      </w:del>
      <w:del w:id="287" w:author="Samuel Ginot" w:date="2023-10-13T10:24:53Z">
        <w:r>
          <w:rPr>
            <w:rFonts w:cs="Calibri"/>
          </w:rPr>
          <w:delText xml:space="preserve"> (Vol. 2, pp. 335–364). Springer Netherlands. https://doi.org/10.1007/978-94-011-0830-0_26</w:delText>
        </w:r>
      </w:del>
    </w:p>
    <w:p>
      <w:pPr>
        <w:pStyle w:val="Bibliography"/>
        <w:rPr>
          <w:rFonts w:ascii="Calibri" w:hAnsi="Calibri" w:cs="Calibri"/>
          <w:del w:id="294" w:author="Samuel Ginot" w:date="2023-10-13T10:24:53Z"/>
        </w:rPr>
      </w:pPr>
      <w:del w:id="289" w:author="Samuel Ginot" w:date="2023-10-13T10:24:53Z">
        <w:r>
          <w:rPr>
            <w:rFonts w:cs="Calibri"/>
          </w:rPr>
          <w:delText xml:space="preserve">Palmer, A. R. (1996). From symmetry to asymmetry: Phylogenetic patterns of asymmetry variation in animals and their evolutionary significance. </w:delText>
        </w:r>
      </w:del>
      <w:del w:id="290" w:author="Samuel Ginot" w:date="2023-10-13T10:24:53Z">
        <w:r>
          <w:rPr>
            <w:rFonts w:cs="Calibri"/>
            <w:i/>
            <w:iCs/>
          </w:rPr>
          <w:delText>Proceedings of the National Academy of Sciences</w:delText>
        </w:r>
      </w:del>
      <w:del w:id="291" w:author="Samuel Ginot" w:date="2023-10-13T10:24:53Z">
        <w:r>
          <w:rPr>
            <w:rFonts w:cs="Calibri"/>
          </w:rPr>
          <w:delText xml:space="preserve">, </w:delText>
        </w:r>
      </w:del>
      <w:del w:id="292" w:author="Samuel Ginot" w:date="2023-10-13T10:24:53Z">
        <w:r>
          <w:rPr>
            <w:rFonts w:cs="Calibri"/>
            <w:i/>
            <w:iCs/>
          </w:rPr>
          <w:delText>93</w:delText>
        </w:r>
      </w:del>
      <w:del w:id="293" w:author="Samuel Ginot" w:date="2023-10-13T10:24:53Z">
        <w:r>
          <w:rPr>
            <w:rFonts w:cs="Calibri"/>
          </w:rPr>
          <w:delText>(25), 14279–14286. https://doi.org/10.1073/pnas.93.25.14279</w:delText>
        </w:r>
      </w:del>
    </w:p>
    <w:p>
      <w:pPr>
        <w:pStyle w:val="Bibliography"/>
        <w:rPr>
          <w:rFonts w:ascii="Calibri" w:hAnsi="Calibri" w:cs="Calibri"/>
          <w:del w:id="300" w:author="Samuel Ginot" w:date="2023-10-13T10:24:53Z"/>
        </w:rPr>
      </w:pPr>
      <w:del w:id="295" w:author="Samuel Ginot" w:date="2023-10-13T10:24:53Z">
        <w:r>
          <w:rPr>
            <w:rFonts w:cs="Calibri"/>
          </w:rPr>
          <w:delText xml:space="preserve">Palmer, A. R. (2004). Symmetry Breaking and the Evolution of Development. </w:delText>
        </w:r>
      </w:del>
      <w:del w:id="296" w:author="Samuel Ginot" w:date="2023-10-13T10:24:53Z">
        <w:r>
          <w:rPr>
            <w:rFonts w:cs="Calibri"/>
            <w:i/>
            <w:iCs/>
          </w:rPr>
          <w:delText>Science</w:delText>
        </w:r>
      </w:del>
      <w:del w:id="297" w:author="Samuel Ginot" w:date="2023-10-13T10:24:53Z">
        <w:r>
          <w:rPr>
            <w:rFonts w:cs="Calibri"/>
          </w:rPr>
          <w:delText xml:space="preserve">, </w:delText>
        </w:r>
      </w:del>
      <w:del w:id="298" w:author="Samuel Ginot" w:date="2023-10-13T10:24:53Z">
        <w:r>
          <w:rPr>
            <w:rFonts w:cs="Calibri"/>
            <w:i/>
            <w:iCs/>
          </w:rPr>
          <w:delText>306</w:delText>
        </w:r>
      </w:del>
      <w:del w:id="299" w:author="Samuel Ginot" w:date="2023-10-13T10:24:53Z">
        <w:r>
          <w:rPr>
            <w:rFonts w:cs="Calibri"/>
          </w:rPr>
          <w:delText>(5697), 828–833. https://doi.org/10.1126/science.1103707</w:delText>
        </w:r>
      </w:del>
    </w:p>
    <w:p>
      <w:pPr>
        <w:pStyle w:val="Bibliography"/>
        <w:rPr>
          <w:rFonts w:ascii="Calibri" w:hAnsi="Calibri" w:cs="Calibri"/>
          <w:del w:id="306" w:author="Samuel Ginot" w:date="2023-10-13T10:24:53Z"/>
        </w:rPr>
      </w:pPr>
      <w:del w:id="301" w:author="Samuel Ginot" w:date="2023-10-13T10:24:53Z">
        <w:r>
          <w:rPr>
            <w:rFonts w:cs="Calibri"/>
          </w:rPr>
          <w:delText xml:space="preserve">Parr, W. C. H., Wilson, L. A. B., Wroe, S., Colman, N. J., Crowther, M. S., &amp; Letnic, M. (2016). Cranial Shape and the Modularity of Hybridization in Dingoes and Dogs; Hybridization Does Not Spell the End for Native Morphology. </w:delText>
        </w:r>
      </w:del>
      <w:del w:id="302" w:author="Samuel Ginot" w:date="2023-10-13T10:24:53Z">
        <w:r>
          <w:rPr>
            <w:rFonts w:cs="Calibri"/>
            <w:i/>
            <w:iCs/>
          </w:rPr>
          <w:delText>Evolutionary Biology</w:delText>
        </w:r>
      </w:del>
      <w:del w:id="303" w:author="Samuel Ginot" w:date="2023-10-13T10:24:53Z">
        <w:r>
          <w:rPr>
            <w:rFonts w:cs="Calibri"/>
          </w:rPr>
          <w:delText xml:space="preserve">, </w:delText>
        </w:r>
      </w:del>
      <w:del w:id="304" w:author="Samuel Ginot" w:date="2023-10-13T10:24:53Z">
        <w:r>
          <w:rPr>
            <w:rFonts w:cs="Calibri"/>
            <w:i/>
            <w:iCs/>
          </w:rPr>
          <w:delText>43</w:delText>
        </w:r>
      </w:del>
      <w:del w:id="305" w:author="Samuel Ginot" w:date="2023-10-13T10:24:53Z">
        <w:r>
          <w:rPr>
            <w:rFonts w:cs="Calibri"/>
          </w:rPr>
          <w:delText>(2), 171–187. https://doi.org/10.1007/s11692-016-9371-x</w:delText>
        </w:r>
      </w:del>
    </w:p>
    <w:p>
      <w:pPr>
        <w:pStyle w:val="Bibliography"/>
        <w:rPr>
          <w:rFonts w:ascii="Calibri" w:hAnsi="Calibri" w:cs="Calibri"/>
          <w:del w:id="312" w:author="Samuel Ginot" w:date="2023-10-13T10:24:53Z"/>
        </w:rPr>
      </w:pPr>
      <w:del w:id="307" w:author="Samuel Ginot" w:date="2023-10-13T10:24:53Z">
        <w:r>
          <w:rPr>
            <w:rFonts w:cs="Calibri"/>
          </w:rPr>
          <w:delText xml:space="preserve">Pélabon, C., &amp; Hansen, T. F. (2008). On the adaptive accuracy of directional asymmetry in insect wing size. </w:delText>
        </w:r>
      </w:del>
      <w:del w:id="308" w:author="Samuel Ginot" w:date="2023-10-13T10:24:53Z">
        <w:r>
          <w:rPr>
            <w:rFonts w:cs="Calibri"/>
            <w:i/>
            <w:iCs/>
          </w:rPr>
          <w:delText>Evolution</w:delText>
        </w:r>
      </w:del>
      <w:del w:id="309" w:author="Samuel Ginot" w:date="2023-10-13T10:24:53Z">
        <w:r>
          <w:rPr>
            <w:rFonts w:cs="Calibri"/>
          </w:rPr>
          <w:delText xml:space="preserve">, </w:delText>
        </w:r>
      </w:del>
      <w:del w:id="310" w:author="Samuel Ginot" w:date="2023-10-13T10:24:53Z">
        <w:r>
          <w:rPr>
            <w:rFonts w:cs="Calibri"/>
            <w:i/>
            <w:iCs/>
          </w:rPr>
          <w:delText>62</w:delText>
        </w:r>
      </w:del>
      <w:del w:id="311" w:author="Samuel Ginot" w:date="2023-10-13T10:24:53Z">
        <w:r>
          <w:rPr>
            <w:rFonts w:cs="Calibri"/>
          </w:rPr>
          <w:delText>(11), 2855–2867. https://doi.org/10.1111/j.1558-5646.2008.00495.x</w:delText>
        </w:r>
      </w:del>
    </w:p>
    <w:p>
      <w:pPr>
        <w:pStyle w:val="Bibliography"/>
        <w:rPr>
          <w:rFonts w:ascii="Calibri" w:hAnsi="Calibri" w:cs="Calibri"/>
          <w:del w:id="320" w:author="Samuel Ginot" w:date="2023-10-13T10:24:53Z"/>
        </w:rPr>
      </w:pPr>
      <w:del w:id="313" w:author="Samuel Ginot" w:date="2023-10-13T10:24:53Z">
        <w:r>
          <w:rPr>
            <w:rFonts w:cs="Calibri"/>
          </w:rPr>
          <w:delText xml:space="preserve">Pither, J., &amp; Taylor, P. D. (2000). Directional and fluctuating asymmetry in the black-winged damselfly </w:delText>
        </w:r>
      </w:del>
      <w:del w:id="314" w:author="Samuel Ginot" w:date="2023-10-13T10:24:53Z">
        <w:r>
          <w:rPr>
            <w:rFonts w:cs="Calibri"/>
            <w:i/>
            <w:iCs/>
          </w:rPr>
          <w:delText>Calopteryx maculata</w:delText>
        </w:r>
      </w:del>
      <w:del w:id="315" w:author="Samuel Ginot" w:date="2023-10-13T10:24:53Z">
        <w:r>
          <w:rPr>
            <w:rFonts w:cs="Calibri"/>
          </w:rPr>
          <w:delText xml:space="preserve"> (Beauvois) (Odonata: Calopterygidae). </w:delText>
        </w:r>
      </w:del>
      <w:del w:id="316" w:author="Samuel Ginot" w:date="2023-10-13T10:24:53Z">
        <w:r>
          <w:rPr>
            <w:rFonts w:cs="Calibri"/>
            <w:i/>
            <w:iCs/>
          </w:rPr>
          <w:delText>Canadian Journal of Zoology</w:delText>
        </w:r>
      </w:del>
      <w:del w:id="317" w:author="Samuel Ginot" w:date="2023-10-13T10:24:53Z">
        <w:r>
          <w:rPr>
            <w:rFonts w:cs="Calibri"/>
          </w:rPr>
          <w:delText xml:space="preserve">, </w:delText>
        </w:r>
      </w:del>
      <w:del w:id="318" w:author="Samuel Ginot" w:date="2023-10-13T10:24:53Z">
        <w:r>
          <w:rPr>
            <w:rFonts w:cs="Calibri"/>
            <w:i/>
            <w:iCs/>
          </w:rPr>
          <w:delText>78</w:delText>
        </w:r>
      </w:del>
      <w:del w:id="319" w:author="Samuel Ginot" w:date="2023-10-13T10:24:53Z">
        <w:r>
          <w:rPr>
            <w:rFonts w:cs="Calibri"/>
          </w:rPr>
          <w:delText>(10), 1740–1748. https://doi.org/10.1139/z00-130</w:delText>
        </w:r>
      </w:del>
    </w:p>
    <w:p>
      <w:pPr>
        <w:pStyle w:val="Bibliography"/>
        <w:rPr>
          <w:rFonts w:ascii="Calibri" w:hAnsi="Calibri" w:cs="Calibri"/>
          <w:del w:id="326" w:author="Samuel Ginot" w:date="2023-10-13T10:24:53Z"/>
        </w:rPr>
      </w:pPr>
      <w:del w:id="321" w:author="Samuel Ginot" w:date="2023-10-13T10:24:53Z">
        <w:r>
          <w:rPr>
            <w:rFonts w:cs="Calibri"/>
          </w:rPr>
          <w:delText xml:space="preserve">Posnien, N., &amp; Bucher, G. (2010). Formation of the insect head involves lateral contribution of the intercalary segment, which depends on Tc-labial function. </w:delText>
        </w:r>
      </w:del>
      <w:del w:id="322" w:author="Samuel Ginot" w:date="2023-10-13T10:24:53Z">
        <w:r>
          <w:rPr>
            <w:rFonts w:cs="Calibri"/>
            <w:i/>
            <w:iCs/>
          </w:rPr>
          <w:delText>Developmental Biology</w:delText>
        </w:r>
      </w:del>
      <w:del w:id="323" w:author="Samuel Ginot" w:date="2023-10-13T10:24:53Z">
        <w:r>
          <w:rPr>
            <w:rFonts w:cs="Calibri"/>
          </w:rPr>
          <w:delText xml:space="preserve">, </w:delText>
        </w:r>
      </w:del>
      <w:del w:id="324" w:author="Samuel Ginot" w:date="2023-10-13T10:24:53Z">
        <w:r>
          <w:rPr>
            <w:rFonts w:cs="Calibri"/>
            <w:i/>
            <w:iCs/>
          </w:rPr>
          <w:delText>338</w:delText>
        </w:r>
      </w:del>
      <w:del w:id="325" w:author="Samuel Ginot" w:date="2023-10-13T10:24:53Z">
        <w:r>
          <w:rPr>
            <w:rFonts w:cs="Calibri"/>
          </w:rPr>
          <w:delText>(1), 107–116. https://doi.org/10.1016/j.ydbio.2009.11.010</w:delText>
        </w:r>
      </w:del>
    </w:p>
    <w:p>
      <w:pPr>
        <w:pStyle w:val="Bibliography"/>
        <w:rPr>
          <w:rFonts w:ascii="Calibri" w:hAnsi="Calibri" w:cs="Calibri"/>
          <w:del w:id="332" w:author="Samuel Ginot" w:date="2023-10-13T10:24:53Z"/>
        </w:rPr>
      </w:pPr>
      <w:del w:id="327" w:author="Samuel Ginot" w:date="2023-10-13T10:24:53Z">
        <w:r>
          <w:rPr>
            <w:rFonts w:cs="Calibri"/>
          </w:rPr>
          <w:delText xml:space="preserve">Pratt, A. E., &amp; Mclain, D. K. (2002). Antisymmetry in male fiddler crabs and the decision to feed or breed. </w:delText>
        </w:r>
      </w:del>
      <w:del w:id="328" w:author="Samuel Ginot" w:date="2023-10-13T10:24:53Z">
        <w:r>
          <w:rPr>
            <w:rFonts w:cs="Calibri"/>
            <w:i/>
            <w:iCs/>
          </w:rPr>
          <w:delText>Functional Ecology</w:delText>
        </w:r>
      </w:del>
      <w:del w:id="329" w:author="Samuel Ginot" w:date="2023-10-13T10:24:53Z">
        <w:r>
          <w:rPr>
            <w:rFonts w:cs="Calibri"/>
          </w:rPr>
          <w:delText xml:space="preserve">, </w:delText>
        </w:r>
      </w:del>
      <w:del w:id="330" w:author="Samuel Ginot" w:date="2023-10-13T10:24:53Z">
        <w:r>
          <w:rPr>
            <w:rFonts w:cs="Calibri"/>
            <w:i/>
            <w:iCs/>
          </w:rPr>
          <w:delText>16</w:delText>
        </w:r>
      </w:del>
      <w:del w:id="331" w:author="Samuel Ginot" w:date="2023-10-13T10:24:53Z">
        <w:r>
          <w:rPr>
            <w:rFonts w:cs="Calibri"/>
          </w:rPr>
          <w:delText>(1), 89–98. https://doi.org/10.1046/j.0269-8463.2001.00605.x</w:delText>
        </w:r>
      </w:del>
    </w:p>
    <w:p>
      <w:pPr>
        <w:pStyle w:val="Bibliography"/>
        <w:rPr>
          <w:rFonts w:ascii="Calibri" w:hAnsi="Calibri" w:cs="Calibri"/>
          <w:del w:id="338" w:author="Samuel Ginot" w:date="2023-10-13T10:24:53Z"/>
        </w:rPr>
      </w:pPr>
      <w:del w:id="333" w:author="Samuel Ginot" w:date="2023-10-13T10:24:53Z">
        <w:r>
          <w:rPr>
            <w:rFonts w:cs="Calibri"/>
          </w:rPr>
          <w:delText xml:space="preserve">Rühr, P., &amp; Blanke, A. (2022). ForceX and ForceR: A mobile setup and R package to measure and analyse a wide range of animal closing forces. </w:delText>
        </w:r>
      </w:del>
      <w:del w:id="334" w:author="Samuel Ginot" w:date="2023-10-13T10:24:53Z">
        <w:r>
          <w:rPr>
            <w:rFonts w:cs="Calibri"/>
            <w:i/>
            <w:iCs/>
          </w:rPr>
          <w:delText>Methods in Ecology and Evolution</w:delText>
        </w:r>
      </w:del>
      <w:del w:id="335" w:author="Samuel Ginot" w:date="2023-10-13T10:24:53Z">
        <w:r>
          <w:rPr>
            <w:rFonts w:cs="Calibri"/>
          </w:rPr>
          <w:delText xml:space="preserve">, </w:delText>
        </w:r>
      </w:del>
      <w:del w:id="336" w:author="Samuel Ginot" w:date="2023-10-13T10:24:53Z">
        <w:r>
          <w:rPr>
            <w:rFonts w:cs="Calibri"/>
            <w:i/>
            <w:iCs/>
          </w:rPr>
          <w:delText>13</w:delText>
        </w:r>
      </w:del>
      <w:del w:id="337" w:author="Samuel Ginot" w:date="2023-10-13T10:24:53Z">
        <w:r>
          <w:rPr>
            <w:rFonts w:cs="Calibri"/>
          </w:rPr>
          <w:delText>(9), 1938–1948. https://doi.org/10.1111/2041-210X.13909</w:delText>
        </w:r>
      </w:del>
    </w:p>
    <w:p>
      <w:pPr>
        <w:pStyle w:val="Bibliography"/>
        <w:rPr>
          <w:rFonts w:ascii="Calibri" w:hAnsi="Calibri" w:cs="Calibri"/>
          <w:del w:id="344" w:author="Samuel Ginot" w:date="2023-10-13T10:24:53Z"/>
        </w:rPr>
      </w:pPr>
      <w:del w:id="339" w:author="Samuel Ginot" w:date="2023-10-13T10:24:53Z">
        <w:r>
          <w:rPr>
            <w:rFonts w:cs="Calibri"/>
          </w:rPr>
          <w:delText xml:space="preserve">Savriama, Y., Vitulo, M., Gerber, S., Debat, V., &amp; Fusco, G. (2016). Modularity and developmental stability in segmented animals: Variation in translational asymmetry in geophilomorph centipedes. </w:delText>
        </w:r>
      </w:del>
      <w:del w:id="340" w:author="Samuel Ginot" w:date="2023-10-13T10:24:53Z">
        <w:r>
          <w:rPr>
            <w:rFonts w:cs="Calibri"/>
            <w:i/>
            <w:iCs/>
          </w:rPr>
          <w:delText>Development Genes and Evolution</w:delText>
        </w:r>
      </w:del>
      <w:del w:id="341" w:author="Samuel Ginot" w:date="2023-10-13T10:24:53Z">
        <w:r>
          <w:rPr>
            <w:rFonts w:cs="Calibri"/>
          </w:rPr>
          <w:delText xml:space="preserve">, </w:delText>
        </w:r>
      </w:del>
      <w:del w:id="342" w:author="Samuel Ginot" w:date="2023-10-13T10:24:53Z">
        <w:r>
          <w:rPr>
            <w:rFonts w:cs="Calibri"/>
            <w:i/>
            <w:iCs/>
          </w:rPr>
          <w:delText>226</w:delText>
        </w:r>
      </w:del>
      <w:del w:id="343" w:author="Samuel Ginot" w:date="2023-10-13T10:24:53Z">
        <w:r>
          <w:rPr>
            <w:rFonts w:cs="Calibri"/>
          </w:rPr>
          <w:delText>(3), 187–196. https://doi.org/10.1007/s00427-016-0538-3</w:delText>
        </w:r>
      </w:del>
    </w:p>
    <w:p>
      <w:pPr>
        <w:pStyle w:val="Bibliography"/>
        <w:rPr>
          <w:rFonts w:ascii="Calibri" w:hAnsi="Calibri" w:cs="Calibri"/>
          <w:del w:id="350" w:author="Samuel Ginot" w:date="2023-10-13T10:24:53Z"/>
        </w:rPr>
      </w:pPr>
      <w:del w:id="345" w:author="Samuel Ginot" w:date="2023-10-13T10:24:53Z">
        <w:r>
          <w:rPr>
            <w:rFonts w:cs="Calibri"/>
          </w:rPr>
          <w:delText xml:space="preserve">Tiwari, S., Nambiar, S., &amp; Unnikrishnan, B. (2017). Chewing side preference—Impact on facial symmetry, dentition and temporomandibular joint and its correlation with handedness. </w:delText>
        </w:r>
      </w:del>
      <w:del w:id="346" w:author="Samuel Ginot" w:date="2023-10-13T10:24:53Z">
        <w:r>
          <w:rPr>
            <w:rFonts w:cs="Calibri"/>
            <w:i/>
            <w:iCs/>
          </w:rPr>
          <w:delText>Journal of Orofacial Sciences</w:delText>
        </w:r>
      </w:del>
      <w:del w:id="347" w:author="Samuel Ginot" w:date="2023-10-13T10:24:53Z">
        <w:r>
          <w:rPr>
            <w:rFonts w:cs="Calibri"/>
          </w:rPr>
          <w:delText xml:space="preserve">, </w:delText>
        </w:r>
      </w:del>
      <w:del w:id="348" w:author="Samuel Ginot" w:date="2023-10-13T10:24:53Z">
        <w:r>
          <w:rPr>
            <w:rFonts w:cs="Calibri"/>
            <w:i/>
            <w:iCs/>
          </w:rPr>
          <w:delText>9</w:delText>
        </w:r>
      </w:del>
      <w:del w:id="349" w:author="Samuel Ginot" w:date="2023-10-13T10:24:53Z">
        <w:r>
          <w:rPr>
            <w:rFonts w:cs="Calibri"/>
          </w:rPr>
          <w:delText>(1), 22. https://doi.org/10.4103/jofs.jofs_74_16</w:delText>
        </w:r>
      </w:del>
    </w:p>
    <w:p>
      <w:pPr>
        <w:pStyle w:val="Bibliography"/>
        <w:rPr>
          <w:rFonts w:ascii="Calibri" w:hAnsi="Calibri" w:cs="Calibri"/>
          <w:del w:id="356" w:author="Samuel Ginot" w:date="2023-10-13T10:24:53Z"/>
        </w:rPr>
      </w:pPr>
      <w:del w:id="351" w:author="Samuel Ginot" w:date="2023-10-13T10:24:53Z">
        <w:r>
          <w:rPr>
            <w:rFonts w:cs="Calibri"/>
          </w:rPr>
          <w:delText xml:space="preserve">Van Valen, L. (1962). A Study of Fluctuating Asymmetry. </w:delText>
        </w:r>
      </w:del>
      <w:del w:id="352" w:author="Samuel Ginot" w:date="2023-10-13T10:24:53Z">
        <w:r>
          <w:rPr>
            <w:rFonts w:cs="Calibri"/>
            <w:i/>
            <w:iCs/>
          </w:rPr>
          <w:delText>Evolution</w:delText>
        </w:r>
      </w:del>
      <w:del w:id="353" w:author="Samuel Ginot" w:date="2023-10-13T10:24:53Z">
        <w:r>
          <w:rPr>
            <w:rFonts w:cs="Calibri"/>
          </w:rPr>
          <w:delText xml:space="preserve">, </w:delText>
        </w:r>
      </w:del>
      <w:del w:id="354" w:author="Samuel Ginot" w:date="2023-10-13T10:24:53Z">
        <w:r>
          <w:rPr>
            <w:rFonts w:cs="Calibri"/>
            <w:i/>
            <w:iCs/>
          </w:rPr>
          <w:delText>16</w:delText>
        </w:r>
      </w:del>
      <w:del w:id="355" w:author="Samuel Ginot" w:date="2023-10-13T10:24:53Z">
        <w:r>
          <w:rPr>
            <w:rFonts w:cs="Calibri"/>
          </w:rPr>
          <w:delText>(2), 125–142.</w:delText>
        </w:r>
      </w:del>
    </w:p>
    <w:p>
      <w:pPr>
        <w:pStyle w:val="Bibliography"/>
        <w:rPr>
          <w:rFonts w:ascii="Calibri" w:hAnsi="Calibri" w:cs="Calibri"/>
          <w:del w:id="362" w:author="Samuel Ginot" w:date="2023-10-13T10:24:53Z"/>
        </w:rPr>
      </w:pPr>
      <w:del w:id="357" w:author="Samuel Ginot" w:date="2023-10-13T10:24:53Z">
        <w:r>
          <w:rPr>
            <w:rFonts w:cs="Calibri"/>
          </w:rPr>
          <w:delText xml:space="preserve">Wagner, G. P., Pavlicev, M., &amp; Cheverud, J. M. (2007). The road to modularity. </w:delText>
        </w:r>
      </w:del>
      <w:del w:id="358" w:author="Samuel Ginot" w:date="2023-10-13T10:24:53Z">
        <w:r>
          <w:rPr>
            <w:rFonts w:cs="Calibri"/>
            <w:i/>
            <w:iCs/>
          </w:rPr>
          <w:delText>Nature Reviews Genetics</w:delText>
        </w:r>
      </w:del>
      <w:del w:id="359" w:author="Samuel Ginot" w:date="2023-10-13T10:24:53Z">
        <w:r>
          <w:rPr>
            <w:rFonts w:cs="Calibri"/>
          </w:rPr>
          <w:delText xml:space="preserve">, </w:delText>
        </w:r>
      </w:del>
      <w:del w:id="360" w:author="Samuel Ginot" w:date="2023-10-13T10:24:53Z">
        <w:r>
          <w:rPr>
            <w:rFonts w:cs="Calibri"/>
            <w:i/>
            <w:iCs/>
          </w:rPr>
          <w:delText>8</w:delText>
        </w:r>
      </w:del>
      <w:del w:id="361" w:author="Samuel Ginot" w:date="2023-10-13T10:24:53Z">
        <w:r>
          <w:rPr>
            <w:rFonts w:cs="Calibri"/>
          </w:rPr>
          <w:delText>(12), 921–931. https://doi.org/10.1038/nrg2267</w:delText>
        </w:r>
      </w:del>
    </w:p>
    <w:p>
      <w:pPr>
        <w:pStyle w:val="Bibliography"/>
        <w:rPr>
          <w:rFonts w:ascii="Calibri" w:hAnsi="Calibri" w:cs="Calibri"/>
          <w:del w:id="366" w:author="Samuel Ginot" w:date="2023-10-13T10:24:53Z"/>
        </w:rPr>
      </w:pPr>
      <w:del w:id="363" w:author="Samuel Ginot" w:date="2023-10-13T10:24:53Z">
        <w:r>
          <w:rPr>
            <w:rFonts w:cs="Calibri"/>
          </w:rPr>
          <w:delText xml:space="preserve">Weihmann, T., &amp; Wipfler, B. (2019). The Generalized Feeding Apparatus of Cockroaches: A Model for Biting and Chewing Insects. In H. W. Krenn (Ed.), </w:delText>
        </w:r>
      </w:del>
      <w:del w:id="364" w:author="Samuel Ginot" w:date="2023-10-13T10:24:53Z">
        <w:r>
          <w:rPr>
            <w:rFonts w:cs="Calibri"/>
            <w:i/>
            <w:iCs/>
          </w:rPr>
          <w:delText>Insect Mouthparts: Form, Function, Development and Performance</w:delText>
        </w:r>
      </w:del>
      <w:del w:id="365" w:author="Samuel Ginot" w:date="2023-10-13T10:24:53Z">
        <w:r>
          <w:rPr>
            <w:rFonts w:cs="Calibri"/>
          </w:rPr>
          <w:delText xml:space="preserve"> (1st ed., pp. 203–262). Springer International Publishing.</w:delText>
        </w:r>
      </w:del>
    </w:p>
    <w:p>
      <w:pPr>
        <w:pStyle w:val="Bibliography"/>
        <w:rPr>
          <w:rFonts w:ascii="Calibri" w:hAnsi="Calibri" w:cs="Calibri"/>
          <w:del w:id="372" w:author="Samuel Ginot" w:date="2023-10-13T10:24:53Z"/>
        </w:rPr>
      </w:pPr>
      <w:del w:id="367" w:author="Samuel Ginot" w:date="2023-10-13T10:24:53Z">
        <w:r>
          <w:rPr>
            <w:rFonts w:cs="Calibri"/>
          </w:rPr>
          <w:delText xml:space="preserve">Zelditch, M. L., &amp; Goswami, A. (2021). What does modularity mean? </w:delText>
        </w:r>
      </w:del>
      <w:del w:id="368" w:author="Samuel Ginot" w:date="2023-10-13T10:24:53Z">
        <w:r>
          <w:rPr>
            <w:rFonts w:cs="Calibri"/>
            <w:i/>
            <w:iCs/>
          </w:rPr>
          <w:delText>Evolution &amp; Development</w:delText>
        </w:r>
      </w:del>
      <w:del w:id="369" w:author="Samuel Ginot" w:date="2023-10-13T10:24:53Z">
        <w:r>
          <w:rPr>
            <w:rFonts w:cs="Calibri"/>
          </w:rPr>
          <w:delText xml:space="preserve">, </w:delText>
        </w:r>
      </w:del>
      <w:del w:id="370" w:author="Samuel Ginot" w:date="2023-10-13T10:24:53Z">
        <w:r>
          <w:rPr>
            <w:rFonts w:cs="Calibri"/>
            <w:i/>
            <w:iCs/>
          </w:rPr>
          <w:delText>23</w:delText>
        </w:r>
      </w:del>
      <w:del w:id="371" w:author="Samuel Ginot" w:date="2023-10-13T10:24:53Z">
        <w:r>
          <w:rPr>
            <w:rFonts w:cs="Calibri"/>
          </w:rPr>
          <w:delText>(5), 377–403. https://doi.org/10.1111/ede.12390</w:delText>
        </w:r>
      </w:del>
    </w:p>
    <w:p>
      <w:pPr>
        <w:pStyle w:val="Bibliography"/>
        <w:rPr>
          <w:rFonts w:ascii="Calibri" w:hAnsi="Calibri" w:cs="Calibri"/>
        </w:rPr>
      </w:pPr>
      <w:del w:id="373" w:author="Samuel Ginot" w:date="2023-10-13T10:24:53Z">
        <w:r>
          <w:rPr>
            <w:rFonts w:cs="Calibri"/>
          </w:rPr>
          <w:delText xml:space="preserve">Zelditch, M. L., &amp; Swiderski, D. L. (2023). Effects of Procrustes Superimposition and Semilandmark Sliding on Modularity and Integration: An Investigation Using Simulations of Biological Data. </w:delText>
        </w:r>
      </w:del>
      <w:del w:id="374" w:author="Samuel Ginot" w:date="2023-10-13T10:24:53Z">
        <w:r>
          <w:rPr>
            <w:rFonts w:cs="Calibri"/>
            <w:i/>
            <w:iCs/>
          </w:rPr>
          <w:delText>Evolutionary Biology</w:delText>
        </w:r>
      </w:del>
      <w:del w:id="375" w:author="Samuel Ginot" w:date="2023-10-13T10:24:53Z">
        <w:r>
          <w:rPr>
            <w:rFonts w:cs="Calibri"/>
          </w:rPr>
          <w:delText xml:space="preserve">, </w:delText>
        </w:r>
      </w:del>
      <w:del w:id="376" w:author="Samuel Ginot" w:date="2023-10-13T10:24:53Z">
        <w:r>
          <w:rPr>
            <w:rFonts w:cs="Calibri"/>
            <w:i/>
            <w:iCs/>
          </w:rPr>
          <w:delText>50</w:delText>
        </w:r>
      </w:del>
      <w:del w:id="377" w:author="Samuel Ginot" w:date="2023-10-13T10:24:53Z">
        <w:r>
          <w:rPr>
            <w:rFonts w:cs="Calibri"/>
          </w:rPr>
          <w:delText>(2), 147–169. https://doi.org/10.1007/s11692-023-09600-9</w:delText>
        </w:r>
      </w:del>
    </w:p>
    <w:p>
      <w:pPr>
        <w:pStyle w:val="Normal"/>
        <w:widowControl/>
        <w:suppressAutoHyphens w:val="true"/>
        <w:bidi w:val="0"/>
        <w:spacing w:lineRule="auto" w:line="259" w:before="0" w:after="160"/>
        <w:jc w:val="left"/>
        <w:rPr/>
      </w:pPr>
      <w:r>
        <w:rPr/>
      </w:r>
    </w:p>
    <w:sectPr>
      <w:type w:val="nextPage"/>
      <w:pgSz w:w="11906" w:h="16838"/>
      <w:pgMar w:left="1440" w:right="1440" w:gutter="0" w:header="0" w:top="1440" w:footer="0" w:bottom="1440"/>
      <w:lnNumType w:countBy="1" w:restart="continuous" w:distance="283"/>
      <w:pgNumType w:fmt="decimal"/>
      <w:formProt w:val="false"/>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Samuel Ginot" w:date="2023-10-13T10:48:59Z" w:initials="SG">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not sure in what sense they should be advantageous?</w:t>
      </w:r>
    </w:p>
  </w:comment>
  <w:comment w:id="1" w:author="xxx" w:date="2023-10-04T10:04:00Z" w:initials="x">
    <w:p>
      <w:r>
        <w:rPr>
          <w:rFonts w:ascii="Liberation Serif" w:hAnsi="Liberation Serif" w:eastAsia="DejaVu Sans" w:cs="DejaVu Sans"/>
          <w:sz w:val="24"/>
          <w:szCs w:val="24"/>
          <w:lang w:val="en-US" w:eastAsia="en-US" w:bidi="en-US"/>
        </w:rPr>
        <w:t>We had a discussion with Mike Collyer about this on the geomorph google group: By definition mandibles are modules because they can move independently from each other and the underlying functions in geomorph are designed for this. Personally, I think that Mike probably hasn't thought about insect mandibles when explaining this, but he might be right anyway. He wrote that the more interesting point is whether independently moveable structures are integrated or not. See this discussion: https://groups.google.com/g/geomorph-r-package/c/FtO9wTGkp8s/m/paJG2ldsDwAJ</w:t>
      </w:r>
    </w:p>
  </w:comment>
  <w:comment w:id="2" w:author="xxx" w:date="2023-10-04T17:18:00Z" w:initials="x">
    <w:p>
      <w:r>
        <w:rPr>
          <w:rFonts w:ascii="Liberation Serif" w:hAnsi="Liberation Serif" w:eastAsia="DejaVu Sans" w:cs="DejaVu Sans"/>
          <w:sz w:val="24"/>
          <w:szCs w:val="24"/>
          <w:lang w:val="en-US" w:eastAsia="en-US" w:bidi="en-US"/>
        </w:rPr>
        <w:t>Is this mentioned in some of the discussions? If so who suggested it? If it was Andrea Cardini, I would be a bit weary about it ;-)</w:t>
      </w:r>
    </w:p>
  </w:comment>
  <w:comment w:id="3" w:author="Samuel Ginot" w:date="2023-10-13T11:33:17Z" w:initials="SG">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bidi="ar-SA" w:eastAsia="en-US" w:val="en-GB"/>
        </w:rPr>
        <w:t>Répondre à xxx (04/10/2023, 17:18): "..."</w:t>
      </w:r>
    </w:p>
    <w:p>
      <w:r>
        <w:rPr>
          <w:rFonts w:ascii="Liberation Serif" w:hAnsi="Liberation Serif" w:eastAsia="DejaVu Sans" w:cs="DejaVu Sans"/>
          <w:sz w:val="20"/>
          <w:szCs w:val="24"/>
          <w:lang w:bidi="ar-SA" w:eastAsia="en-US" w:val="en-GB"/>
        </w:rPr>
        <w:t xml:space="preserve">Cardini has been suggesting this, but he is not the only one, and he is right in saying that it changes covariation patterns (mathematically it must). Whether or not we think it’s right to do it, I would say doing the same analyses both ways allows us to participate in this ongoing discussion with an empirical study. </w:t>
      </w:r>
    </w:p>
    <w:p>
      <w:r>
        <w:rPr>
          <w:rFonts w:ascii="Liberation Serif" w:hAnsi="Liberation Serif" w:eastAsia="DejaVu Sans" w:cs="DejaVu Sans"/>
          <w:sz w:val="20"/>
          <w:szCs w:val="24"/>
          <w:lang w:bidi="ar-SA" w:eastAsia="en-US" w:val="en-GB"/>
        </w:rPr>
        <w:t>Since results are qualitatively similar with both approaches, I’d say it does not hurt and adds a little bit to the discussion, although it is not really the scope of the paper</w:t>
      </w:r>
    </w:p>
  </w:comment>
  <w:comment w:id="4" w:author="xxx" w:date="2023-10-05T08:32:00Z" w:initials="x">
    <w:p>
      <w:r>
        <w:rPr>
          <w:rFonts w:ascii="Liberation Serif" w:hAnsi="Liberation Serif" w:eastAsia="DejaVu Sans" w:cs="DejaVu Sans"/>
          <w:sz w:val="24"/>
          <w:szCs w:val="24"/>
          <w:lang w:val="en-US" w:eastAsia="en-US" w:bidi="en-US"/>
        </w:rPr>
        <w:t>You have put this heading also as the title of the manuscript. Therefore, one might suspect that it is the main point and therefore I vote for putting it as a first point into the discussion. But I also understand that the text structure as it is works!</w:t>
      </w:r>
    </w:p>
  </w:comment>
  <w:comment w:id="5" w:author="xxx" w:date="2023-10-05T08:36:00Z" w:initials="x">
    <w:p>
      <w:r>
        <w:rPr>
          <w:rFonts w:ascii="Liberation Serif" w:hAnsi="Liberation Serif" w:eastAsia="DejaVu Sans" w:cs="DejaVu Sans"/>
          <w:sz w:val="24"/>
          <w:szCs w:val="24"/>
          <w:lang w:val="en-US" w:eastAsia="en-US" w:bidi="en-US"/>
        </w:rPr>
        <w:t>I am not sure whether we should possible throw out the EMMLi approach altoghether? Or maybe keep it in the back (not submit it) in case a reviewer demands it? I think Adams and Collyer have shown that there is a problem with EMMLi and they have shown it quite convincingly....</w:t>
      </w:r>
    </w:p>
  </w:comment>
  <w:comment w:id="6" w:author="Samuel Ginot" w:date="2023-10-13T12:37:41Z" w:initials="SG">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bidi="ar-SA" w:eastAsia="en-US" w:val="en-GB"/>
        </w:rPr>
        <w:t>Répondre à xxx (05/10/2023, 08:36): "..."</w:t>
      </w:r>
    </w:p>
    <w:p>
      <w:r>
        <w:rPr>
          <w:rFonts w:ascii="Liberation Serif" w:hAnsi="Liberation Serif" w:eastAsia="DejaVu Sans" w:cs="DejaVu Sans"/>
          <w:sz w:val="20"/>
          <w:szCs w:val="24"/>
          <w:lang w:bidi="ar-SA" w:eastAsia="en-US" w:val="en-GB"/>
        </w:rPr>
        <w:t>I agree about the fact that EMMLi has been strongly questioned by Adams and Collyer. I thought it might be good to have it anyways, to anticipate reactions from some reviewers, as I thought we could probably get Goswami or some member of her group.</w:t>
      </w:r>
    </w:p>
    <w:p>
      <w:r>
        <w:rPr>
          <w:rFonts w:ascii="Liberation Serif" w:hAnsi="Liberation Serif" w:eastAsia="DejaVu Sans" w:cs="DejaVu Sans"/>
          <w:sz w:val="20"/>
          <w:szCs w:val="24"/>
          <w:lang w:bidi="ar-SA" w:eastAsia="en-US" w:val="en-GB"/>
        </w:rPr>
        <w:t>Hard for me to anticipate whether potential reviewers would get angry if we did not show it from first submission…</w:t>
      </w:r>
    </w:p>
    <w:p>
      <w:r>
        <w:rPr>
          <w:rFonts w:ascii="Liberation Serif" w:hAnsi="Liberation Serif" w:eastAsia="DejaVu Sans" w:cs="DejaVu Sans"/>
          <w:sz w:val="20"/>
          <w:szCs w:val="24"/>
          <w:lang w:bidi="ar-SA" w:eastAsia="en-US" w:val="en-GB"/>
        </w:rPr>
        <w:t>Plus I thought it was nice at least to show that both packages show significant modularity, although they disagree on which partition is better</w:t>
      </w:r>
    </w:p>
  </w:comment>
  <w:comment w:id="7" w:author="xxx" w:date="2023-10-05T09:20:00Z" w:initials="x">
    <w:p>
      <w:r>
        <w:rPr>
          <w:rFonts w:ascii="Liberation Serif" w:hAnsi="Liberation Serif" w:eastAsia="DejaVu Sans" w:cs="DejaVu Sans"/>
          <w:sz w:val="24"/>
          <w:szCs w:val="24"/>
          <w:lang w:val="en-US" w:eastAsia="en-US" w:bidi="en-US"/>
        </w:rPr>
        <w:t>It depends on the food they got from FRESSNAPF....</w:t>
      </w:r>
    </w:p>
  </w:comment>
  <w:comment w:id="8" w:author="Samuel Ginot" w:date="2023-10-13T12:45:50Z" w:initials="SG">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bidi="ar-SA" w:eastAsia="en-US" w:val="en-GB"/>
        </w:rPr>
        <w:t>Répondre à xxx (05/10/2023, 09:20): "..."</w:t>
      </w:r>
    </w:p>
    <w:p>
      <w:r>
        <w:rPr>
          <w:rFonts w:ascii="Liberation Serif" w:hAnsi="Liberation Serif" w:eastAsia="DejaVu Sans" w:cs="DejaVu Sans"/>
          <w:sz w:val="20"/>
          <w:szCs w:val="24"/>
          <w:lang w:bidi="ar-SA" w:eastAsia="en-US" w:val="en-GB"/>
        </w:rPr>
        <w:t>I do not see what else could create FA which would be especially strong in mandibles</w:t>
      </w:r>
    </w:p>
  </w:comment>
  <w:comment w:id="9" w:author="xxx" w:date="2023-10-11T16:57:00Z" w:initials="x">
    <w:p>
      <w:r>
        <w:rPr>
          <w:rFonts w:ascii="Liberation Serif" w:hAnsi="Liberation Serif" w:eastAsia="DejaVu Sans" w:cs="DejaVu Sans"/>
          <w:sz w:val="24"/>
          <w:szCs w:val="24"/>
          <w:lang w:val="en-US" w:eastAsia="en-US" w:bidi="en-US"/>
        </w:rPr>
        <w:t>Honestly, I don’t understand what is meant with this, but I admit that I haven’t read the papers!</w:t>
      </w:r>
    </w:p>
  </w:comment>
  <w:comment w:id="10" w:author="xxx" w:date="2023-10-11T16:58:00Z" w:initials="x">
    <w:p>
      <w:r>
        <w:rPr>
          <w:rFonts w:ascii="Liberation Serif" w:hAnsi="Liberation Serif" w:eastAsia="DejaVu Sans" w:cs="DejaVu Sans"/>
          <w:sz w:val="24"/>
          <w:szCs w:val="24"/>
          <w:lang w:val="en-US" w:eastAsia="en-US" w:bidi="en-US"/>
        </w:rPr>
        <w:t>what is this? Maybe we have to define what we mean with this?</w:t>
      </w:r>
    </w:p>
  </w:comment>
  <w:comment w:id="11" w:author="Samuel Ginot" w:date="2023-10-13T14:04:36Z" w:initials="SG">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bidi="ar-SA" w:eastAsia="en-US" w:val="en-GB"/>
        </w:rPr>
        <w:t>Répondre à xxx (11/10/2023, 16:58): "..."</w:t>
      </w:r>
    </w:p>
    <w:p>
      <w:r>
        <w:rPr>
          <w:rFonts w:ascii="Liberation Serif" w:hAnsi="Liberation Serif" w:eastAsia="DejaVu Sans" w:cs="DejaVu Sans"/>
          <w:sz w:val="20"/>
          <w:szCs w:val="24"/>
          <w:lang w:bidi="ar-SA" w:eastAsia="en-US" w:val="en-GB"/>
        </w:rPr>
        <w:t>Explained line 172 and 252</w:t>
      </w:r>
    </w:p>
  </w:comment>
  <w:comment w:id="12" w:author="xxx" w:date="2023-10-11T17:01:00Z" w:initials="x">
    <w:p>
      <w:r>
        <w:rPr>
          <w:rFonts w:ascii="Liberation Serif" w:hAnsi="Liberation Serif" w:eastAsia="DejaVu Sans" w:cs="DejaVu Sans"/>
          <w:sz w:val="24"/>
          <w:szCs w:val="24"/>
          <w:lang w:val="en-US" w:eastAsia="en-US" w:bidi="en-US"/>
        </w:rPr>
        <w:t>It’s a far reaching statement…I guess its difficult to back this up with other studies which point into a similar direction like ours?</w:t>
      </w:r>
    </w:p>
  </w:comment>
  <w:comment w:id="13" w:author="Samuel Ginot" w:date="2023-10-13T14:06:50Z" w:initials="SG">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bidi="ar-SA" w:eastAsia="en-US" w:val="en-US"/>
        </w:rPr>
        <w:t>Répondre à xxx (11/10/2023, 17:01): "..."</w:t>
      </w:r>
    </w:p>
    <w:p>
      <w:r>
        <w:rPr>
          <w:rFonts w:ascii="Liberation Serif" w:hAnsi="Liberation Serif" w:eastAsia="DejaVu Sans" w:cs="DejaVu Sans"/>
          <w:sz w:val="20"/>
          <w:szCs w:val="24"/>
          <w:lang w:bidi="ar-SA" w:eastAsia="en-US" w:val="en-US"/>
        </w:rPr>
        <w:t>Aside from the couple studies in whales it has not really been suggested or tested before in the case of asymmetric structures.</w:t>
      </w:r>
    </w:p>
    <w:p>
      <w:r>
        <w:rPr>
          <w:rFonts w:ascii="Liberation Serif" w:hAnsi="Liberation Serif" w:eastAsia="DejaVu Sans" w:cs="DejaVu Sans"/>
          <w:sz w:val="20"/>
          <w:szCs w:val="24"/>
          <w:lang w:bidi="ar-SA" w:eastAsia="en-US" w:val="en-US"/>
        </w:rPr>
        <w:t>However this is a long standing idea in the role of modularity in evolution.</w:t>
      </w:r>
    </w:p>
  </w:comment>
  <w:comment w:id="14" w:author="xxx" w:date="2023-10-11T17:06:00Z" w:initials="x">
    <w:p>
      <w:r>
        <w:rPr>
          <w:rFonts w:ascii="Liberation Serif" w:hAnsi="Liberation Serif" w:eastAsia="DejaVu Sans" w:cs="DejaVu Sans"/>
          <w:sz w:val="24"/>
          <w:szCs w:val="24"/>
          <w:lang w:val="en-US" w:eastAsia="en-US" w:bidi="en-US"/>
        </w:rPr>
        <w:t>this must have been analysed using GM?!?</w:t>
      </w:r>
    </w:p>
  </w:comment>
  <w:comment w:id="15" w:author="xxx" w:date="2023-10-11T17:08:00Z" w:initials="x">
    <w:p>
      <w:r>
        <w:rPr>
          <w:rFonts w:ascii="Liberation Serif" w:hAnsi="Liberation Serif" w:eastAsia="DejaVu Sans" w:cs="DejaVu Sans"/>
          <w:sz w:val="24"/>
          <w:szCs w:val="24"/>
          <w:lang w:val="en-US" w:eastAsia="en-US" w:bidi="en-US"/>
        </w:rPr>
        <w:t>Yes, an interesting and logical thought. I like it, but one needs to have some nice REFs to back it up, maybe?</w:t>
      </w:r>
    </w:p>
  </w:comment>
  <w:comment w:id="16" w:author="Samuel Ginot" w:date="2023-10-13T14:50:52Z" w:initials="SG">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bidi="ar-SA" w:eastAsia="en-US" w:val="en-GB"/>
        </w:rPr>
        <w:t>Répondre à xxx (11/10/2023, 17:08): "..."</w:t>
      </w:r>
    </w:p>
    <w:p>
      <w:r>
        <w:rPr>
          <w:rFonts w:ascii="Liberation Serif" w:hAnsi="Liberation Serif" w:eastAsia="DejaVu Sans" w:cs="DejaVu Sans"/>
          <w:sz w:val="20"/>
          <w:szCs w:val="24"/>
          <w:lang w:bidi="ar-SA" w:eastAsia="en-US" w:val="en-GB"/>
        </w:rPr>
        <w:t>Need to look it up</w:t>
      </w:r>
    </w:p>
  </w:comment>
  <w:comment w:id="17" w:author="xxx" w:date="2023-10-11T17:22:00Z" w:initials="x">
    <w:p>
      <w:r>
        <w:rPr>
          <w:rFonts w:ascii="Liberation Serif" w:hAnsi="Liberation Serif" w:eastAsia="DejaVu Sans" w:cs="DejaVu Sans"/>
          <w:sz w:val="24"/>
          <w:szCs w:val="24"/>
          <w:lang w:val="en-US" w:eastAsia="en-US" w:bidi="en-US"/>
        </w:rPr>
        <w:t>I am always a bit unsure to recommend things to the community….maybe better delete this? After all, the text before this is a nice end to the paper in my view ;-)</w:t>
      </w:r>
    </w:p>
  </w:comment>
  <w:comment w:id="18" w:author="Samuel Ginot" w:date="2023-10-13T15:16:58Z" w:initials="SG">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bidi="ar-SA" w:eastAsia="en-US" w:val="en-GB"/>
        </w:rPr>
        <w:t>Répondre à xxx (11/10/2023, 17:22): "..."</w:t>
      </w:r>
    </w:p>
    <w:p>
      <w:r>
        <w:rPr>
          <w:rFonts w:ascii="Liberation Serif" w:hAnsi="Liberation Serif" w:eastAsia="DejaVu Sans" w:cs="DejaVu Sans"/>
          <w:sz w:val="20"/>
          <w:szCs w:val="24"/>
          <w:lang w:bidi="ar-SA" w:eastAsia="en-US" w:val="en-GB"/>
        </w:rPr>
        <w:t>Yes maybe this sound a bit too pushy. However I’d like to keep the 3 different ideas on how to further test the modularity-asymmetry, which could be a good self-motivation to keep going into this reseqrch field.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ahoma">
    <w:charset w:val="01"/>
    <w:family w:val="swiss"/>
    <w:pitch w:val="default"/>
  </w:font>
  <w:font w:name="Liberation Sans">
    <w:altName w:val="Arial"/>
    <w:charset w:val="01"/>
    <w:family w:val="swiss"/>
    <w:pitch w:val="default"/>
  </w:font>
  <w:font w:name="Liberation Mono">
    <w:altName w:val="Courier New"/>
    <w:charset w:val="01"/>
    <w:family w:val="swiss"/>
    <w:pitch w:val="default"/>
  </w:font>
  <w:font w:name="DejaVu Sans">
    <w:charset w:val="01"/>
    <w:family w:val="swiss"/>
    <w:pitch w:val="default"/>
  </w:font>
  <w:font w:name="utkal">
    <w:charset w:val="01"/>
    <w:family w:val="swiss"/>
    <w:pitch w:val="default"/>
  </w:font>
</w:fonts>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Linenumber">
    <w:name w:val="line number"/>
    <w:basedOn w:val="DefaultParagraphFont"/>
    <w:uiPriority w:val="99"/>
    <w:semiHidden/>
    <w:unhideWhenUsed/>
    <w:qFormat/>
    <w:rsid w:val="00b2708e"/>
    <w:rPr/>
  </w:style>
  <w:style w:type="character" w:styleId="Numrotationdelignes" w:customStyle="1">
    <w:name w:val="Numérotation de lignes"/>
    <w:rPr/>
  </w:style>
  <w:style w:type="character" w:styleId="Accentuationforte" w:customStyle="1">
    <w:name w:val="Accentuation forte"/>
    <w:qFormat/>
    <w:rPr>
      <w:b/>
      <w:bCs/>
    </w:rPr>
  </w:style>
  <w:style w:type="character" w:styleId="SprechblasentextZchn" w:customStyle="1">
    <w:name w:val="Sprechblasentext Zchn"/>
    <w:basedOn w:val="DefaultParagraphFont"/>
    <w:link w:val="BalloonText"/>
    <w:uiPriority w:val="99"/>
    <w:semiHidden/>
    <w:qFormat/>
    <w:rsid w:val="00e95733"/>
    <w:rPr>
      <w:rFonts w:ascii="Tahoma" w:hAnsi="Tahoma" w:cs="Tahoma"/>
      <w:sz w:val="16"/>
      <w:szCs w:val="16"/>
    </w:rPr>
  </w:style>
  <w:style w:type="character" w:styleId="Annotationreference">
    <w:name w:val="annotation reference"/>
    <w:basedOn w:val="DefaultParagraphFont"/>
    <w:uiPriority w:val="99"/>
    <w:semiHidden/>
    <w:unhideWhenUsed/>
    <w:qFormat/>
    <w:rsid w:val="00b55159"/>
    <w:rPr>
      <w:sz w:val="16"/>
      <w:szCs w:val="16"/>
    </w:rPr>
  </w:style>
  <w:style w:type="character" w:styleId="KommentartextZchn" w:customStyle="1">
    <w:name w:val="Kommentartext Zchn"/>
    <w:basedOn w:val="DefaultParagraphFont"/>
    <w:link w:val="Annotationtext"/>
    <w:uiPriority w:val="99"/>
    <w:semiHidden/>
    <w:qFormat/>
    <w:rsid w:val="00b55159"/>
    <w:rPr>
      <w:sz w:val="20"/>
      <w:szCs w:val="20"/>
    </w:rPr>
  </w:style>
  <w:style w:type="character" w:styleId="KommentarthemaZchn" w:customStyle="1">
    <w:name w:val="Kommentarthema Zchn"/>
    <w:basedOn w:val="KommentartextZchn"/>
    <w:link w:val="Annotationsubject"/>
    <w:uiPriority w:val="99"/>
    <w:semiHidden/>
    <w:qFormat/>
    <w:rsid w:val="00b55159"/>
    <w:rPr>
      <w:b/>
      <w:bCs/>
      <w:sz w:val="20"/>
      <w:szCs w:val="20"/>
    </w:rPr>
  </w:style>
  <w:style w:type="paragraph" w:styleId="Titre" w:customStyle="1">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ascii="Calibri" w:hAnsi="Calibri" w:cs="Lohit Devanagari"/>
    </w:rPr>
  </w:style>
  <w:style w:type="paragraph" w:styleId="Lgende">
    <w:name w:val="Caption"/>
    <w:basedOn w:val="Normal"/>
    <w:qFormat/>
    <w:pPr>
      <w:suppressLineNumbers/>
      <w:spacing w:before="120" w:after="120"/>
    </w:pPr>
    <w:rPr>
      <w:rFonts w:ascii="Calibri" w:hAnsi="Calibri" w:cs="Lohit Devanagari"/>
      <w:i/>
      <w:iCs/>
      <w:sz w:val="24"/>
      <w:szCs w:val="24"/>
    </w:rPr>
  </w:style>
  <w:style w:type="paragraph" w:styleId="Index" w:customStyle="1">
    <w:name w:val="Index"/>
    <w:basedOn w:val="Normal"/>
    <w:qFormat/>
    <w:pPr>
      <w:suppressLineNumbers/>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Texteprformat" w:customStyle="1">
    <w:name w:val="Texte préformaté"/>
    <w:basedOn w:val="Normal"/>
    <w:qFormat/>
    <w:pPr>
      <w:spacing w:before="0" w:after="0"/>
    </w:pPr>
    <w:rPr>
      <w:rFonts w:ascii="Liberation Mono" w:hAnsi="Liberation Mono" w:eastAsia="Liberation Mono" w:cs="Liberation Mono"/>
      <w:sz w:val="20"/>
      <w:szCs w:val="20"/>
    </w:rPr>
  </w:style>
  <w:style w:type="paragraph" w:styleId="Contenudetableau" w:customStyle="1">
    <w:name w:val="Contenu de tableau"/>
    <w:basedOn w:val="Normal"/>
    <w:qFormat/>
    <w:pPr>
      <w:widowControl w:val="false"/>
      <w:suppressLineNumbers/>
    </w:pPr>
    <w:rPr/>
  </w:style>
  <w:style w:type="paragraph" w:styleId="Titredetableau" w:customStyle="1">
    <w:name w:val="Titre de tableau"/>
    <w:basedOn w:val="Contenudetableau"/>
    <w:qFormat/>
    <w:pPr>
      <w:jc w:val="center"/>
    </w:pPr>
    <w:rPr>
      <w:b/>
      <w:bCs/>
    </w:rPr>
  </w:style>
  <w:style w:type="paragraph" w:styleId="Bibliography">
    <w:name w:val="Bibliography"/>
    <w:basedOn w:val="Normal"/>
    <w:next w:val="Normal"/>
    <w:uiPriority w:val="37"/>
    <w:unhideWhenUsed/>
    <w:qFormat/>
    <w:rsid w:val="007c44ae"/>
    <w:pPr/>
    <w:rPr/>
  </w:style>
  <w:style w:type="paragraph" w:styleId="BalloonText">
    <w:name w:val="Balloon Text"/>
    <w:basedOn w:val="Normal"/>
    <w:link w:val="SprechblasentextZchn"/>
    <w:uiPriority w:val="99"/>
    <w:semiHidden/>
    <w:unhideWhenUsed/>
    <w:qFormat/>
    <w:rsid w:val="00e95733"/>
    <w:pPr>
      <w:spacing w:lineRule="auto" w:line="240" w:before="0" w:after="0"/>
    </w:pPr>
    <w:rPr>
      <w:rFonts w:ascii="Tahoma" w:hAnsi="Tahoma" w:cs="Tahoma"/>
      <w:sz w:val="16"/>
      <w:szCs w:val="16"/>
    </w:rPr>
  </w:style>
  <w:style w:type="paragraph" w:styleId="Annotationtext">
    <w:name w:val="annotation text"/>
    <w:basedOn w:val="Normal"/>
    <w:link w:val="KommentartextZchn"/>
    <w:uiPriority w:val="99"/>
    <w:semiHidden/>
    <w:unhideWhenUsed/>
    <w:qFormat/>
    <w:rsid w:val="00b55159"/>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rsid w:val="00b55159"/>
    <w:pPr/>
    <w:rPr>
      <w:b/>
      <w:bCs/>
    </w:rPr>
  </w:style>
  <w:style w:type="paragraph" w:styleId="Revision">
    <w:name w:val="Revision"/>
    <w:uiPriority w:val="99"/>
    <w:semiHidden/>
    <w:qFormat/>
    <w:rsid w:val="00b55159"/>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Bibliographie1">
    <w:name w:val="Bibliographie 1"/>
    <w:basedOn w:val="Index"/>
    <w:qFormat/>
    <w:pPr>
      <w:tabs>
        <w:tab w:val="clear" w:pos="720"/>
        <w:tab w:val="right" w:pos="9026" w:leader="dot"/>
      </w:tabs>
      <w:ind w:left="0" w:hanging="0"/>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Application>LibreOffice/7.3.7.2$Linux_X86_64 LibreOffice_project/30$Build-2</Application>
  <AppVersion>15.0000</AppVersion>
  <Pages>23</Pages>
  <Words>7559</Words>
  <Characters>43474</Characters>
  <CharactersWithSpaces>50645</CharactersWithSpaces>
  <Paragraphs>444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2023-07-26T08:00:00Z</dcterms:created>
  <dc:creator>Ginot, Samuel</dc:creator>
  <dc:description/>
  <dc:language>fr-FR</dc:language>
  <cp:lastModifiedBy>Samuel Ginot</cp:lastModifiedBy>
  <cp:lastPrinted>2023-10-05T06:43:00Z</cp:lastPrinted>
  <dcterms:modified xsi:type="dcterms:W3CDTF">2023-10-13T15:19:01Z</dcterms:modified>
  <cp:revision>202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j0igMblg3sN_1">
    <vt:lpwstr>ZOTERO_ITEM CSL_CITATION {"citationID":"XlhRVAw1","properties":{"formattedCitation":"(Churchill et al., 2019; del Castillo et al., 2016, 2017)","plainCitation":"(Churchill et al., 2019; del Castillo et al., 2016, 2017)","noteIndex":0},"citationItems":[{"i</vt:lpwstr>
  </property>
  <property fmtid="{D5CDD505-2E9C-101B-9397-08002B2CF9AE}" pid="3" name="ZOTERO_BREF_0j0igMblg3sN_10">
    <vt:lpwstr>und shared trends between species, such as the relative compression of the neurocranium and the enlargement of the rostrum during ontogeny. However, these are common mammalian features, associated with prenatal brain development and sensory capsules. More</vt:lpwstr>
  </property>
  <property fmtid="{D5CDD505-2E9C-101B-9397-08002B2CF9AE}" pid="4" name="ZOTERO_BREF_0j0igMblg3sN_11">
    <vt:lpwstr>over, we found a posterior displacement of the external nares and infraorbital foramina, and a strong development of the rostrum in an anteroposterior direction. Such trends are associated with the process of telescoping and have been observed in postnata</vt:lpwstr>
  </property>
  <property fmtid="{D5CDD505-2E9C-101B-9397-08002B2CF9AE}" pid="5" name="ZOTERO_BREF_0j0igMblg3sN_12">
    <vt:lpwstr>l ontogeny of other odontocetes, suggesting a constraint in the pattern. Interspecific differences related to the deepness of facial region, robustness of the feeding apparatus and rostrum orientation may be related with the specific lifestyles of L. obsc</vt:lpwstr>
  </property>
  <property fmtid="{D5CDD505-2E9C-101B-9397-08002B2CF9AE}" pid="6" name="ZOTERO_BREF_0j0igMblg3sN_13">
    <vt:lpwstr>urus and L. australis. We also tested the presence of three different modules in the skull (basicranium, neurocranium, rostrum), all of which presented strong integration. Only the rostrum showed a different ontogenetic trajectory between species. Even th</vt:lpwstr>
  </property>
  <property fmtid="{D5CDD505-2E9C-101B-9397-08002B2CF9AE}" pid="7" name="ZOTERO_BREF_0j0igMblg3sN_14">
    <vt:lpwstr>ough we detected directional asymmetry, changes in this feature along ontogeny were not detectable. Because asymmetry may be related to echolocation, our results suggest a functional importance of directional asymmetry from the beginning of postnatal life</vt:lpwstr>
  </property>
  <property fmtid="{D5CDD505-2E9C-101B-9397-08002B2CF9AE}" pid="8" name="ZOTERO_BREF_0j0igMblg3sN_15">
    <vt:lpwstr>. J. Morphol. 278:203–214, 2017. © 2016 Wiley Periodicals,Inc.","container-title":"Journal of Morphology","DOI":"10.1002/jmor.20629","ISSN":"1097-4687","issue":"2","language":"en","note":"_eprint: https://onlinelibrary.wiley.com/doi/pdf/10.1002/jmor.20629</vt:lpwstr>
  </property>
  <property fmtid="{D5CDD505-2E9C-101B-9397-08002B2CF9AE}" pid="9" name="ZOTERO_BREF_0j0igMblg3sN_16">
    <vt:lpwstr>","page":"203-214","source":"Wiley Online Library","title":"Skull ontogeny and modularity in two species of &lt;i&gt;Lagenorhynchus&lt;/i&gt;: Morphological and ecological implications","title-short":"Skull ontogeny and modularity in two species of Lagenorhynchus","v</vt:lpwstr>
  </property>
  <property fmtid="{D5CDD505-2E9C-101B-9397-08002B2CF9AE}" pid="10" name="ZOTERO_BREF_0j0igMblg3sN_17">
    <vt:lpwstr>olume":"278","author":[{"family":"Castillo","given":"Daniela L.","non-dropping-particle":"del"},{"family":"Viglino","given":"Mariana"},{"family":"Flores","given":"David A."},{"family":"Cappozzo","given":"Humberto L."}],"issued":{"date-parts":[["2017"]]}}}</vt:lpwstr>
  </property>
  <property fmtid="{D5CDD505-2E9C-101B-9397-08002B2CF9AE}" pid="11" name="ZOTERO_BREF_0j0igMblg3sN_18">
    <vt:lpwstr>],"schema":"https://github.com/citation-style-language/schema/raw/master/csl-citation.json"}</vt:lpwstr>
  </property>
  <property fmtid="{D5CDD505-2E9C-101B-9397-08002B2CF9AE}" pid="12" name="ZOTERO_BREF_0j0igMblg3sN_2">
    <vt:lpwstr>d":2268,"uris":["http://zotero.org/users/10309729/items/Q76F4SFR"],"itemData":{"id":2268,"type":"article-journal","container-title":"Biological Journal of the Linnean Society","DOI":"10.1093/biolinnean/bly190","ISSN":"0024-4066, 1095-8312","issue":"2","la</vt:lpwstr>
  </property>
  <property fmtid="{D5CDD505-2E9C-101B-9397-08002B2CF9AE}" pid="13" name="ZOTERO_BREF_0j0igMblg3sN_3">
    <vt:lpwstr>nguage":"en","page":"225-239","source":"DOI.org (Crossref)","title":"Asymmetry drives modularity of the skull in the common dolphin ( &lt;i&gt;Delphinus delphis&lt;/i&gt; )","volume":"126","author":[{"family":"Churchill","given":"Morgan"},{"family":"Miguel","given":"</vt:lpwstr>
  </property>
  <property fmtid="{D5CDD505-2E9C-101B-9397-08002B2CF9AE}" pid="14" name="ZOTERO_BREF_0j0igMblg3sN_4">
    <vt:lpwstr>Jacob"},{"family":"Beatty","given":"Brian L"},{"family":"Goswami","given":"Anjali"},{"family":"Geisler","given":"Jonathan H"}],"issued":{"date-parts":[["2019",1,18]]}}},{"id":2283,"uris":["http://zotero.org/users/10309729/items/FYRLIDRP"],"itemData":{"id"</vt:lpwstr>
  </property>
  <property fmtid="{D5CDD505-2E9C-101B-9397-08002B2CF9AE}" pid="15" name="ZOTERO_BREF_0j0igMblg3sN_5">
    <vt:lpwstr>:2283,"type":"article-journal","container-title":"Journal of Mammalogy","DOI":"10.1093/jmammal/gyw101","ISSN":"0022-2372, 1545-1542","issue":"5","journalAbbreviation":"JMAMMAL","language":"en","page":"1345-1354","source":"DOI.org (Crossref)","title":"Cran</vt:lpwstr>
  </property>
  <property fmtid="{D5CDD505-2E9C-101B-9397-08002B2CF9AE}" pid="16" name="ZOTERO_BREF_0j0igMblg3sN_6">
    <vt:lpwstr>ial development and directional asymmetry in Commerson’s dolphin, &lt;i&gt;Cephalorhynchus commersonii commersonii&lt;/i&gt; : 3D geometric morphometric approach","title-short":"Cranial development and directional asymmetry in Commerson’s dolphin, &lt;i&gt;Cephalorhynchus </vt:lpwstr>
  </property>
  <property fmtid="{D5CDD505-2E9C-101B-9397-08002B2CF9AE}" pid="17" name="ZOTERO_BREF_0j0igMblg3sN_7">
    <vt:lpwstr>commersonii commersonii&lt;/i&gt;","volume":"97","author":[{"family":"Castillo","given":"Daniela L.","non-dropping-particle":"del"},{"family":"Segura","given":"Valentina"},{"family":"Flores","given":"David A."},{"family":"Cappozzo","given":"Humberto L."}],"issu</vt:lpwstr>
  </property>
  <property fmtid="{D5CDD505-2E9C-101B-9397-08002B2CF9AE}" pid="18" name="ZOTERO_BREF_0j0igMblg3sN_8">
    <vt:lpwstr>ed":{"date-parts":[["2016",9,27]]}}},{"id":2301,"uris":["http://zotero.org/users/10309729/items/QZPCBVLH"],"itemData":{"id":2301,"type":"article-journal","abstract":"Comparisons of skull shape between closely related species can provide information on the</vt:lpwstr>
  </property>
  <property fmtid="{D5CDD505-2E9C-101B-9397-08002B2CF9AE}" pid="19" name="ZOTERO_BREF_0j0igMblg3sN_9">
    <vt:lpwstr> role that phylogeny and function play in cranial evolution. We used 3D-anatomical landmarks in order to study the skull ontogeny of two closely related species, Lagenorhynchus obscurus and Lagenorhynchus australis, with a total sample of 52 skulls. We fo</vt:lpwstr>
  </property>
  <property fmtid="{D5CDD505-2E9C-101B-9397-08002B2CF9AE}" pid="20" name="ZOTERO_BREF_0mvr7rls5F4N_1">
    <vt:lpwstr>ZOTERO_ITEM CSL_CITATION {"citationID":"c5FwdyOD","properties":{"formattedCitation":"(Govind, 1989)","plainCitation":"(Govind, 1989)","noteIndex":0},"citationItems":[{"id":2256,"uris":["http://zotero.org/users/10309729/items/9QV5HJWL"],"itemData":{"id":22</vt:lpwstr>
  </property>
  <property fmtid="{D5CDD505-2E9C-101B-9397-08002B2CF9AE}" pid="21" name="ZOTERO_BREF_0mvr7rls5F4N_2">
    <vt:lpwstr>56,"type":"article-journal","container-title":"American Naturalist","issue":"5","language":"en","page":"468-474","source":"Zotero","title":"Asymmetry in Lobster Claws","volume":"77","author":[{"family":"Govind","given":"C K"}],"issued":{"date-parts":[["19</vt:lpwstr>
  </property>
  <property fmtid="{D5CDD505-2E9C-101B-9397-08002B2CF9AE}" pid="22" name="ZOTERO_BREF_0mvr7rls5F4N_3">
    <vt:lpwstr>89"]]}}}],"schema":"https://github.com/citation-style-language/schema/raw/master/csl-citation.json"}</vt:lpwstr>
  </property>
  <property fmtid="{D5CDD505-2E9C-101B-9397-08002B2CF9AE}" pid="23" name="ZOTERO_BREF_0rC7cAJcRDA6_1">
    <vt:lpwstr>ZOTERO_ITEM CSL_CITATION {"citationID":"rcNxFPnK","properties":{"formattedCitation":"(Cardini, 2019, 2023; Zelditch &amp; Swiderski, 2023)","plainCitation":"(Cardini, 2019, 2023; Zelditch &amp; Swiderski, 2023)","noteIndex":0},"citationItems":[{"id":3130,"uris":[</vt:lpwstr>
  </property>
  <property fmtid="{D5CDD505-2E9C-101B-9397-08002B2CF9AE}" pid="24" name="ZOTERO_BREF_0rC7cAJcRDA6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25" name="ZOTERO_BREF_0rC7cAJcRDA6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26" name="ZOTERO_BREF_0rC7cAJcRDA6_12">
    <vt:lpwstr>aces.","container-title":"Evolutionary Biology","DOI":"10.1007/s11692-018-9463-x","ISSN":"0071-3260, 1934-2845","issue":"1","journalAbbreviation":"Evol Biol","language":"en","page":"90-105","source":"DOI.org (Crossref)","title":"Integration and Modularity</vt:lpwstr>
  </property>
  <property fmtid="{D5CDD505-2E9C-101B-9397-08002B2CF9AE}" pid="27" name="ZOTERO_BREF_0rC7cAJcRDA6_13">
    <vt:lpwstr> in Procrustes Shape Data: Is There a Risk of Spurious Results?","title-short":"Integration and Modularity in Procrustes Shape Data","volume":"46","author":[{"family":"Cardini","given":"Andrea"}],"issued":{"date-parts":[["2019",3]]}}},{"id":3246,"uris":["</vt:lpwstr>
  </property>
  <property fmtid="{D5CDD505-2E9C-101B-9397-08002B2CF9AE}" pid="28" name="ZOTERO_BREF_0rC7cAJcRDA6_14">
    <vt:lpwstr>http://zotero.org/users/10309729/items/Z9MPDK8N"],"itemData":{"id":3246,"type":"article","language":"en","publisher":"EcoEvoRxiv","source":"Zotero","title":"Shall we all adopt, with no worries, the ‘within a configuration’ approach in geometric morphometr</vt:lpwstr>
  </property>
  <property fmtid="{D5CDD505-2E9C-101B-9397-08002B2CF9AE}" pid="29" name="ZOTERO_BREF_0rC7cAJcRDA6_15">
    <vt:lpwstr>ics? A comment on claims that the effect of the superimposition and sliding on shape data is “not an obstacle to analyses of integration and modularity”","author":[{"family":"Cardini","given":"Andrea"}],"issued":{"date-parts":[["2023"]]}}},{"id":3126,"uri</vt:lpwstr>
  </property>
  <property fmtid="{D5CDD505-2E9C-101B-9397-08002B2CF9AE}" pid="30" name="ZOTERO_BREF_0rC7cAJcRDA6_16">
    <vt:lpwstr>s":["http://zotero.org/users/10309729/items/95QJZXN7"],"itemData":{"id":3126,"type":"article-journal","abstract":"Modularity and integration are fundamental properties of organisms and central to theories of complex adaptation. Modularity and integration </vt:lpwstr>
  </property>
  <property fmtid="{D5CDD505-2E9C-101B-9397-08002B2CF9AE}" pid="31" name="ZOTERO_BREF_0rC7cAJcRDA6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32" name="ZOTERO_BREF_0rC7cAJcRDA6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33" name="ZOTERO_BREF_0rC7cAJcRDA6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34" name="ZOTERO_BREF_0rC7cAJcRDA6_2">
    <vt:lpwstr>"http://zotero.org/users/10309729/items/FLP53KVE"],"itemData":{"id":3130,"type":"article-journal","abstract":"Studies of morphological integration and modularity are a hot topic in evolutionary developmental biology. Geometric morphometrics using Procrust</vt:lpwstr>
  </property>
  <property fmtid="{D5CDD505-2E9C-101B-9397-08002B2CF9AE}" pid="35" name="ZOTERO_BREF_0rC7cAJcRDA6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36" name="ZOTERO_BREF_0rC7cAJcRDA6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37" name="ZOTERO_BREF_0rC7cAJcRDA6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38" name="ZOTERO_BREF_0rC7cAJcRDA6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39" name="ZOTERO_BREF_0rC7cAJcRDA6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40" name="ZOTERO_BREF_0rC7cAJcRDA6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41" name="ZOTERO_BREF_0rC7cAJcRDA6_26">
    <vt:lpwstr>d":{"date-parts":[["2023",6]]}}}],"schema":"https://github.com/citation-style-language/schema/raw/master/csl-citation.json"}</vt:lpwstr>
  </property>
  <property fmtid="{D5CDD505-2E9C-101B-9397-08002B2CF9AE}" pid="42" name="ZOTERO_BREF_0rC7cAJcRDA6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43" name="ZOTERO_BREF_0rC7cAJcRDA6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44" name="ZOTERO_BREF_0rC7cAJcRDA6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45" name="ZOTERO_BREF_0rC7cAJcRDA6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6" name="ZOTERO_BREF_0rC7cAJcRDA6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7" name="ZOTERO_BREF_0rC7cAJcRDA6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8" name="ZOTERO_BREF_0rC7cAJcRDA6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9" name="ZOTERO_BREF_2EO8JG8UgZ9y_1">
    <vt:lpwstr>ZOTERO_ITEM CSL_CITATION {"citationID":"CrlLIjWG","properties":{"formattedCitation":"(Klingenberg, 2022; M\\uc0\\u248{}ller, 1990; Palmer, 1994; Van Valen, 1962)","plainCitation":"(Klingenberg, 2022; Møller, 1990; Palmer, 1994; Van Valen, 1962)","noteInde</vt:lpwstr>
  </property>
  <property fmtid="{D5CDD505-2E9C-101B-9397-08002B2CF9AE}" pid="50" name="ZOTERO_BREF_2EO8JG8UgZ9y_10">
    <vt:lpwstr>22",9,9]]}}},{"id":2993,"uris":["http://zotero.org/users/10309729/items/MXYCSMFK"],"itemData":{"id":2993,"type":"article-journal","container-title":"Animal Behaviour","DOI":"10.1016/S0003-3472(05)80187-3","ISSN":"00033472","issue":"6","journalAbbreviation</vt:lpwstr>
  </property>
  <property fmtid="{D5CDD505-2E9C-101B-9397-08002B2CF9AE}" pid="51" name="ZOTERO_BREF_2EO8JG8UgZ9y_11">
    <vt:lpwstr>":"Animal Behaviour","language":"en","page":"1185-1187","source":"DOI.org (Crossref)","title":"Fluctuating asymmetry in male sexual ornaments may reliably reveal male quality","volume":"40","author":[{"family":"Møller","given":"Anders Pape"}],"issued":{"d</vt:lpwstr>
  </property>
  <property fmtid="{D5CDD505-2E9C-101B-9397-08002B2CF9AE}" pid="52" name="ZOTERO_BREF_2EO8JG8UgZ9y_12">
    <vt:lpwstr>ate-parts":[["1990",12]]}}},{"id":1572,"uris":["http://zotero.org/users/10309729/items/7NLQIEPJ"],"itemData":{"id":1572,"type":"chapter","container-title":"Developmental Instability: Its Origins and Evolutionary Implications","event-place":"Dordrecht","IS</vt:lpwstr>
  </property>
  <property fmtid="{D5CDD505-2E9C-101B-9397-08002B2CF9AE}" pid="53" name="ZOTERO_BREF_2EO8JG8UgZ9y_13">
    <vt:lpwstr>BN":"978-94-010-4357-1","language":"en","note":"collection-title: Contemporary Issues in Genetics and Evolution\nDOI: 10.1007/978-94-011-0830-0_26","page":"335-364","publisher":"Springer Netherlands","publisher-place":"Dordrecht","source":"DOI.org (Crossr</vt:lpwstr>
  </property>
  <property fmtid="{D5CDD505-2E9C-101B-9397-08002B2CF9AE}" pid="54" name="ZOTERO_BREF_2EO8JG8UgZ9y_14">
    <vt:lpwstr>ef)","title":"Fluctuating asymmetry analyses: a primer","title-short":"Fluctuating asymmetry analyses","URL":"http://link.springer.com/10.1007/978-94-011-0830-0_26","volume":"2","editor":[{"family":"Markow","given":"Therese Ann"}],"author":[{"family":"Pal</vt:lpwstr>
  </property>
  <property fmtid="{D5CDD505-2E9C-101B-9397-08002B2CF9AE}" pid="55" name="ZOTERO_BREF_2EO8JG8UgZ9y_15">
    <vt:lpwstr>mer","given":"A. Richard"}],"accessed":{"date-parts":[["2023",3,17]]},"issued":{"date-parts":[["1994"]]}}},{"id":2995,"uris":["http://zotero.org/users/10309729/items/3ZGMBVDC"],"itemData":{"id":2995,"type":"article-journal","container-title":"Evolution","</vt:lpwstr>
  </property>
  <property fmtid="{D5CDD505-2E9C-101B-9397-08002B2CF9AE}" pid="56" name="ZOTERO_BREF_2EO8JG8UgZ9y_16">
    <vt:lpwstr>issue":"2","language":"en","page":"125-142","source":"Zotero","title":"A Study of Fluctuating Asymmetry","volume":"16","author":[{"family":"Van Valen","given":"Leigh"}],"issued":{"date-parts":[["1962"]]}}}],"schema":"https://github.com/citation-style-lang</vt:lpwstr>
  </property>
  <property fmtid="{D5CDD505-2E9C-101B-9397-08002B2CF9AE}" pid="57" name="ZOTERO_BREF_2EO8JG8UgZ9y_17">
    <vt:lpwstr>uage/schema/raw/master/csl-citation.json"}</vt:lpwstr>
  </property>
  <property fmtid="{D5CDD505-2E9C-101B-9397-08002B2CF9AE}" pid="58" name="ZOTERO_BREF_2EO8JG8UgZ9y_2">
    <vt:lpwstr>x":0},"citationItems":[{"id":2359,"uris":["http://zotero.org/users/10309729/items/GBUT4G3A"],"itemData":{"id":2359,"type":"article-journal","abstract":"Studies of shape asymmetry have become increasingly abundant as the methods of geometric morphometrics </vt:lpwstr>
  </property>
  <property fmtid="{D5CDD505-2E9C-101B-9397-08002B2CF9AE}" pid="59" name="ZOTERO_BREF_2EO8JG8UgZ9y_3">
    <vt:lpwstr>have gained widespread use. Most of these studies have focussed on fluctuating asymmetry and have largely obtained similar results as more traditional analyses of asymmetry in distance measurements, but several notable differences have also emerged. A key</vt:lpwstr>
  </property>
  <property fmtid="{D5CDD505-2E9C-101B-9397-08002B2CF9AE}" pid="60" name="ZOTERO_BREF_2EO8JG8UgZ9y_4">
    <vt:lpwstr> difference is that shape analyses provide information on the patterns, not just the amount of variation, and therefore tend to be more sensitive. Such analyses have shown that apparently symmetric structures in animals consistently show directional asymm</vt:lpwstr>
  </property>
  <property fmtid="{D5CDD505-2E9C-101B-9397-08002B2CF9AE}" pid="61" name="ZOTERO_BREF_2EO8JG8UgZ9y_5">
    <vt:lpwstr>etry for shape, but not for size. Furthermore, the long-standing prediction that phenotypic plasticity in response to environmental heterogeneity can contribute to fluctuating asymmetry has been confirmed for the first time for the shape of flower parts (</vt:lpwstr>
  </property>
  <property fmtid="{D5CDD505-2E9C-101B-9397-08002B2CF9AE}" pid="62" name="ZOTERO_BREF_2EO8JG8UgZ9y_6">
    <vt:lpwstr>but not for size). Finally, shape analyses in structures with complex symmetry, such as many flowers, can distinguish multiple types of directional asymmetry, generated by distinct direction-giving factors, which combine to the single component observable</vt:lpwstr>
  </property>
  <property fmtid="{D5CDD505-2E9C-101B-9397-08002B2CF9AE}" pid="63" name="ZOTERO_BREF_2EO8JG8UgZ9y_7">
    <vt:lpwstr> in bilaterally symmetric structures. While analyses of shape asymmetry are broadly compatible with traditional analyses of asymmetry, they incorporate more detailed morphological information, particularly for structures with complex symmetry, and therefo</vt:lpwstr>
  </property>
  <property fmtid="{D5CDD505-2E9C-101B-9397-08002B2CF9AE}" pid="64" name="ZOTERO_BREF_2EO8JG8UgZ9y_8">
    <vt:lpwstr>re can reveal subtle biological effects that would otherwise not be apparent. This makes them a promising tool for a wide range of studies in the basic and applied life sciences.","container-title":"Emerging Topics in Life Sciences","DOI":"10.1042/ETLS202</vt:lpwstr>
  </property>
  <property fmtid="{D5CDD505-2E9C-101B-9397-08002B2CF9AE}" pid="65" name="ZOTERO_BREF_2EO8JG8UgZ9y_9">
    <vt:lpwstr>10273","ISSN":"2397-8554, 2397-8562","issue":"3","language":"en","page":"285-294","source":"DOI.org (Crossref)","title":"Shape asymmetry — what's new?","volume":"6","author":[{"family":"Klingenberg","given":"Christian Peter"}],"issued":{"date-parts":[["20</vt:lpwstr>
  </property>
  <property fmtid="{D5CDD505-2E9C-101B-9397-08002B2CF9AE}" pid="66" name="ZOTERO_BREF_3OWXh9mxvSio_1">
    <vt:lpwstr>ZOTERO_ITEM CSL_CITATION {"citationID":"tzbPv7wZ","properties":{"formattedCitation":"(Clissold, 2007)","plainCitation":"(Clissold, 2007)","noteIndex":0},"citationItems":[{"id":2253,"uris":["http://zotero.org/users/10309729/items/563UUQKG"],"itemData":{"id</vt:lpwstr>
  </property>
  <property fmtid="{D5CDD505-2E9C-101B-9397-08002B2CF9AE}" pid="67" name="ZOTERO_BREF_3OWXh9mxvSio_2">
    <vt:lpwstr>":2253,"type":"chapter","container-title":"Advances in Insect Physiology","ISBN":"978-0-12-373714-4","language":"en","note":"DOI: 10.1016/S0065-2806(07)34006-X","page":"317-372","publisher":"Elsevier","source":"DOI.org (Crossref)","title":"The Biomechanic</vt:lpwstr>
  </property>
  <property fmtid="{D5CDD505-2E9C-101B-9397-08002B2CF9AE}" pid="68" name="ZOTERO_BREF_3OWXh9mxvSio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69" name="ZOTERO_BREF_3OWXh9mxvSio_4">
    <vt:lpwstr> J."}],"accessed":{"date-parts":[["2023",7,26]]},"issued":{"date-parts":[["2007"]]}}}],"schema":"https://github.com/citation-style-language/schema/raw/master/csl-citation.json"}</vt:lpwstr>
  </property>
  <property fmtid="{D5CDD505-2E9C-101B-9397-08002B2CF9AE}" pid="70" name="ZOTERO_BREF_4UmGzHwVAjYq_1">
    <vt:lpwstr>ZOTERO_ITEM CSL_CITATION {"citationID":"h27seP4S","properties":{"formattedCitation":"(Palmer, 2004)","plainCitation":"(Palmer, 2004)","noteIndex":0},"citationItems":[{"id":2279,"uris":["http://zotero.org/users/10309729/items/MB47Q5JT"],"itemData":{"id":22</vt:lpwstr>
  </property>
  <property fmtid="{D5CDD505-2E9C-101B-9397-08002B2CF9AE}" pid="71" name="ZOTERO_BREF_4UmGzHwVAjYq_2">
    <vt:lpwstr>79,"type":"article-journal","abstract":"Because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72" name="ZOTERO_BREF_4UmGzHwVAjYq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73" name="ZOTERO_BREF_4UmGzHwVAjYq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74" name="ZOTERO_BREF_4UmGzHwVAjYq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75" name="ZOTERO_BREF_4UmGzHwVAjYq_6">
    <vt:lpwstr>6-8075, 1095-9203","issue":"5697","journalAbbreviation":"Science","language":"en","page":"828-833","source":"DOI.org (Crossref)","title":"Symmetry Breaking and the Evolution of Development","volume":"306","author":[{"family":"Palmer","given":"A. Richard"}</vt:lpwstr>
  </property>
  <property fmtid="{D5CDD505-2E9C-101B-9397-08002B2CF9AE}" pid="76" name="ZOTERO_BREF_4UmGzHwVAjYq_7">
    <vt:lpwstr>],"issued":{"date-parts":[["2004",10,29]]}}}],"schema":"https://github.com/citation-style-language/schema/raw/master/csl-citation.json"}</vt:lpwstr>
  </property>
  <property fmtid="{D5CDD505-2E9C-101B-9397-08002B2CF9AE}" pid="77" name="ZOTERO_BREF_5kySEONBN16Z_1">
    <vt:lpwstr>ZOTERO_ITEM CSL_CITATION {"citationID":"lZekTAM6","properties":{"formattedCitation":"(Levinton, 2016; Pratt &amp; Mclain, 2002; Tiwari et al., 2017)","plainCitation":"(Levinton, 2016; Pratt &amp; Mclain, 2002; Tiwari et al., 2017)","dontUpdate":true,"noteIndex":0</vt:lpwstr>
  </property>
  <property fmtid="{D5CDD505-2E9C-101B-9397-08002B2CF9AE}" pid="78" name="ZOTERO_BREF_5kySEONBN16Z_10">
    <vt:lpwstr>jects, 48.6% chewed on the right, 50% on the left and 1.4% chewed equally on both the sides. Conclusion: Chewing side preference has a detrimental effect on the TMJ of the corresponding side and is also related to lateral facial asymmetry, which suggests </vt:lpwstr>
  </property>
  <property fmtid="{D5CDD505-2E9C-101B-9397-08002B2CF9AE}" pid="79" name="ZOTERO_BREF_5kySEONBN16Z_11">
    <vt:lpwstr>that examination and recording of chewing side preference merit consideration in routine dental examination and treatment planning.","container-title":"Journal of Orofacial Sciences","DOI":"10.4103/jofs.jofs_74_16","ISSN":"0975-8844","issue":"1","journalA</vt:lpwstr>
  </property>
  <property fmtid="{D5CDD505-2E9C-101B-9397-08002B2CF9AE}" pid="80" name="ZOTERO_BREF_5kySEONBN16Z_12">
    <vt:lpwstr>bbreviation":"J Orofac Sci","language":"en","page":"22","source":"DOI.org (Crossref)","title":"Chewing side preference - Impact on facial symmetry, dentition and temporomandibular joint and its correlation with handedness","volume":"9","author":[{"family"</vt:lpwstr>
  </property>
  <property fmtid="{D5CDD505-2E9C-101B-9397-08002B2CF9AE}" pid="81" name="ZOTERO_BREF_5kySEONBN16Z_13">
    <vt:lpwstr>:"Tiwari","given":"Shreyasi"},{"family":"Nambiar","given":"Supriya"},{"family":"Unnikrishnan","given":"Bhaskaran"}],"issued":{"date-parts":[["2017"]]}}}],"schema":"https://github.com/citation-style-language/schema/raw/master/csl-citation.json"}</vt:lpwstr>
  </property>
  <property fmtid="{D5CDD505-2E9C-101B-9397-08002B2CF9AE}" pid="82" name="ZOTERO_BREF_5kySEONBN16Z_2">
    <vt:lpwstr>},"citationItems":[{"id":2266,"uris":["http://zotero.org/users/10309729/items/4X86WBMU"],"itemData":{"id":2266,"type":"article-journal","container-title":"Biological Journal of the Linnean Society","DOI":"10.1111/bij.12809","ISSN":"00244066","issue":"2","</vt:lpwstr>
  </property>
  <property fmtid="{D5CDD505-2E9C-101B-9397-08002B2CF9AE}" pid="83" name="ZOTERO_BREF_5kySEONBN16Z_3">
    <vt:lpwstr>journalAbbreviation":"Biol. J. Linn. Soc.","language":"en","page":"370-380","source":"DOI.org (Crossref)","title":"Bilateral linkage of monomorphic and dimorphic limb sizes in fiddler crabs","volume":"119","author":[{"family":"Levinton","given":"Jeffrey S</vt:lpwstr>
  </property>
  <property fmtid="{D5CDD505-2E9C-101B-9397-08002B2CF9AE}" pid="84" name="ZOTERO_BREF_5kySEONBN16Z_4">
    <vt:lpwstr>."}],"issued":{"date-parts":[["2016",10]]}}},{"id":2259,"uris":["http://zotero.org/users/10309729/items/MC44AXJN"],"itemData":{"id":2259,"type":"article-journal","container-title":"Functional Ecology","DOI":"10.1046/j.0269-8463.2001.00605.x","ISSN":"02698</vt:lpwstr>
  </property>
  <property fmtid="{D5CDD505-2E9C-101B-9397-08002B2CF9AE}" pid="85" name="ZOTERO_BREF_5kySEONBN16Z_5">
    <vt:lpwstr>463","issue":"1","language":"en","page":"89-98","source":"DOI.org (Crossref)","title":"Antisymmetry in male fiddler crabs and the decision to feed or breed","title-short":"Antisymmetry in male fiddler crabs and the decision to feed or breed","volume":"16"</vt:lpwstr>
  </property>
  <property fmtid="{D5CDD505-2E9C-101B-9397-08002B2CF9AE}" pid="86" name="ZOTERO_BREF_5kySEONBN16Z_6">
    <vt:lpwstr>,"author":[{"family":"Pratt","given":"A. E."},{"family":"Mclain","given":"D. K."}],"issued":{"date-parts":[["2002",2]]}}},{"id":2250,"uris":["http://zotero.org/users/10309729/items/DD52JDBM"],"itemData":{"id":2250,"type":"article-journal","abstract":"Intr</vt:lpwstr>
  </property>
  <property fmtid="{D5CDD505-2E9C-101B-9397-08002B2CF9AE}" pid="87" name="ZOTERO_BREF_5kySEONBN16Z_7">
    <vt:lpwstr>oduction: Habitual unilateral chewing develops subconsciously and serves as an example for lateral preference. This study aims to assess the possible impact of chewing side preference to facial asymmetry, temporomandibular joint (TMJ) and oral hygiene and</vt:lpwstr>
  </property>
  <property fmtid="{D5CDD505-2E9C-101B-9397-08002B2CF9AE}" pid="88" name="ZOTERO_BREF_5kySEONBN16Z_8">
    <vt:lpwstr> existence of any link between the preferred chewing side (PCS) and handedness. Materials and Methods: A 2-month cross-sectional (observational) study was performed on 76 healthy dentate subjects [24 males (31.6%) and 52 females (68.4%)] with a mean age o</vt:lpwstr>
  </property>
  <property fmtid="{D5CDD505-2E9C-101B-9397-08002B2CF9AE}" pid="89" name="ZOTERO_BREF_5kySEONBN16Z_9">
    <vt:lpwstr>f 20.8 ± 1.5 years who participated in this study according to the selection criteria. Results: A total of 75 subjects out of 76 (98.6%) were observed to have a PCS. Out of them, 38 chewed on their right and 37 on the left side. Of the 74 right-handed sub</vt:lpwstr>
  </property>
  <property fmtid="{D5CDD505-2E9C-101B-9397-08002B2CF9AE}" pid="90" name="ZOTERO_BREF_68QdmUc7oQYV_1">
    <vt:lpwstr>ZOTERO_ITEM CSL_CITATION {"citationID":"M5WgCRIC","properties":{"formattedCitation":"(Hansen et al., 2006; P\\uc0\\u233{}labon &amp; Hansen, 2008)","plainCitation":"(Hansen et al., 2006; Pélabon &amp; Hansen, 2008)","noteIndex":0},"citationItems":[{"id":1508,"uri</vt:lpwstr>
  </property>
  <property fmtid="{D5CDD505-2E9C-101B-9397-08002B2CF9AE}" pid="91" name="ZOTERO_BREF_68QdmUc7oQYV_10">
    <vt:lpwstr>j.1558-5646.2008.00495.x","ISSN":"00143820, 15585646","issue":"11","language":"en","page":"2855-2867","source":"DOI.org (Crossref)","title":"On the adaptive accuracy of directional asymmetry in insect wing size","volume":"62","author":[{"family":"Pélabon"</vt:lpwstr>
  </property>
  <property fmtid="{D5CDD505-2E9C-101B-9397-08002B2CF9AE}" pid="92" name="ZOTERO_BREF_68QdmUc7oQYV_11">
    <vt:lpwstr>,"given":"Christophe"},{"family":"Hansen","given":"Thomas F."}],"issued":{"date-parts":[["2008",11]]}}}],"schema":"https://github.com/citation-style-language/schema/raw/master/csl-citation.json"}</vt:lpwstr>
  </property>
  <property fmtid="{D5CDD505-2E9C-101B-9397-08002B2CF9AE}" pid="93" name="ZOTERO_BREF_68QdmUc7oQYV_2">
    <vt:lpwstr>s":["http://zotero.org/users/10309729/items/3PVNLN3U"],"itemData":{"id":1508,"type":"article-journal","abstract":"Adaptation is usually conceived as the ﬁt of a population mean to a ﬁtness optimum. Natural selection, however, does not act only to optimize</vt:lpwstr>
  </property>
  <property fmtid="{D5CDD505-2E9C-101B-9397-08002B2CF9AE}" pid="94" name="ZOTERO_BREF_68QdmUc7oQYV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95" name="ZOTERO_BREF_68QdmUc7oQYV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96" name="ZOTERO_BREF_68QdmUc7oQYV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97" name="ZOTERO_BREF_68QdmUc7oQYV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98" name="ZOTERO_BREF_68QdmUc7oQYV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99" name="ZOTERO_BREF_68QdmUc7oQYV_8">
    <vt:lpwstr>:"The American Naturalist","language":"en","page":"168-181","source":"DOI.org (Crossref)","title":"On Adaptive Accuracy and Precision in Natural Populations","volume":"168","author":[{"family":"Hansen","given":"Thomas F."},{"family":"Carter","given":"Ashl</vt:lpwstr>
  </property>
  <property fmtid="{D5CDD505-2E9C-101B-9397-08002B2CF9AE}" pid="100" name="ZOTERO_BREF_68QdmUc7oQYV_9">
    <vt:lpwstr>ey J. R."},{"family":"Pélabon","given":"Christophe"}],"issued":{"date-parts":[["2006",8]]}}},{"id":1509,"uris":["http://zotero.org/users/10309729/items/IDARMRVH"],"itemData":{"id":1509,"type":"article-journal","container-title":"Evolution","DOI":"10.1111/</vt:lpwstr>
  </property>
  <property fmtid="{D5CDD505-2E9C-101B-9397-08002B2CF9AE}" pid="101" name="ZOTERO_BREF_6nuP9c2X3iMo_1">
    <vt:lpwstr>ZOTERO_ITEM CSL_CITATION {"citationID":"9vQs3x7k","properties":{"formattedCitation":"(Zelditch &amp; Swiderski, 2023)","plainCitation":"(Zelditch &amp; Swiderski, 2023)","noteIndex":0},"citationItems":[{"id":3126,"uris":["http://zotero.org/users/10309729/items/95</vt:lpwstr>
  </property>
  <property fmtid="{D5CDD505-2E9C-101B-9397-08002B2CF9AE}" pid="102" name="ZOTERO_BREF_6nuP9c2X3iMo_10">
    <vt:lpwstr>on":"Evol Biol","language":"en","page":"147-169","source":"DOI.org (Crossref)","title":"Effects of Procrustes Superimposition and Semilandmark Sliding on Modularity and Integration: An Investigation Using Simulations of Biological Data","title-short":"Eff</vt:lpwstr>
  </property>
  <property fmtid="{D5CDD505-2E9C-101B-9397-08002B2CF9AE}" pid="103" name="ZOTERO_BREF_6nuP9c2X3iMo_11">
    <vt:lpwstr>ects of Procrustes Superimposition and Semilandmark Sliding on Modularity and Integration","volume":"50","author":[{"family":"Zelditch","given":"Miriam Leah"},{"family":"Swiderski","given":"Donald L."}],"issued":{"date-parts":[["2023",6]]}}}],"schema":"ht</vt:lpwstr>
  </property>
  <property fmtid="{D5CDD505-2E9C-101B-9397-08002B2CF9AE}" pid="104" name="ZOTERO_BREF_6nuP9c2X3iMo_12">
    <vt:lpwstr>tps://github.com/citation-style-language/schema/raw/master/csl-citation.json"}</vt:lpwstr>
  </property>
  <property fmtid="{D5CDD505-2E9C-101B-9397-08002B2CF9AE}" pid="105" name="ZOTERO_BREF_6nuP9c2X3iMo_2">
    <vt:lpwstr>QJZXN7"],"itemData":{"id":3126,"type":"article-journal","abstract":"Modularity and integration are fundamental properties of organisms and central to theories of complex adaptation. Modularity and integration of shape can provide valuable information abou</vt:lpwstr>
  </property>
  <property fmtid="{D5CDD505-2E9C-101B-9397-08002B2CF9AE}" pid="106" name="ZOTERO_BREF_6nuP9c2X3iMo_3">
    <vt:lpwstr>t the geometry and spatial structure of modules, but a recent study contends that Procrustes superimposition yields alarmingly high frequencies of statistically significant modularity and integration. We reexamine those claims, using data simulated with b</vt:lpwstr>
  </property>
  <property fmtid="{D5CDD505-2E9C-101B-9397-08002B2CF9AE}" pid="107" name="ZOTERO_BREF_6nuP9c2X3iMo_4">
    <vt:lpwstr>iologically realistic parameter values, extending the analyses to consider the impact of simulation procedure, model complexity, and landmark sampling scheme, as well as the impact of superimposition on the strength of modularity and integration and on mo</vt:lpwstr>
  </property>
  <property fmtid="{D5CDD505-2E9C-101B-9397-08002B2CF9AE}" pid="108" name="ZOTERO_BREF_6nuP9c2X3iMo_5">
    <vt:lpwstr>del comparisons. We further extend analyses to evolutionary modularity and integration. We find that superimposition, followed by sliding semilandmarks to minimize bending energy almost invariably induces significant modularity and integration but sliding</vt:lpwstr>
  </property>
  <property fmtid="{D5CDD505-2E9C-101B-9397-08002B2CF9AE}" pid="109" name="ZOTERO_BREF_6nuP9c2X3iMo_6">
    <vt:lpwstr> to minimize the Procrustes Distance, rarely does (no more than 11% of simulated populations are significantly modular) and even more rarely strengthens it. Integration is more often significant in simulated populations, and is more strongly affected by m</vt:lpwstr>
  </property>
  <property fmtid="{D5CDD505-2E9C-101B-9397-08002B2CF9AE}" pid="110" name="ZOTERO_BREF_6nuP9c2X3iMo_7">
    <vt:lpwstr>odel complexity, density of semi-landmarks, simulation procedure and sample size. The frequency of significant modularity and integration can reach 17% of simulated lineages but neither evolutionary modularity nor integration are significantly strengthene</vt:lpwstr>
  </property>
  <property fmtid="{D5CDD505-2E9C-101B-9397-08002B2CF9AE}" pid="111" name="ZOTERO_BREF_6nuP9c2X3iMo_8">
    <vt:lpwstr>d by superimposition followed by sliding. The most alarming results are the extremely high frequency of significant integration in large samples (N = 500) and the non-normal distribution of effect sizes (Z-scores). Even so, the effect of superimposition i</vt:lpwstr>
  </property>
  <property fmtid="{D5CDD505-2E9C-101B-9397-08002B2CF9AE}" pid="112" name="ZOTERO_BREF_6nuP9c2X3iMo_9">
    <vt:lpwstr>s slight compared to the strength of variational or evolutionary modularity and integration found in empirical cases.","container-title":"Evolutionary Biology","DOI":"10.1007/s11692-023-09600-9","ISSN":"0071-3260, 1934-2845","issue":"2","journalAbbreviati</vt:lpwstr>
  </property>
  <property fmtid="{D5CDD505-2E9C-101B-9397-08002B2CF9AE}" pid="113" name="ZOTERO_BREF_70wft38ECdda_1">
    <vt:lpwstr>ZOTERO_ITEM CSL_CITATION {"citationID":"XONBuNR7","properties":{"formattedCitation":"(Posnien &amp; Bucher, 2010)","plainCitation":"(Posnien &amp; Bucher, 2010)","noteIndex":0},"citationItems":[{"id":2287,"uris":["http://zotero.org/users/10309729/items/TWDK6G89"]</vt:lpwstr>
  </property>
  <property fmtid="{D5CDD505-2E9C-101B-9397-08002B2CF9AE}" pid="114" name="ZOTERO_BREF_70wft38ECdda_2">
    <vt:lpwstr>,"itemData":{"id":2287,"type":"article-journal","abstract":"The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115" name="ZOTERO_BREF_70wft38ECdda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116" name="ZOTERO_BREF_70wft38ECdda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117" name="ZOTERO_BREF_70wft38ECdda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118" name="ZOTERO_BREF_70wft38ECdda_6">
    <vt:lpwstr>mation.","container-title":"Developmental Biology","DOI":"10.1016/j.ydbio.2009.11.010","ISSN":"00121606","issue":"1","journalAbbreviation":"Developmental Biology","language":"en","page":"107-116","source":"DOI.org (Crossref)","title":"Formation of the ins</vt:lpwstr>
  </property>
  <property fmtid="{D5CDD505-2E9C-101B-9397-08002B2CF9AE}" pid="119" name="ZOTERO_BREF_70wft38ECdda_7">
    <vt:lpwstr>ect head involves lateral contribution of the intercalary segment, which depends on Tc-labial function","volume":"338","author":[{"family":"Posnien","given":"Nico"},{"family":"Bucher","given":"Gregor"}],"issued":{"date-parts":[["2010",2]]}}}],"schema":"ht</vt:lpwstr>
  </property>
  <property fmtid="{D5CDD505-2E9C-101B-9397-08002B2CF9AE}" pid="120" name="ZOTERO_BREF_70wft38ECdda_8">
    <vt:lpwstr>tps://github.com/citation-style-language/schema/raw/master/csl-citation.json"}</vt:lpwstr>
  </property>
  <property fmtid="{D5CDD505-2E9C-101B-9397-08002B2CF9AE}" pid="121" name="ZOTERO_BREF_7WC1znRDQ1AV_1">
    <vt:lpwstr>ZOTERO_ITEM CSL_CITATION {"citationID":"burjzoul","properties":{"formattedCitation":"(Klingenberg, 2022; Palmer, 1994; Van Valen, 1962)","plainCitation":"(Klingenberg, 2022; Palmer, 1994; Van Valen, 1962)","noteIndex":0},"citationItems":[{"id":2289,"uris"</vt:lpwstr>
  </property>
  <property fmtid="{D5CDD505-2E9C-101B-9397-08002B2CF9AE}" pid="122" name="ZOTERO_BREF_7WC1znRDQ1AV_10">
    <vt:lpwstr>zotero.org/users/10309729/items/7NLQIEPJ"],"itemData":{"id":1503,"type":"chapter","container-title":"Developmental Instability: Its Origins and Evolutionary Implications","event-place":"Dordrecht","ISBN":"978-94-010-4357-1","language":"en","note":"collect</vt:lpwstr>
  </property>
  <property fmtid="{D5CDD505-2E9C-101B-9397-08002B2CF9AE}" pid="123" name="ZOTERO_BREF_7WC1znRDQ1AV_11">
    <vt:lpwstr>ion-title: Contemporary Issues in Genetics and Evolution\nDOI: 10.1007/978-94-011-0830-0_26","page":"335-364","publisher":"Springer Netherlands","publisher-place":"Dordrecht","source":"DOI.org (Crossref)","title":"Fluctuating asymmetry analyses: a primer"</vt:lpwstr>
  </property>
  <property fmtid="{D5CDD505-2E9C-101B-9397-08002B2CF9AE}" pid="124" name="ZOTERO_BREF_7WC1znRDQ1AV_12">
    <vt:lpwstr>,"title-short":"Fluctuating asymmetry analyses","URL":"http://link.springer.com/10.1007/978-94-011-0830-0_26","volume":"2","editor":[{"family":"Markow","given":"Therese Ann"}],"author":[{"family":"Palmer","given":"A. Richard"}],"accessed":{"date-parts":[[</vt:lpwstr>
  </property>
  <property fmtid="{D5CDD505-2E9C-101B-9397-08002B2CF9AE}" pid="125" name="ZOTERO_BREF_7WC1znRDQ1AV_13">
    <vt:lpwstr>"2023",3,17]]},"issued":{"date-parts":[["1994"]]}}},{"id":2257,"uris":["http://zotero.org/users/10309729/items/3ZGMBVDC"],"itemData":{"id":2257,"type":"article-journal","container-title":"Evolution","issue":"2","language":"en","page":"125-142","source":"Z</vt:lpwstr>
  </property>
  <property fmtid="{D5CDD505-2E9C-101B-9397-08002B2CF9AE}" pid="126" name="ZOTERO_BREF_7WC1znRDQ1AV_14">
    <vt:lpwstr>otero","title":"A Study of Fluctuating Asymmetry","volume":"16","author":[{"family":"Van Valen","given":"Leigh"}],"issued":{"date-parts":[["1962"]]}}}],"schema":"https://github.com/citation-style-language/schema/raw/master/csl-citation.json"}</vt:lpwstr>
  </property>
  <property fmtid="{D5CDD505-2E9C-101B-9397-08002B2CF9AE}" pid="127" name="ZOTERO_BREF_7WC1znRDQ1AV_2">
    <vt:lpwstr>:["http://zotero.org/users/10309729/items/GBUT4G3A"],"itemData":{"id":2289,"type":"article-journal","abstract":"Studies of shape asymmetry have become increasingly abundant as the methods of geometric morphometrics have gained widespread use. Most of thes</vt:lpwstr>
  </property>
  <property fmtid="{D5CDD505-2E9C-101B-9397-08002B2CF9AE}" pid="128" name="ZOTERO_BREF_7WC1znRDQ1AV_3">
    <vt:lpwstr>e studies have focussed on fluctuating asymmetry and have largely obtained similar results as more traditional analyses of asymmetry in distance measurements, but several notable differences have also emerged. A key difference is that shape analyses provi</vt:lpwstr>
  </property>
  <property fmtid="{D5CDD505-2E9C-101B-9397-08002B2CF9AE}" pid="129" name="ZOTERO_BREF_7WC1znRDQ1AV_4">
    <vt:lpwstr>de information on the patterns, not just the amount of variation, and therefore tend to be more sensitive. Such analyses have shown that apparently symmetric structures in animals consistently show directional asymmetry for shape, but not for size. Furthe</vt:lpwstr>
  </property>
  <property fmtid="{D5CDD505-2E9C-101B-9397-08002B2CF9AE}" pid="130" name="ZOTERO_BREF_7WC1znRDQ1AV_5">
    <vt:lpwstr>rmore, the long-standing prediction that phenotypic plasticity in response to environmental heterogeneity can contribute to fluctuating asymmetry has been confirmed for the first time for the shape of flower parts (but not for size). Finally, shape analys</vt:lpwstr>
  </property>
  <property fmtid="{D5CDD505-2E9C-101B-9397-08002B2CF9AE}" pid="131" name="ZOTERO_BREF_7WC1znRDQ1AV_6">
    <vt:lpwstr>es in structures with complex symmetry, such as many flowers, can distinguish multiple types of directional asymmetry, generated by distinct direction-giving factors, which combine to the single component observable in bilaterally symmetric structures. Wh</vt:lpwstr>
  </property>
  <property fmtid="{D5CDD505-2E9C-101B-9397-08002B2CF9AE}" pid="132" name="ZOTERO_BREF_7WC1znRDQ1AV_7">
    <vt:lpwstr>ile analyses of shape asymmetry are broadly compatible with traditional analyses of asymmetry, they incorporate more detailed morphological information, particularly for structures with complex symmetry, and therefore can reveal subtle biological effects </vt:lpwstr>
  </property>
  <property fmtid="{D5CDD505-2E9C-101B-9397-08002B2CF9AE}" pid="133" name="ZOTERO_BREF_7WC1znRDQ1AV_8">
    <vt:lpwstr>that would otherwise not be apparent. This makes them a promising tool for a wide range of studies in the basic and applied life sciences.","container-title":"Emerging Topics in Life Sciences","DOI":"10.1042/ETLS20210273","ISSN":"2397-8554, 2397-8562","is</vt:lpwstr>
  </property>
  <property fmtid="{D5CDD505-2E9C-101B-9397-08002B2CF9AE}" pid="134" name="ZOTERO_BREF_7WC1znRDQ1AV_9">
    <vt:lpwstr>sue":"3","language":"en","page":"285-294","source":"DOI.org (Crossref)","title":"Shape asymmetry — what's new?","volume":"6","author":[{"family":"Klingenberg","given":"Christian Peter"}],"issued":{"date-parts":[["2022",9,9]]}}},{"id":1503,"uris":["http://</vt:lpwstr>
  </property>
  <property fmtid="{D5CDD505-2E9C-101B-9397-08002B2CF9AE}" pid="135" name="ZOTERO_BREF_8JJFafQNgahK_1">
    <vt:lpwstr>ZOTERO_ITEM CSL_CITATION {"citationID":"kD0vQfPa","properties":{"formattedCitation":"(Cardini, 2019)","plainCitation":"(Cardini, 2019)","noteIndex":0},"citationItems":[{"id":3130,"uris":["http://zotero.org/users/10309729/items/FLP53KVE"],"itemData":{"id":</vt:lpwstr>
  </property>
  <property fmtid="{D5CDD505-2E9C-101B-9397-08002B2CF9AE}" pid="136" name="ZOTERO_BREF_8JJFafQNgahK_10">
    <vt:lpwstr>ratory in nature, raises an important issue and indicates an avenue for future research. It also suggests that great caution should be exercised in the application and interpretation of findings from analyses of modularity and integration using Procrustes</vt:lpwstr>
  </property>
  <property fmtid="{D5CDD505-2E9C-101B-9397-08002B2CF9AE}" pid="137" name="ZOTERO_BREF_8JJFafQNgahK_11">
    <vt:lpwstr> shape data, and that issues might be even more serious using some of the most common methods for handling the increasing popular semilandmark data used to analyse 2D outlines and 3D surfaces.","container-title":"Evolutionary Biology","DOI":"10.1007/s1169</vt:lpwstr>
  </property>
  <property fmtid="{D5CDD505-2E9C-101B-9397-08002B2CF9AE}" pid="138" name="ZOTERO_BREF_8JJFafQNgahK_12">
    <vt:lpwstr>2-018-9463-x","ISSN":"0071-3260, 1934-2845","issue":"1","journalAbbreviation":"Evol Biol","language":"en","page":"90-105","source":"DOI.org (Crossref)","title":"Integration and Modularity in Procrustes Shape Data: Is There a Risk of Spurious Results?","ti</vt:lpwstr>
  </property>
  <property fmtid="{D5CDD505-2E9C-101B-9397-08002B2CF9AE}" pid="139" name="ZOTERO_BREF_8JJFafQNgahK_13">
    <vt:lpwstr>tle-short":"Integration and Modularity in Procrustes Shape Data","volume":"46","author":[{"family":"Cardini","given":"Andrea"}],"issued":{"date-parts":[["2019",3]]}}}],"schema":"https://github.com/citation-style-language/schema/raw/master/csl-citation.jso</vt:lpwstr>
  </property>
  <property fmtid="{D5CDD505-2E9C-101B-9397-08002B2CF9AE}" pid="140" name="ZOTERO_BREF_8JJFafQNgahK_14">
    <vt:lpwstr>n"}</vt:lpwstr>
  </property>
  <property fmtid="{D5CDD505-2E9C-101B-9397-08002B2CF9AE}" pid="141" name="ZOTERO_BREF_8JJFafQNgahK_2">
    <vt:lpwstr>3130,"type":"article-journal","abstract":"Studies of morphological integration and modularity are a hot topic in evolutionary developmental biology. Geometric morphometrics using Procrustes methods offers powerful tools to quantitatively investigate morph</vt:lpwstr>
  </property>
  <property fmtid="{D5CDD505-2E9C-101B-9397-08002B2CF9AE}" pid="142" name="ZOTERO_BREF_8JJFafQNgahK_3">
    <vt:lpwstr>ological variation and, within this methodological framework, a number of different methods has been put forward to test if different regions within an anatomical structure behave like modules or, vice versa, are highly integrated and covary strongly. Alt</vt:lpwstr>
  </property>
  <property fmtid="{D5CDD505-2E9C-101B-9397-08002B2CF9AE}" pid="143" name="ZOTERO_BREF_8JJFafQNgahK_4">
    <vt:lpwstr>hough some exploratory techniques do not require a priori modules, commonly modules are specified in advance based on prior knowledge. Once this is done, most of the methods can be applied either by subdividing modules and performing separate Procrustes a</vt:lpwstr>
  </property>
  <property fmtid="{D5CDD505-2E9C-101B-9397-08002B2CF9AE}" pid="144" name="ZOTERO_BREF_8JJFafQNgahK_5">
    <vt:lpwstr>lignments or by splitting shape coordinates of anatomical landmarks into modules after a common superimposition. This second approach is particularly interesting because, contrary to completely separate blocks analyses, it preserves information on relativ</vt:lpwstr>
  </property>
  <property fmtid="{D5CDD505-2E9C-101B-9397-08002B2CF9AE}" pid="145" name="ZOTERO_BREF_8JJFafQNgahK_6">
    <vt:lpwstr>e size and position of the putative modules. However, it also violates one of the fundamental assumptions on which Procrustes methods are based, which is that one should not analyse or interpret subsets of landmarks from a common superimposition, because </vt:lpwstr>
  </property>
  <property fmtid="{D5CDD505-2E9C-101B-9397-08002B2CF9AE}" pid="146" name="ZOTERO_BREF_8JJFafQNgahK_7">
    <vt:lpwstr>the choice of that superimposition is purely based on statistical convenience (although with sound theoretical foundations) and not on a biological model of variance and covariance. In this study, I offer a first investigation of the effects of testing in</vt:lpwstr>
  </property>
  <property fmtid="{D5CDD505-2E9C-101B-9397-08002B2CF9AE}" pid="147" name="ZOTERO_BREF_8JJFafQNgahK_8">
    <vt:lpwstr>tegration and modularity within a configuration of commonly superimposed landmarks using some of the most widely employed statistical methods available to this aim. When applied to simulated shapes with random non-modular isotropic variation, standard met</vt:lpwstr>
  </property>
  <property fmtid="{D5CDD505-2E9C-101B-9397-08002B2CF9AE}" pid="148" name="ZOTERO_BREF_8JJFafQNgahK_9">
    <vt:lpwstr>hods frequently recovered significant but arbitrary patterns of integration and modularity. Re-superimposing landmarks within each module, before testing integration or modularity, generally removes this artifact. The study, although preliminary and explo</vt:lpwstr>
  </property>
  <property fmtid="{D5CDD505-2E9C-101B-9397-08002B2CF9AE}" pid="149" name="ZOTERO_BREF_Abf3Egn3RMr1_1">
    <vt:lpwstr>ZOTERO_ITEM CSL_CITATION {"citationID":"BvjTnQCl","properties":{"formattedCitation":"(P\\uc0\\u252{}ffel et al., 2023)","plainCitation":"(Püffel et al., 2023)","noteIndex":0},"citationItems":[{"id":31,"uris":["http://zotero.org/users/10309729/items/FTYTQT</vt:lpwstr>
  </property>
  <property fmtid="{D5CDD505-2E9C-101B-9397-08002B2CF9AE}" pid="150" name="ZOTERO_BREF_Abf3Egn3RMr1_10">
    <vt:lpwstr>itation-style-language/schema/raw/master/csl-citation.json"}</vt:lpwstr>
  </property>
  <property fmtid="{D5CDD505-2E9C-101B-9397-08002B2CF9AE}" pid="151" name="ZOTERO_BREF_Abf3Egn3RMr1_2">
    <vt:lpwstr>7P"],"itemData":{"id":31,"type":"article-journal","abstract":"Bite forces play a key role in animal ecology: they affect mating\nbehaviour, fighting success, and the ability to feed. Although\nfeeding habits of arthropods have a significant ecological and</vt:lpwstr>
  </property>
  <property fmtid="{D5CDD505-2E9C-101B-9397-08002B2CF9AE}" pid="152" name="ZOTERO_BREF_Abf3Egn3RMr1_3">
    <vt:lpwstr>\neconomical impact, we lack fundamental knowledge on how the\nmorphology and physiology of their bite apparatus controls bite\nperformance, and its variation with mandible gape. To address\nthis gap, we derived a biomechanical model that characterizes\nt</vt:lpwstr>
  </property>
  <property fmtid="{D5CDD505-2E9C-101B-9397-08002B2CF9AE}" pid="153" name="ZOTERO_BREF_Abf3Egn3RMr1_4">
    <vt:lpwstr>he relationship between bite force and mandibular opening\nangle from first principles. We validate this model by comparing\nits geometric predictions with morphological measurements\non the muscoloskeletal bite apparatus of Atta cephalotes leaf-\ncutter </vt:lpwstr>
  </property>
  <property fmtid="{D5CDD505-2E9C-101B-9397-08002B2CF9AE}" pid="154" name="ZOTERO_BREF_Abf3Egn3RMr1_5">
    <vt:lpwstr>ants, using computed tomography (CT) scans obtained at\ndifferent mandible opening angles. We then demonstrate its\ndeductive and inductive utility with three examplary use\ncases: Firstly, we extract the physiological properties of the\nleaf-cutter ant m</vt:lpwstr>
  </property>
  <property fmtid="{D5CDD505-2E9C-101B-9397-08002B2CF9AE}" pid="155" name="ZOTERO_BREF_Abf3Egn3RMr1_6">
    <vt:lpwstr>andible closer muscle from in vivo bite force\nmeasurements. Secondly, we show that leaf-cutter ants are\nspecialized to generate extraordinarily large bite forces,\nequivalent to about 2600 times their body weight. Thirdly, we\ndiscuss the relative impor</vt:lpwstr>
  </property>
  <property fmtid="{D5CDD505-2E9C-101B-9397-08002B2CF9AE}" pid="156" name="ZOTERO_BREF_Abf3Egn3RMr1_7">
    <vt:lpwstr>tance of morphology and physiology\nin determining the magnitude and variation of bite force. We\nhope that a more detailed quantitative understanding of the link\nbetween morphology, physiology, and bite performance will\nfacilitate future comparative st</vt:lpwstr>
  </property>
  <property fmtid="{D5CDD505-2E9C-101B-9397-08002B2CF9AE}" pid="157" name="ZOTERO_BREF_Abf3Egn3RMr1_8">
    <vt:lpwstr>udies on the insect bite apparatus,\nand help to advance our knowledge of the behaviour, ecology\nand evolution of arthropods","container-title":"Royal Society Open Science","page":"221066","title":"A biomechanical model for the relation between bite forc</vt:lpwstr>
  </property>
  <property fmtid="{D5CDD505-2E9C-101B-9397-08002B2CF9AE}" pid="158" name="ZOTERO_BREF_Abf3Egn3RMr1_9">
    <vt:lpwstr>e and mandibular opening angle in arthropods","volume":"10","author":[{"family":"Püffel","given":"Frederik"},{"family":"Johnston","given":"Richard"},{"family":"Labonte","given":"David"}],"issued":{"date-parts":[["2023"]]}}}],"schema":"https://github.com/c</vt:lpwstr>
  </property>
  <property fmtid="{D5CDD505-2E9C-101B-9397-08002B2CF9AE}" pid="159" name="ZOTERO_BREF_BOBZmCpDI6dC_1">
    <vt:lpwstr>ZOTERO_ITEM CSL_CITATION {"citationID":"zNmIEnm9","properties":{"formattedCitation":"(Levinton, 2016)","plainCitation":"(Levinton, 2016)","noteIndex":0},"citationItems":[{"id":2266,"uris":["http://zotero.org/users/10309729/items/4X86WBMU"],"itemData":{"id</vt:lpwstr>
  </property>
  <property fmtid="{D5CDD505-2E9C-101B-9397-08002B2CF9AE}" pid="160" name="ZOTERO_BREF_BOBZmCpDI6dC_2">
    <vt:lpwstr>":2266,"type":"article-journal","container-title":"Biological Journal of the Linnean Society","DOI":"10.1111/bij.12809","ISSN":"00244066","issue":"2","journalAbbreviation":"Biol. J. Linn. Soc.","language":"en","page":"370-380","source":"DOI.org (Crossref)</vt:lpwstr>
  </property>
  <property fmtid="{D5CDD505-2E9C-101B-9397-08002B2CF9AE}" pid="161" name="ZOTERO_BREF_BOBZmCpDI6dC_3">
    <vt:lpwstr>","title":"Bilateral linkage of monomorphic and dimorphic limb sizes in fiddler crabs","volume":"119","author":[{"family":"Levinton","given":"Jeffrey S."}],"issued":{"date-parts":[["2016",10]]}}}],"schema":"https://github.com/citation-style-language/schem</vt:lpwstr>
  </property>
  <property fmtid="{D5CDD505-2E9C-101B-9397-08002B2CF9AE}" pid="162" name="ZOTERO_BREF_BOBZmCpDI6dC_4">
    <vt:lpwstr>a/raw/master/csl-citation.json"}</vt:lpwstr>
  </property>
  <property fmtid="{D5CDD505-2E9C-101B-9397-08002B2CF9AE}" pid="163" name="ZOTERO_BREF_CqreNpKaVkew_1">
    <vt:lpwstr>ZOTERO_ITEM CSL_CITATION {"citationID":"2RPLA8do","properties":{"formattedCitation":"(Posnien &amp; Bucher, 2010)","plainCitation":"(Posnien &amp; Bucher, 2010)","noteIndex":0},"citationItems":[{"id":2287,"uris":["http://zotero.org/users/10309729/items/TWDK6G89"]</vt:lpwstr>
  </property>
  <property fmtid="{D5CDD505-2E9C-101B-9397-08002B2CF9AE}" pid="164" name="ZOTERO_BREF_CqreNpKaVkew_2">
    <vt:lpwstr>,"itemData":{"id":2287,"type":"article-journal","abstract":"The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165" name="ZOTERO_BREF_CqreNpKaVkew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166" name="ZOTERO_BREF_CqreNpKaVkew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167" name="ZOTERO_BREF_CqreNpKaVkew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168" name="ZOTERO_BREF_CqreNpKaVkew_6">
    <vt:lpwstr>mation.","container-title":"Developmental Biology","DOI":"10.1016/j.ydbio.2009.11.010","ISSN":"00121606","issue":"1","journalAbbreviation":"Developmental Biology","language":"en","page":"107-116","source":"DOI.org (Crossref)","title":"Formation of the ins</vt:lpwstr>
  </property>
  <property fmtid="{D5CDD505-2E9C-101B-9397-08002B2CF9AE}" pid="169" name="ZOTERO_BREF_CqreNpKaVkew_7">
    <vt:lpwstr>ect head involves lateral contribution of the intercalary segment, which depends on Tc-labial function","volume":"338","author":[{"family":"Posnien","given":"Nico"},{"family":"Bucher","given":"Gregor"}],"issued":{"date-parts":[["2010",2]]}}}],"schema":"ht</vt:lpwstr>
  </property>
  <property fmtid="{D5CDD505-2E9C-101B-9397-08002B2CF9AE}" pid="170" name="ZOTERO_BREF_CqreNpKaVkew_8">
    <vt:lpwstr>tps://github.com/citation-style-language/schema/raw/master/csl-citation.json"}</vt:lpwstr>
  </property>
  <property fmtid="{D5CDD505-2E9C-101B-9397-08002B2CF9AE}" pid="171" name="ZOTERO_BREF_EIYlyl5k9kwt_1">
    <vt:lpwstr>ZOTERO_ITEM CSL_CITATION {"citationID":"fVdaUAut","properties":{"formattedCitation":"(Hansen, 2003)","plainCitation":"(Hansen, 2003)","noteIndex":0},"citationItems":[{"id":3284,"uris":["http://zotero.org/users/10309729/items/NQBM97WM"],"itemData":{"id":32</vt:lpwstr>
  </property>
  <property fmtid="{D5CDD505-2E9C-101B-9397-08002B2CF9AE}" pid="172" name="ZOTERO_BREF_EIYlyl5k9kwt_2">
    <vt:lpwstr>84,"type":"article-journal","abstract":"Evolvability is the ability to respond to a selective challenge. This requires the capacity to produce the right kind of variation for selection to act upon. To understand evolvability we therefore need to understan</vt:lpwstr>
  </property>
  <property fmtid="{D5CDD505-2E9C-101B-9397-08002B2CF9AE}" pid="173" name="ZOTERO_BREF_EIYlyl5k9kwt_3">
    <vt:lpwstr>d the variational properties of biological organisms. Modularity is a variational property, which has been linked to evolvability. If different characters are able to vary independently, selection will be able to optimize each character separately without</vt:lpwstr>
  </property>
  <property fmtid="{D5CDD505-2E9C-101B-9397-08002B2CF9AE}" pid="174" name="ZOTERO_BREF_EIYlyl5k9kwt_4">
    <vt:lpwstr> interference. But although modularity seems like a good design principle for an evolvable organism, it does not therefore follow that it is the only design that can achieve evolvability. In this essay I analyze the effects of modularity and, more general</vt:lpwstr>
  </property>
  <property fmtid="{D5CDD505-2E9C-101B-9397-08002B2CF9AE}" pid="175" name="ZOTERO_BREF_EIYlyl5k9kwt_5">
    <vt:lpwstr>ly, pleiotropy on evolvability. Although, pleiotropy causes interference between the adaptation of different characters, it also increases the variational potential of those characters. The most evolvable genetic architectures may often be those with an i</vt:lpwstr>
  </property>
  <property fmtid="{D5CDD505-2E9C-101B-9397-08002B2CF9AE}" pid="176" name="ZOTERO_BREF_EIYlyl5k9kwt_6">
    <vt:lpwstr>ntermediate level of integration among characters, and in particular those where pleiotropic effects are variable and able to compensate for each other’s constraints.","language":"en","source":"Zotero","title":"Is modularity necessary for evolvability? Re</vt:lpwstr>
  </property>
  <property fmtid="{D5CDD505-2E9C-101B-9397-08002B2CF9AE}" pid="177" name="ZOTERO_BREF_EIYlyl5k9kwt_7">
    <vt:lpwstr>marks on the relationship between pleiotropy and evolvability","author":[{"family":"Hansen","given":"Thomas F"}],"issued":{"date-parts":[["2003"]]}}}],"schema":"https://github.com/citation-style-language/schema/raw/master/csl-citation.json"}</vt:lpwstr>
  </property>
  <property fmtid="{D5CDD505-2E9C-101B-9397-08002B2CF9AE}" pid="178" name="ZOTERO_BREF_FLU8HEaFabQs_1">
    <vt:lpwstr>ZOTERO_ITEM CSL_CITATION {"citationID":"hJr2ZEC1","properties":{"formattedCitation":"(Palmer, 2004)","plainCitation":"(Palmer, 2004)","noteIndex":0},"citationItems":[{"id":2279,"uris":["http://zotero.org/users/10309729/items/MB47Q5JT"],"itemData":{"id":22</vt:lpwstr>
  </property>
  <property fmtid="{D5CDD505-2E9C-101B-9397-08002B2CF9AE}" pid="179" name="ZOTERO_BREF_FLU8HEaFabQs_2">
    <vt:lpwstr>79,"type":"article-journal","abstract":"Because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180" name="ZOTERO_BREF_FLU8HEaFabQs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181" name="ZOTERO_BREF_FLU8HEaFabQs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182" name="ZOTERO_BREF_FLU8HEaFabQs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183" name="ZOTERO_BREF_FLU8HEaFabQs_6">
    <vt:lpwstr>6-8075, 1095-9203","issue":"5697","journalAbbreviation":"Science","language":"en","page":"828-833","source":"DOI.org (Crossref)","title":"Symmetry Breaking and the Evolution of Development","volume":"306","author":[{"family":"Palmer","given":"A. Richard"}</vt:lpwstr>
  </property>
  <property fmtid="{D5CDD505-2E9C-101B-9397-08002B2CF9AE}" pid="184" name="ZOTERO_BREF_FLU8HEaFabQs_7">
    <vt:lpwstr>],"issued":{"date-parts":[["2004",10,29]]}}}],"schema":"https://github.com/citation-style-language/schema/raw/master/csl-citation.json"}</vt:lpwstr>
  </property>
  <property fmtid="{D5CDD505-2E9C-101B-9397-08002B2CF9AE}" pid="185" name="ZOTERO_BREF_FUPy8jCD7weC_1">
    <vt:lpwstr>ZOTERO_ITEM CSL_CITATION {"citationID":"KwcBVCu6","properties":{"formattedCitation":"(Claude, 2008)","plainCitation":"(Claude, 2008)","noteIndex":0},"citationItems":[{"id":44,"uris":["http://zotero.org/users/10309729/items/P7ZF3DHG"],"itemData":{"id":44,"</vt:lpwstr>
  </property>
  <property fmtid="{D5CDD505-2E9C-101B-9397-08002B2CF9AE}" pid="186" name="ZOTERO_BREF_FUPy8jCD7weC_2">
    <vt:lpwstr>type":"book","abstract":"\"This book explains how to use R for morphometrics and provides a series of examples of codes and displays covering approaches ranging from traditional morphometrics to modern statistical shape analysis such as the analysis of la</vt:lpwstr>
  </property>
  <property fmtid="{D5CDD505-2E9C-101B-9397-08002B2CF9AE}" pid="187" name="ZOTERO_BREF_FUPy8jCD7weC_3">
    <vt:lpwstr>ndmark data, Thin Plate Splines, and Fourier analysis of outlines.\" \"Students and scientists interested in shape analysis can use the book as a reference for performing applied morphometrics, while prospective researchers will learn how to implement alg</vt:lpwstr>
  </property>
  <property fmtid="{D5CDD505-2E9C-101B-9397-08002B2CF9AE}" pid="188" name="ZOTERO_BREF_FUPy8jCD7weC_4">
    <vt:lpwstr>orithms or interface R for new methods. In addition, adopting the \"R\" philosophy will enhance exchanges within and outside the morphometrics community.\"--book jacket","collection-title":"Use R!","event-place":"New York","ISBN":"978-0-387-77790-0","lang</vt:lpwstr>
  </property>
  <property fmtid="{D5CDD505-2E9C-101B-9397-08002B2CF9AE}" pid="189" name="ZOTERO_BREF_FUPy8jCD7weC_5">
    <vt:lpwstr>uage":"en","publisher":"Springer","publisher-place":"New York","source":"BnF ISBN","title":"Morphometrics with R","author":[{"family":"Claude","given":"Julien"}],"issued":{"date-parts":[["2008"]]}}}],"schema":"https://github.com/citation-style-language/sc</vt:lpwstr>
  </property>
  <property fmtid="{D5CDD505-2E9C-101B-9397-08002B2CF9AE}" pid="190" name="ZOTERO_BREF_FUPy8jCD7weC_6">
    <vt:lpwstr>hema/raw/master/csl-citation.json"}</vt:lpwstr>
  </property>
  <property fmtid="{D5CDD505-2E9C-101B-9397-08002B2CF9AE}" pid="191" name="ZOTERO_BREF_GYjtrntB6nLf_1">
    <vt:lpwstr>ZOTERO_ITEM CSL_CITATION {"citationID":"x5uVPK1J","properties":{"formattedCitation":"(Hansen, 2003; Zelditch &amp; Goswami, 2021)","plainCitation":"(Hansen, 2003; Zelditch &amp; Goswami, 2021)","noteIndex":0},"citationItems":[{"id":3284,"uris":["http://zotero.org</vt:lpwstr>
  </property>
  <property fmtid="{D5CDD505-2E9C-101B-9397-08002B2CF9AE}" pid="192" name="ZOTERO_BREF_GYjtrntB6nLf_10">
    <vt:lpwstr>, the concept of modularity has become increasingly ambiguous. That ambiguity is underlain by diverse intuitions about what modularity means, and the ambiguity is not merely about the meaning of the word—the metrics of modularity are measuring different p</vt:lpwstr>
  </property>
  <property fmtid="{D5CDD505-2E9C-101B-9397-08002B2CF9AE}" pid="193" name="ZOTERO_BREF_GYjtrntB6nLf_11">
    <vt:lpwstr>roperties and the methods for delimiting modules delimit them by different, sometimes conflicting criteria. The many definitions, metrics and methods can lead to substantial confusion not just about what modularity means as a word but also about what it m</vt:lpwstr>
  </property>
  <property fmtid="{D5CDD505-2E9C-101B-9397-08002B2CF9AE}" pid="194" name="ZOTERO_BREF_GYjtrntB6nLf_12">
    <vt:lpwstr>eans for evolution. Here we review various concepts, using graphical depictions of modules. We then review some of the metrics and methods for analyzing modularity at different levels. To place these in theoretical context, we briefly review theories abou</vt:lpwstr>
  </property>
  <property fmtid="{D5CDD505-2E9C-101B-9397-08002B2CF9AE}" pid="195" name="ZOTERO_BREF_GYjtrntB6nLf_13">
    <vt:lpwstr>t the origins and evolutionary consequences of modularity. Finally, we show how mismatches between concepts, metrics and methods can produce theoretical confusion, and how potentially illogical interpretations can be made sensible by a better match betwee</vt:lpwstr>
  </property>
  <property fmtid="{D5CDD505-2E9C-101B-9397-08002B2CF9AE}" pid="196" name="ZOTERO_BREF_GYjtrntB6nLf_14">
    <vt:lpwstr>n definitions, metrics, and methods.","container-title":"Evolution &amp; Development","DOI":"10.1111/ede.12390","ISSN":"1525-142X","issue":"5","language":"en","note":"_eprint: https://onlinelibrary.wiley.com/doi/pdf/10.1111/ede.12390","page":"377-403","source</vt:lpwstr>
  </property>
  <property fmtid="{D5CDD505-2E9C-101B-9397-08002B2CF9AE}" pid="197" name="ZOTERO_BREF_GYjtrntB6nLf_15">
    <vt:lpwstr>":"Wiley Online Library","title":"What does modularity mean?","volume":"23","author":[{"family":"Zelditch","given":"Miriam L."},{"family":"Goswami","given":"Anjali"}],"issued":{"date-parts":[["2021"]]}}}],"schema":"https://github.com/citation-style-langua</vt:lpwstr>
  </property>
  <property fmtid="{D5CDD505-2E9C-101B-9397-08002B2CF9AE}" pid="198" name="ZOTERO_BREF_GYjtrntB6nLf_16">
    <vt:lpwstr>ge/schema/raw/master/csl-citation.json"}</vt:lpwstr>
  </property>
  <property fmtid="{D5CDD505-2E9C-101B-9397-08002B2CF9AE}" pid="199" name="ZOTERO_BREF_GYjtrntB6nLf_2">
    <vt:lpwstr>/users/10309729/items/NQBM97WM"],"itemData":{"id":3284,"type":"article-journal","abstract":"Evolvability is the ability to respond to a selective challenge. This requires the capacity to produce the right kind of variation for selection to act upon. To un</vt:lpwstr>
  </property>
  <property fmtid="{D5CDD505-2E9C-101B-9397-08002B2CF9AE}" pid="200" name="ZOTERO_BREF_GYjtrntB6nLf_3">
    <vt:lpwstr>derstand evolvability we therefore need to understand the variational properties of biological organisms. Modularity is a variational property, which has been linked to evolvability. If different characters are able to vary independently, selection will b</vt:lpwstr>
  </property>
  <property fmtid="{D5CDD505-2E9C-101B-9397-08002B2CF9AE}" pid="201" name="ZOTERO_BREF_GYjtrntB6nLf_4">
    <vt:lpwstr>e able to optimize each character separately without interference. But although modularity seems like a good design principle for an evolvable organism, it does not therefore follow that it is the only design that can achieve evolvability. In this essay I</vt:lpwstr>
  </property>
  <property fmtid="{D5CDD505-2E9C-101B-9397-08002B2CF9AE}" pid="202" name="ZOTERO_BREF_GYjtrntB6nLf_5">
    <vt:lpwstr> analyze the effects of modularity and, more generally, pleiotropy on evolvability. Although, pleiotropy causes interference between the adaptation of different characters, it also increases the variational potential of those characters. The most evolvabl</vt:lpwstr>
  </property>
  <property fmtid="{D5CDD505-2E9C-101B-9397-08002B2CF9AE}" pid="203" name="ZOTERO_BREF_GYjtrntB6nLf_6">
    <vt:lpwstr>e genetic architectures may often be those with an intermediate level of integration among characters, and in particular those where pleiotropic effects are variable and able to compensate for each other’s constraints.","language":"en","source":"Zotero","</vt:lpwstr>
  </property>
  <property fmtid="{D5CDD505-2E9C-101B-9397-08002B2CF9AE}" pid="204" name="ZOTERO_BREF_GYjtrntB6nLf_7">
    <vt:lpwstr>title":"Is modularity necessary for evolvability? Remarks on the relationship between pleiotropy and evolvability","author":[{"family":"Hansen","given":"Thomas F"}],"issued":{"date-parts":[["2003"]]}}},{"id":2275,"uris":["http://zotero.org/users/10309729/</vt:lpwstr>
  </property>
  <property fmtid="{D5CDD505-2E9C-101B-9397-08002B2CF9AE}" pid="205" name="ZOTERO_BREF_GYjtrntB6nLf_8">
    <vt:lpwstr>items/PCVRXGIU"],"itemData":{"id":2275,"type":"article-journal","abstract":"Modularity is now generally recognized as a fundamental feature of organisms, one that may have profound consequences for evolution. Modularity has recently become a major focus o</vt:lpwstr>
  </property>
  <property fmtid="{D5CDD505-2E9C-101B-9397-08002B2CF9AE}" pid="206" name="ZOTERO_BREF_GYjtrntB6nLf_9">
    <vt:lpwstr>f research in organismal biology across multiple disciplines including genetics, developmental biology, functional morphology, population and evolutionary biology. While the wealth of new data, and also new theory, has provided exciting and novel insights</vt:lpwstr>
  </property>
  <property fmtid="{D5CDD505-2E9C-101B-9397-08002B2CF9AE}" pid="207" name="ZOTERO_BREF_HQkxg2CqYOuc_1">
    <vt:lpwstr>ZOTERO_ITEM CSL_CITATION {"citationID":"1vvpHByB","properties":{"formattedCitation":"(Clissold, 2007)","plainCitation":"(Clissold, 2007)","noteIndex":0},"citationItems":[{"id":2253,"uris":["http://zotero.org/users/10309729/items/563UUQKG"],"itemData":{"id</vt:lpwstr>
  </property>
  <property fmtid="{D5CDD505-2E9C-101B-9397-08002B2CF9AE}" pid="208" name="ZOTERO_BREF_HQkxg2CqYOuc_2">
    <vt:lpwstr>":2253,"type":"chapter","container-title":"Advances in Insect Physiology","ISBN":"978-0-12-373714-4","language":"en","note":"DOI: 10.1016/S0065-2806(07)34006-X","page":"317-372","publisher":"Elsevier","source":"DOI.org (Crossref)","title":"The Biomechanic</vt:lpwstr>
  </property>
  <property fmtid="{D5CDD505-2E9C-101B-9397-08002B2CF9AE}" pid="209" name="ZOTERO_BREF_HQkxg2CqYOuc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210" name="ZOTERO_BREF_HQkxg2CqYOuc_4">
    <vt:lpwstr> J."}],"accessed":{"date-parts":[["2023",7,26]]},"issued":{"date-parts":[["2007"]]}}}],"schema":"https://github.com/citation-style-language/schema/raw/master/csl-citation.json"}</vt:lpwstr>
  </property>
  <property fmtid="{D5CDD505-2E9C-101B-9397-08002B2CF9AE}" pid="211" name="ZOTERO_BREF_HUyDELwvmtSo_1">
    <vt:lpwstr>ZOTERO_ITEM CSL_CITATION {"citationID":"41VnC5Wa","properties":{"formattedCitation":"(Hansen et al., 2006; Pélabon &amp; Hansen, 2008)","plainCitation":"(Hansen et al., 2006; Pélabon &amp; Hansen, 2008)","dontUpdate":true,"noteIndex":0},"citationItems":[{"id":150</vt:lpwstr>
  </property>
  <property fmtid="{D5CDD505-2E9C-101B-9397-08002B2CF9AE}" pid="212" name="ZOTERO_BREF_HUyDELwvmtSo_10">
    <vt:lpwstr>.1111/j.1558-5646.2008.00495.x","ISSN":"00143820, 15585646","issue":"11","language":"en","page":"2855-2867","source":"DOI.org (Crossref)","title":"On the adaptive accuracy of directional asymmetry in insect wing size","volume":"62","author":[{"family":"Pé</vt:lpwstr>
  </property>
  <property fmtid="{D5CDD505-2E9C-101B-9397-08002B2CF9AE}" pid="213" name="ZOTERO_BREF_HUyDELwvmtSo_11">
    <vt:lpwstr>labon","given":"Christophe"},{"family":"Hansen","given":"Thomas F."}],"issued":{"date-parts":[["2008",11]]}}}],"schema":"https://github.com/citation-style-language/schema/raw/master/csl-citation.json"}</vt:lpwstr>
  </property>
  <property fmtid="{D5CDD505-2E9C-101B-9397-08002B2CF9AE}" pid="214" name="ZOTERO_BREF_HUyDELwvmtSo_2">
    <vt:lpwstr>8,"uris":["http://zotero.org/users/10309729/items/3PVNLN3U"],"itemData":{"id":1508,"type":"article-journal","abstract":"Adaptation is usually conceived as the ﬁt of a population mean to a ﬁtness optimum. Natural selection, however, does not act only to op</vt:lpwstr>
  </property>
  <property fmtid="{D5CDD505-2E9C-101B-9397-08002B2CF9AE}" pid="215" name="ZOTERO_BREF_HUyDELwvmtSo_3">
    <vt:lpwstr>timize the population mean. Rather, selection normally acts on the ﬁtness of individual organisms in the population. Furthermore, individual genotypes do not produce invariant phenotypes, and their ﬁtness depends on how precisely they are able to realize </vt:lpwstr>
  </property>
  <property fmtid="{D5CDD505-2E9C-101B-9397-08002B2CF9AE}" pid="216" name="ZOTERO_BREF_HUyDELwvmtSo_4">
    <vt:lpwstr>their target phenotypes. For these reasons we suggest that it is better to conceptualize adaptation as accuracy rather than as optimality. The adaptive inaccuracy of a genotype can be measured as a function of the expected distance of its associated pheno</vt:lpwstr>
  </property>
  <property fmtid="{D5CDD505-2E9C-101B-9397-08002B2CF9AE}" pid="217" name="ZOTERO_BREF_HUyDELwvmtSo_5">
    <vt:lpwstr>type from a ﬁtness optimum. The less the distance, the more accurate is the adaptation. Adaptive accuracy has two components: the deviance of the genotypically set target phenotype from the optimum and the precision with which this target phenotype can be</vt:lpwstr>
  </property>
  <property fmtid="{D5CDD505-2E9C-101B-9397-08002B2CF9AE}" pid="218" name="ZOTERO_BREF_HUyDELwvmtSo_6">
    <vt:lpwstr> realized. The second component, the adaptive precision, has rarely been quantiﬁed as such. We survey the literature to quantify how much of the phenotypic variation in wild populations is due to imprecise development. We ﬁnd that this component is often </vt:lpwstr>
  </property>
  <property fmtid="{D5CDD505-2E9C-101B-9397-08002B2CF9AE}" pid="219" name="ZOTERO_BREF_HUyDELwvmtSo_7">
    <vt:lpwstr>substantial and highly variable across traits. We suggest that selection for improved precision may be important for many traits.","container-title":"The American Naturalist","DOI":"10.1086/505768","ISSN":"0003-0147, 1537-5323","issue":"2","journalAbbrevi</vt:lpwstr>
  </property>
  <property fmtid="{D5CDD505-2E9C-101B-9397-08002B2CF9AE}" pid="220" name="ZOTERO_BREF_HUyDELwvmtSo_8">
    <vt:lpwstr>ation":"The American Naturalist","language":"en","page":"168-181","source":"DOI.org (Crossref)","title":"On Adaptive Accuracy and Precision in Natural Populations","volume":"168","author":[{"family":"Hansen","given":"Thomas F."},{"family":"Carter","given"</vt:lpwstr>
  </property>
  <property fmtid="{D5CDD505-2E9C-101B-9397-08002B2CF9AE}" pid="221" name="ZOTERO_BREF_HUyDELwvmtSo_9">
    <vt:lpwstr>:"Ashley J. R."},{"family":"Pélabon","given":"Christophe"}],"issued":{"date-parts":[["2006",8]]}}},{"id":1509,"uris":["http://zotero.org/users/10309729/items/IDARMRVH"],"itemData":{"id":1509,"type":"article-journal","container-title":"Evolution","DOI":"10</vt:lpwstr>
  </property>
  <property fmtid="{D5CDD505-2E9C-101B-9397-08002B2CF9AE}" pid="222" name="ZOTERO_BREF_JqTV4awXSRai_1">
    <vt:lpwstr>ZOTERO_ITEM CSL_CITATION {"citationID":"tQlk1s2h","properties":{"formattedCitation":"(Parr et al., 2016)","plainCitation":"(Parr et al., 2016)","noteIndex":0},"citationItems":[{"id":3254,"uris":["http://zotero.org/users/10309729/items/TBXWPYL5"],"itemData</vt:lpwstr>
  </property>
  <property fmtid="{D5CDD505-2E9C-101B-9397-08002B2CF9AE}" pid="223" name="ZOTERO_BREF_JqTV4awXSRai_2">
    <vt:lpwstr>":{"id":3254,"type":"article-journal","container-title":"Evolutionary Biology","DOI":"10.1007/s11692-016-9371-x","ISSN":"0071-3260, 1934-2845","issue":"2","journalAbbreviation":"Evol Biol","language":"en","page":"171-187","source":"DOI.org (Crossref)","ti</vt:lpwstr>
  </property>
  <property fmtid="{D5CDD505-2E9C-101B-9397-08002B2CF9AE}" pid="224" name="ZOTERO_BREF_JqTV4awXSRai_3">
    <vt:lpwstr>tle":"Cranial Shape and the Modularity of Hybridization in Dingoes and Dogs; Hybridization Does Not Spell the End for Native Morphology","volume":"43","author":[{"family":"Parr","given":"William C. H."},{"family":"Wilson","given":"Laura A. B."},{"family":</vt:lpwstr>
  </property>
  <property fmtid="{D5CDD505-2E9C-101B-9397-08002B2CF9AE}" pid="225" name="ZOTERO_BREF_JqTV4awXSRai_4">
    <vt:lpwstr>"Wroe","given":"Stephen"},{"family":"Colman","given":"Nicholas J."},{"family":"Crowther","given":"Mathew S."},{"family":"Letnic","given":"Mike"}],"issued":{"date-parts":[["2016",6]]}}}],"schema":"https://github.com/citation-style-language/schema/raw/maste</vt:lpwstr>
  </property>
  <property fmtid="{D5CDD505-2E9C-101B-9397-08002B2CF9AE}" pid="226" name="ZOTERO_BREF_JqTV4awXSRai_5">
    <vt:lpwstr>r/csl-citation.json"}</vt:lpwstr>
  </property>
  <property fmtid="{D5CDD505-2E9C-101B-9397-08002B2CF9AE}" pid="227" name="ZOTERO_BREF_JwdPIrNxPjxH1111111_1">
    <vt:lpwstr>ZOTERO_ITEM CSL_CITATION {"citationID":"PjYdlxya","properties":{"formattedCitation":"(Churchill et al., 2019)","plainCitation":"(Churchill et al., 2019)","noteIndex":0},"citationItems":[{"id":2268,"uris":["http://zotero.org/users/10309729/items/Q76F4SFR"]</vt:lpwstr>
  </property>
  <property fmtid="{D5CDD505-2E9C-101B-9397-08002B2CF9AE}" pid="228" name="ZOTERO_BREF_JwdPIrNxPjxH1111111_2">
    <vt:lpwstr>,"itemData":{"id":2268,"type":"article-journal","container-title":"Biological Journal of the Linnean Society","DOI":"10.1093/biolinnean/bly190","ISSN":"0024-4066, 1095-8312","issue":"2","language":"en","page":"225-239","source":"DOI.org (Crossref)","title</vt:lpwstr>
  </property>
  <property fmtid="{D5CDD505-2E9C-101B-9397-08002B2CF9AE}" pid="229" name="ZOTERO_BREF_JwdPIrNxPjxH1111111_3">
    <vt:lpwstr>":"Asymmetry drives modularity of the skull in the common dolphin ( &lt;i&gt;Delphinus delphis&lt;/i&gt; )","volume":"126","author":[{"family":"Churchill","given":"Morgan"},{"family":"Miguel","given":"Jacob"},{"family":"Beatty","given":"Brian L"},{"family":"Goswami",</vt:lpwstr>
  </property>
  <property fmtid="{D5CDD505-2E9C-101B-9397-08002B2CF9AE}" pid="230" name="ZOTERO_BREF_JwdPIrNxPjxH1111111_4">
    <vt:lpwstr>"given":"Anjali"},{"family":"Geisler","given":"Jonathan H"}],"issued":{"date-parts":[["2019",1,18]]}}}],"schema":"https://github.com/citation-style-language/schema/raw/master/csl-citation.json"}</vt:lpwstr>
  </property>
  <property fmtid="{D5CDD505-2E9C-101B-9397-08002B2CF9AE}" pid="231" name="ZOTERO_BREF_JwdPIrNxPjxH11111_1">
    <vt:lpwstr>ZOTERO_ITEM CSL_CITATION {"citationID":"PjYdlxya","properties":{"formattedCitation":"(Churchill et al., 2019)","plainCitation":"(Churchill et al., 2019)","noteIndex":0},"citationItems":[{"id":2268,"uris":["http://zotero.org/users/10309729/items/Q76F4SFR"]</vt:lpwstr>
  </property>
  <property fmtid="{D5CDD505-2E9C-101B-9397-08002B2CF9AE}" pid="232" name="ZOTERO_BREF_JwdPIrNxPjxH11111_2">
    <vt:lpwstr>,"itemData":{"id":2268,"type":"article-journal","container-title":"Biological Journal of the Linnean Society","DOI":"10.1093/biolinnean/bly190","ISSN":"0024-4066, 1095-8312","issue":"2","language":"en","page":"225-239","source":"DOI.org (Crossref)","title</vt:lpwstr>
  </property>
  <property fmtid="{D5CDD505-2E9C-101B-9397-08002B2CF9AE}" pid="233" name="ZOTERO_BREF_JwdPIrNxPjxH11111_3">
    <vt:lpwstr>":"Asymmetry drives modularity of the skull in the common dolphin ( &lt;i&gt;Delphinus delphis&lt;/i&gt; )","volume":"126","author":[{"family":"Churchill","given":"Morgan"},{"family":"Miguel","given":"Jacob"},{"family":"Beatty","given":"Brian L"},{"family":"Goswami",</vt:lpwstr>
  </property>
  <property fmtid="{D5CDD505-2E9C-101B-9397-08002B2CF9AE}" pid="234" name="ZOTERO_BREF_JwdPIrNxPjxH11111_4">
    <vt:lpwstr>"given":"Anjali"},{"family":"Geisler","given":"Jonathan H"}],"issued":{"date-parts":[["2019",1,18]]}}}],"schema":"https://github.com/citation-style-language/schema/raw/master/csl-citation.json"}</vt:lpwstr>
  </property>
  <property fmtid="{D5CDD505-2E9C-101B-9397-08002B2CF9AE}" pid="235" name="ZOTERO_BREF_JwdPIrNxPjxH111_1">
    <vt:lpwstr>ZOTERO_ITEM CSL_CITATION {"citationID":"PjYdlxya","properties":{"formattedCitation":"(Churchill et al., 2019)","plainCitation":"(Churchill et al., 2019)","noteIndex":0},"citationItems":[{"id":2268,"uris":["http://zotero.org/users/10309729/items/Q76F4SFR"]</vt:lpwstr>
  </property>
  <property fmtid="{D5CDD505-2E9C-101B-9397-08002B2CF9AE}" pid="236" name="ZOTERO_BREF_JwdPIrNxPjxH111_2">
    <vt:lpwstr>,"itemData":{"id":2268,"type":"article-journal","container-title":"Biological Journal of the Linnean Society","DOI":"10.1093/biolinnean/bly190","ISSN":"0024-4066, 1095-8312","issue":"2","language":"en","page":"225-239","source":"DOI.org (Crossref)","title</vt:lpwstr>
  </property>
  <property fmtid="{D5CDD505-2E9C-101B-9397-08002B2CF9AE}" pid="237" name="ZOTERO_BREF_JwdPIrNxPjxH111_3">
    <vt:lpwstr>":"Asymmetry drives modularity of the skull in the common dolphin ( &lt;i&gt;Delphinus delphis&lt;/i&gt; )","volume":"126","author":[{"family":"Churchill","given":"Morgan"},{"family":"Miguel","given":"Jacob"},{"family":"Beatty","given":"Brian L"},{"family":"Goswami",</vt:lpwstr>
  </property>
  <property fmtid="{D5CDD505-2E9C-101B-9397-08002B2CF9AE}" pid="238" name="ZOTERO_BREF_JwdPIrNxPjxH111_4">
    <vt:lpwstr>"given":"Anjali"},{"family":"Geisler","given":"Jonathan H"}],"issued":{"date-parts":[["2019",1,18]]}}}],"schema":"https://github.com/citation-style-language/schema/raw/master/csl-citation.json"}</vt:lpwstr>
  </property>
  <property fmtid="{D5CDD505-2E9C-101B-9397-08002B2CF9AE}" pid="239" name="ZOTERO_BREF_JwdPIrNxPjxH11_1">
    <vt:lpwstr>ZOTERO_ITEM CSL_CITATION {"citationID":"PjYdlxya","properties":{"formattedCitation":"(Churchill et al., 2019)","plainCitation":"(Churchill et al., 2019)","noteIndex":0},"citationItems":[{"id":2814,"uris":["http://zotero.org/users/10309729/items/Q76F4SFR"]</vt:lpwstr>
  </property>
  <property fmtid="{D5CDD505-2E9C-101B-9397-08002B2CF9AE}" pid="240" name="ZOTERO_BREF_JwdPIrNxPjxH11_2">
    <vt:lpwstr>,"itemData":{"id":2814,"type":"article-journal","container-title":"Biological Journal of the Linnean Society","DOI":"10.1093/biolinnean/bly190","ISSN":"0024-4066, 1095-8312","issue":"2","language":"en","page":"225-239","source":"DOI.org (Crossref)","title</vt:lpwstr>
  </property>
  <property fmtid="{D5CDD505-2E9C-101B-9397-08002B2CF9AE}" pid="241" name="ZOTERO_BREF_JwdPIrNxPjxH11_3">
    <vt:lpwstr>":"Asymmetry drives modularity of the skull in the common dolphin ( &lt;i&gt;Delphinus delphis&lt;/i&gt; )","volume":"126","author":[{"family":"Churchill","given":"Morgan"},{"family":"Miguel","given":"Jacob"},{"family":"Beatty","given":"Brian L"},{"family":"Goswami",</vt:lpwstr>
  </property>
  <property fmtid="{D5CDD505-2E9C-101B-9397-08002B2CF9AE}" pid="242" name="ZOTERO_BREF_JwdPIrNxPjxH11_4">
    <vt:lpwstr>"given":"Anjali"},{"family":"Geisler","given":"Jonathan H"}],"issued":{"date-parts":[["2019",1,18]]}}}],"schema":"https://github.com/citation-style-language/schema/raw/master/csl-citation.json"}</vt:lpwstr>
  </property>
  <property fmtid="{D5CDD505-2E9C-101B-9397-08002B2CF9AE}" pid="243" name="ZOTERO_BREF_JwdPIrNxPjxH_1">
    <vt:lpwstr>ZOTERO_ITEM CSL_CITATION {"citationID":"PjYdlxya","properties":{"formattedCitation":"(Churchill et al., 2019)","plainCitation":"(Churchill et al., 2019)","noteIndex":0},"citationItems":[{"id":2814,"uris":["http://zotero.org/users/10309729/items/Q76F4SFR"]</vt:lpwstr>
  </property>
  <property fmtid="{D5CDD505-2E9C-101B-9397-08002B2CF9AE}" pid="244" name="ZOTERO_BREF_JwdPIrNxPjxH_2">
    <vt:lpwstr>,"itemData":{"id":2814,"type":"article-journal","container-title":"Biological Journal of the Linnean Society","DOI":"10.1093/biolinnean/bly190","ISSN":"0024-4066, 1095-8312","issue":"2","language":"en","page":"225-239","source":"DOI.org (Crossref)","title</vt:lpwstr>
  </property>
  <property fmtid="{D5CDD505-2E9C-101B-9397-08002B2CF9AE}" pid="245" name="ZOTERO_BREF_JwdPIrNxPjxH_3">
    <vt:lpwstr>":"Asymmetry drives modularity of the skull in the common dolphin ( &lt;i&gt;Delphinus delphis&lt;/i&gt; )","volume":"126","author":[{"family":"Churchill","given":"Morgan"},{"family":"Miguel","given":"Jacob"},{"family":"Beatty","given":"Brian L"},{"family":"Goswami",</vt:lpwstr>
  </property>
  <property fmtid="{D5CDD505-2E9C-101B-9397-08002B2CF9AE}" pid="246" name="ZOTERO_BREF_JwdPIrNxPjxH_4">
    <vt:lpwstr>"given":"Anjali"},{"family":"Geisler","given":"Jonathan H"}],"issued":{"date-parts":[["2019",1,18]]}}}],"schema":"https://github.com/citation-style-language/schema/raw/master/csl-citation.json"}</vt:lpwstr>
  </property>
  <property fmtid="{D5CDD505-2E9C-101B-9397-08002B2CF9AE}" pid="247" name="ZOTERO_BREF_KOa81RsfbjBj_1">
    <vt:lpwstr>ZOTERO_ITEM CSL_CITATION {"citationID":"dd2aNKcQ","properties":{"formattedCitation":"(Hansen et al., 2006; Pélabon &amp; Hansen, 2008)","plainCitation":"(Hansen et al., 2006; Pélabon &amp; Hansen, 2008)","dontUpdate":true,"noteIndex":0},"citationItems":[{"id":150</vt:lpwstr>
  </property>
  <property fmtid="{D5CDD505-2E9C-101B-9397-08002B2CF9AE}" pid="248" name="ZOTERO_BREF_KOa81RsfbjBj_10">
    <vt:lpwstr>.1111/j.1558-5646.2008.00495.x","ISSN":"00143820, 15585646","issue":"11","language":"en","page":"2855-2867","source":"DOI.org (Crossref)","title":"On the adaptive accuracy of directional asymmetry in insect wing size","volume":"62","author":[{"family":"Pé</vt:lpwstr>
  </property>
  <property fmtid="{D5CDD505-2E9C-101B-9397-08002B2CF9AE}" pid="249" name="ZOTERO_BREF_KOa81RsfbjBj_11">
    <vt:lpwstr>labon","given":"Christophe"},{"family":"Hansen","given":"Thomas F."}],"issued":{"date-parts":[["2008",11]]}}}],"schema":"https://github.com/citation-style-language/schema/raw/master/csl-citation.json"}</vt:lpwstr>
  </property>
  <property fmtid="{D5CDD505-2E9C-101B-9397-08002B2CF9AE}" pid="250" name="ZOTERO_BREF_KOa81RsfbjBj_2">
    <vt:lpwstr>8,"uris":["http://zotero.org/users/10309729/items/3PVNLN3U"],"itemData":{"id":1508,"type":"article-journal","abstract":"Adaptation is usually conceived as the ﬁt of a population mean to a ﬁtness optimum. Natural selection, however, does not act only to op</vt:lpwstr>
  </property>
  <property fmtid="{D5CDD505-2E9C-101B-9397-08002B2CF9AE}" pid="251" name="ZOTERO_BREF_KOa81RsfbjBj_3">
    <vt:lpwstr>timize the population mean. Rather, selection normally acts on the ﬁtness of individual organisms in the population. Furthermore, individual genotypes do not produce invariant phenotypes, and their ﬁtness depends on how precisely they are able to realize </vt:lpwstr>
  </property>
  <property fmtid="{D5CDD505-2E9C-101B-9397-08002B2CF9AE}" pid="252" name="ZOTERO_BREF_KOa81RsfbjBj_4">
    <vt:lpwstr>their target phenotypes. For these reasons we suggest that it is better to conceptualize adaptation as accuracy rather than as optimality. The adaptive inaccuracy of a genotype can be measured as a function of the expected distance of its associated pheno</vt:lpwstr>
  </property>
  <property fmtid="{D5CDD505-2E9C-101B-9397-08002B2CF9AE}" pid="253" name="ZOTERO_BREF_KOa81RsfbjBj_5">
    <vt:lpwstr>type from a ﬁtness optimum. The less the distance, the more accurate is the adaptation. Adaptive accuracy has two components: the deviance of the genotypically set target phenotype from the optimum and the precision with which this target phenotype can be</vt:lpwstr>
  </property>
  <property fmtid="{D5CDD505-2E9C-101B-9397-08002B2CF9AE}" pid="254" name="ZOTERO_BREF_KOa81RsfbjBj_6">
    <vt:lpwstr> realized. The second component, the adaptive precision, has rarely been quantiﬁed as such. We survey the literature to quantify how much of the phenotypic variation in wild populations is due to imprecise development. We ﬁnd that this component is often </vt:lpwstr>
  </property>
  <property fmtid="{D5CDD505-2E9C-101B-9397-08002B2CF9AE}" pid="255" name="ZOTERO_BREF_KOa81RsfbjBj_7">
    <vt:lpwstr>substantial and highly variable across traits. We suggest that selection for improved precision may be important for many traits.","container-title":"The American Naturalist","DOI":"10.1086/505768","ISSN":"0003-0147, 1537-5323","issue":"2","journalAbbrevi</vt:lpwstr>
  </property>
  <property fmtid="{D5CDD505-2E9C-101B-9397-08002B2CF9AE}" pid="256" name="ZOTERO_BREF_KOa81RsfbjBj_8">
    <vt:lpwstr>ation":"The American Naturalist","language":"en","page":"168-181","source":"DOI.org (Crossref)","title":"On Adaptive Accuracy and Precision in Natural Populations","volume":"168","author":[{"family":"Hansen","given":"Thomas F."},{"family":"Carter","given"</vt:lpwstr>
  </property>
  <property fmtid="{D5CDD505-2E9C-101B-9397-08002B2CF9AE}" pid="257" name="ZOTERO_BREF_KOa81RsfbjBj_9">
    <vt:lpwstr>:"Ashley J. R."},{"family":"Pélabon","given":"Christophe"}],"issued":{"date-parts":[["2006",8]]}}},{"id":1509,"uris":["http://zotero.org/users/10309729/items/IDARMRVH"],"itemData":{"id":1509,"type":"article-journal","container-title":"Evolution","DOI":"10</vt:lpwstr>
  </property>
  <property fmtid="{D5CDD505-2E9C-101B-9397-08002B2CF9AE}" pid="258" name="ZOTERO_BREF_Ku6fo1csdU5j_1">
    <vt:lpwstr>ZOTERO_TEMP</vt:lpwstr>
  </property>
  <property fmtid="{D5CDD505-2E9C-101B-9397-08002B2CF9AE}" pid="259" name="ZOTERO_BREF_L5BuYt52vOGv_1">
    <vt:lpwstr>ZOTERO_ITEM CSL_CITATION {"citationID":"Ojnjnxll","properties":{"formattedCitation":"(Meinhardt, 2001; Palmer, 2004)","plainCitation":"(Meinhardt, 2001; Palmer, 2004)","dontUpdate":true,"noteIndex":0},"citationItems":[{"id":2264,"uris":["http://zotero.org</vt:lpwstr>
  </property>
  <property fmtid="{D5CDD505-2E9C-101B-9397-08002B2CF9AE}" pid="260" name="ZOTERO_BREF_L5BuYt52vOGv_2">
    <vt:lpwstr>/users/10309729/items/TIYGZHGW"],"itemData":{"id":2264,"type":"article-journal","container-title":"International Journal of Developmental Biology","language":"en","page":"177-188","source":"Zotero","title":"Organizer and axes formation as a self-organizin</vt:lpwstr>
  </property>
  <property fmtid="{D5CDD505-2E9C-101B-9397-08002B2CF9AE}" pid="261" name="ZOTERO_BREF_L5BuYt52vOGv_3">
    <vt:lpwstr>g process","volume":"45","author":[{"family":"Meinhardt","given":"Hans"}],"issued":{"date-parts":[["2001"]]}}},{"id":2279,"uris":["http://zotero.org/users/10309729/items/MB47Q5JT"],"itemData":{"id":2279,"type":"article-journal","abstract":"Because of its </vt:lpwstr>
  </property>
  <property fmtid="{D5CDD505-2E9C-101B-9397-08002B2CF9AE}" pid="262" name="ZOTERO_BREF_L5BuYt52vOGv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263" name="ZOTERO_BREF_L5BuYt52vOGv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264" name="ZOTERO_BREF_L5BuYt52vOGv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265" name="ZOTERO_BREF_L5BuYt52vOGv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266" name="ZOTERO_BREF_L5BuYt52vOGv_8">
    <vt:lpwstr>:"Science","language":"en","page":"828-833","source":"DOI.org (Crossref)","title":"Symmetry Breaking and the Evolution of Development","volume":"306","author":[{"family":"Palmer","given":"A. Richard"}],"issued":{"date-parts":[["2004",10,29]]}}}],"schema":</vt:lpwstr>
  </property>
  <property fmtid="{D5CDD505-2E9C-101B-9397-08002B2CF9AE}" pid="267" name="ZOTERO_BREF_L5BuYt52vOGv_9">
    <vt:lpwstr>"https://github.com/citation-style-language/schema/raw/master/csl-citation.json"}</vt:lpwstr>
  </property>
  <property fmtid="{D5CDD505-2E9C-101B-9397-08002B2CF9AE}" pid="268" name="ZOTERO_BREF_LFEM8B0DQM40_1">
    <vt:lpwstr>ZOTERO_ITEM CSL_CITATION {"citationID":"6ZmqiA0l","properties":{"formattedCitation":"(Palmer, 2004)","plainCitation":"(Palmer, 2004)","noteIndex":0},"citationItems":[{"id":2279,"uris":["http://zotero.org/users/10309729/items/MB47Q5JT"],"itemData":{"id":22</vt:lpwstr>
  </property>
  <property fmtid="{D5CDD505-2E9C-101B-9397-08002B2CF9AE}" pid="269" name="ZOTERO_BREF_LFEM8B0DQM40_2">
    <vt:lpwstr>79,"type":"article-journal","abstract":"Because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270" name="ZOTERO_BREF_LFEM8B0DQM40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271" name="ZOTERO_BREF_LFEM8B0DQM40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272" name="ZOTERO_BREF_LFEM8B0DQM40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273" name="ZOTERO_BREF_LFEM8B0DQM40_6">
    <vt:lpwstr>6-8075, 1095-9203","issue":"5697","journalAbbreviation":"Science","language":"en","page":"828-833","source":"DOI.org (Crossref)","title":"Symmetry Breaking and the Evolution of Development","volume":"306","author":[{"family":"Palmer","given":"A. Richard"}</vt:lpwstr>
  </property>
  <property fmtid="{D5CDD505-2E9C-101B-9397-08002B2CF9AE}" pid="274" name="ZOTERO_BREF_LFEM8B0DQM40_7">
    <vt:lpwstr>],"issued":{"date-parts":[["2004",10,29]]}}}],"schema":"https://github.com/citation-style-language/schema/raw/master/csl-citation.json"}</vt:lpwstr>
  </property>
  <property fmtid="{D5CDD505-2E9C-101B-9397-08002B2CF9AE}" pid="275" name="ZOTERO_BREF_MGs8hW7EGrJO_1">
    <vt:lpwstr/>
  </property>
  <property fmtid="{D5CDD505-2E9C-101B-9397-08002B2CF9AE}" pid="276" name="ZOTERO_BREF_MVD4WOE2Rp1e_1">
    <vt:lpwstr>ZOTERO_ITEM CSL_CITATION {"citationID":"Kw8tIAP3","properties":{"formattedCitation":"(Zelditch &amp; Goswami, 2021)","plainCitation":"(Zelditch &amp; Goswami, 2021)","noteIndex":0},"citationItems":[{"id":2275,"uris":["http://zotero.org/users/10309729/items/PCVRXG</vt:lpwstr>
  </property>
  <property fmtid="{D5CDD505-2E9C-101B-9397-08002B2CF9AE}" pid="277" name="ZOTERO_BREF_MVD4WOE2Rp1e_10">
    <vt:lpwstr>w/master/csl-citation.json"}</vt:lpwstr>
  </property>
  <property fmtid="{D5CDD505-2E9C-101B-9397-08002B2CF9AE}" pid="278" name="ZOTERO_BREF_MVD4WOE2Rp1e_2">
    <vt:lpwstr>IU"],"itemData":{"id":2275,"type":"article-journal","abstract":"Modularity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279" name="ZOTERO_BREF_MVD4WOE2Rp1e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280" name="ZOTERO_BREF_MVD4WOE2Rp1e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281" name="ZOTERO_BREF_MVD4WOE2Rp1e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282" name="ZOTERO_BREF_MVD4WOE2Rp1e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283" name="ZOTERO_BREF_MVD4WOE2Rp1e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284" name="ZOTERO_BREF_MVD4WOE2Rp1e_8">
    <vt:lpwstr>s, metrics, and methods.","container-title":"Evolution &amp; Development","DOI":"10.1111/ede.12390","ISSN":"1525-142X","issue":"5","language":"en","note":"_eprint: https://onlinelibrary.wiley.com/doi/pdf/10.1111/ede.12390","page":"377-403","source":"Wiley Onl</vt:lpwstr>
  </property>
  <property fmtid="{D5CDD505-2E9C-101B-9397-08002B2CF9AE}" pid="285" name="ZOTERO_BREF_MVD4WOE2Rp1e_9">
    <vt:lpwstr>ine Library","title":"What does modularity mean?","volume":"23","author":[{"family":"Zelditch","given":"Miriam L."},{"family":"Goswami","given":"Anjali"}],"issued":{"date-parts":[["2021"]]}}}],"schema":"https://github.com/citation-style-language/schema/ra</vt:lpwstr>
  </property>
  <property fmtid="{D5CDD505-2E9C-101B-9397-08002B2CF9AE}" pid="286" name="ZOTERO_BREF_MejhUQdHTYqw_1">
    <vt:lpwstr>ZOTERO_TEMP</vt:lpwstr>
  </property>
  <property fmtid="{D5CDD505-2E9C-101B-9397-08002B2CF9AE}" pid="287" name="ZOTERO_BREF_OpQL5eAzXmdr_1">
    <vt:lpwstr>ZOTERO_ITEM CSL_CITATION {"citationID":"30j9i211","properties":{"formattedCitation":"(Hansen et al., 2006)","plainCitation":"(Hansen et al., 2006)","noteIndex":0},"citationItems":[{"id":1508,"uris":["http://zotero.org/users/10309729/items/3PVNLN3U"],"item</vt:lpwstr>
  </property>
  <property fmtid="{D5CDD505-2E9C-101B-9397-08002B2CF9AE}" pid="288" name="ZOTERO_BREF_OpQL5eAzXmdr_2">
    <vt:lpwstr>Data":{"id":1508,"type":"article-journal","abstract":"Adaptation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289" name="ZOTERO_BREF_OpQL5eAzXmd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290" name="ZOTERO_BREF_OpQL5eAzXmd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291" name="ZOTERO_BREF_OpQL5eAzXmd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292" name="ZOTERO_BREF_OpQL5eAzXmd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293" name="ZOTERO_BREF_OpQL5eAzXmd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294" name="ZOTERO_BREF_OpQL5eAzXmdr_8">
    <vt:lpwstr>"source":"DOI.org (Crossref)","title":"On Adaptive Accuracy and Precision in Natural Populations","volume":"168","author":[{"family":"Hansen","given":"Thomas F."},{"family":"Carter","given":"Ashley J. R."},{"family":"Pélabon","given":"Christophe"}],"issue</vt:lpwstr>
  </property>
  <property fmtid="{D5CDD505-2E9C-101B-9397-08002B2CF9AE}" pid="295" name="ZOTERO_BREF_OpQL5eAzXmdr_9">
    <vt:lpwstr>d":{"date-parts":[["2006",8]]}}}],"schema":"https://github.com/citation-style-language/schema/raw/master/csl-citation.json"}</vt:lpwstr>
  </property>
  <property fmtid="{D5CDD505-2E9C-101B-9397-08002B2CF9AE}" pid="296" name="ZOTERO_BREF_PJ1CbOcjQXTW_1">
    <vt:lpwstr>ZOTERO_ITEM CSL_CITATION {"citationID":"qCEPMjnh","properties":{"formattedCitation":"(Adams, 2016; Adams &amp; Collyer, 2016)","plainCitation":"(Adams, 2016; Adams &amp; Collyer, 2016)","noteIndex":0},"citationItems":[{"id":3122,"uris":["http://zotero.org/users/1</vt:lpwstr>
  </property>
  <property fmtid="{D5CDD505-2E9C-101B-9397-08002B2CF9AE}" pid="297" name="ZOTERO_BREF_PJ1CbOcjQXTW_10">
    <vt:lpwstr>111/2041-210X.12511","ISSN":"2041-210X","issue":"5","language":"en","license":"© 2015 The Author. Methods in Ecology and Evolution © 2015 British Ecological Society","note":"_eprint: https://onlinelibrary.wiley.com/doi/pdf/10.1111/2041-210X.12511","page":</vt:lpwstr>
  </property>
  <property fmtid="{D5CDD505-2E9C-101B-9397-08002B2CF9AE}" pid="298" name="ZOTERO_BREF_PJ1CbOcjQXTW_11">
    <vt:lpwstr>"565-572","source":"Wiley Online Library","title":"Evaluating modularity in morphometric data: challenges with the RV coefficient and a new test measure","title-short":"Evaluating modularity in morphometric data","volume":"7","author":[{"family":"Adams","</vt:lpwstr>
  </property>
  <property fmtid="{D5CDD505-2E9C-101B-9397-08002B2CF9AE}" pid="299" name="ZOTERO_BREF_PJ1CbOcjQXTW_12">
    <vt:lpwstr>given":"Dean C."}],"issued":{"date-parts":[["2016"]]}}},{"id":2158,"uris":["http://zotero.org/users/10309729/items/KIXVGHIE"],"itemData":{"id":2158,"type":"article-journal","container-title":"Evolution","DOI":"10.1111/evo.13045","ISSN":"0014-3820, 1558-56</vt:lpwstr>
  </property>
  <property fmtid="{D5CDD505-2E9C-101B-9397-08002B2CF9AE}" pid="300" name="ZOTERO_BREF_PJ1CbOcjQXTW_13">
    <vt:lpwstr>46","issue":"11","journalAbbreviation":"Evolution","language":"en","page":"2623-2631","source":"DOI.org (Crossref)","title":"On the comparison of the strength of morphological integration across morphometric datasets","volume":"70","author":[{"family":"Ad</vt:lpwstr>
  </property>
  <property fmtid="{D5CDD505-2E9C-101B-9397-08002B2CF9AE}" pid="301" name="ZOTERO_BREF_PJ1CbOcjQXTW_14">
    <vt:lpwstr>ams","given":"Dean C."},{"family":"Collyer","given":"Michael L."}],"issued":{"date-parts":[["2016",11]]}}}],"schema":"https://github.com/citation-style-language/schema/raw/master/csl-citation.json"}</vt:lpwstr>
  </property>
  <property fmtid="{D5CDD505-2E9C-101B-9397-08002B2CF9AE}" pid="302" name="ZOTERO_BREF_PJ1CbOcjQXTW_2">
    <vt:lpwstr>0309729/items/UQQC7RI3"],"itemData":{"id":3122,"type":"article-journal","abstract":"Modularity describes the case where patterns of trait covariation are unevenly dispersed across traits. Specifically, trait correlations are high and concentrated within s</vt:lpwstr>
  </property>
  <property fmtid="{D5CDD505-2E9C-101B-9397-08002B2CF9AE}" pid="303" name="ZOTERO_BREF_PJ1CbOcjQXTW_3">
    <vt:lpwstr>ubsets of variables (modules), but the correlations between traits across modules are relatively weaker. For morphometric data sets, hypotheses of modularity are commonly evaluated using the RV coefficient, an association statistic used in a wide variety </vt:lpwstr>
  </property>
  <property fmtid="{D5CDD505-2E9C-101B-9397-08002B2CF9AE}" pid="304" name="ZOTERO_BREF_PJ1CbOcjQXTW_4">
    <vt:lpwstr>of fields. In this article, I explore the properties of the RV coefficient using simulated data sets. Using data drawn from a normal distribution where the data were neither modular nor integrated in structure, I show that the RV coefficient is adversely </vt:lpwstr>
  </property>
  <property fmtid="{D5CDD505-2E9C-101B-9397-08002B2CF9AE}" pid="305" name="ZOTERO_BREF_PJ1CbOcjQXTW_5">
    <vt:lpwstr>affected by attributes of the data (sample size and the number of variables) that do not characterize the covariance structure between sets of variables. Thus, with the RV coefficient, patterns of modularity or integration in data are confounded with tren</vt:lpwstr>
  </property>
  <property fmtid="{D5CDD505-2E9C-101B-9397-08002B2CF9AE}" pid="306" name="ZOTERO_BREF_PJ1CbOcjQXTW_6">
    <vt:lpwstr>ds generated by sample size and the number of variables, which limits biological interpretations and renders comparisons of RV coefficients across data sets uninformative. As an alternative, I propose the covariance ratio (CR) for quantifying modular stru</vt:lpwstr>
  </property>
  <property fmtid="{D5CDD505-2E9C-101B-9397-08002B2CF9AE}" pid="307" name="ZOTERO_BREF_PJ1CbOcjQXTW_7">
    <vt:lpwstr>cture and show that it is unaffected by sample size or the number of variables. Further, statistical tests based on the CR exhibit appropriate type I error rates and display higher statistical power relative to the RV coefficient when evaluating modular d</vt:lpwstr>
  </property>
  <property fmtid="{D5CDD505-2E9C-101B-9397-08002B2CF9AE}" pid="308" name="ZOTERO_BREF_PJ1CbOcjQXTW_8">
    <vt:lpwstr>ata. Overall, these findings demonstrate that the RV coefficient does not display statistical characteristics suitable for reliable assessment of hypotheses of modular or integrated structure and therefore should not be used to evaluate these patterns in </vt:lpwstr>
  </property>
  <property fmtid="{D5CDD505-2E9C-101B-9397-08002B2CF9AE}" pid="309" name="ZOTERO_BREF_PJ1CbOcjQXTW_9">
    <vt:lpwstr>morphological data sets. By contrast, the covariance ratio meets these criteria and provides a useful alternative method for assessing the degree of modular structure in morphological data.","container-title":"Methods in Ecology and Evolution","DOI":"10.1</vt:lpwstr>
  </property>
  <property fmtid="{D5CDD505-2E9C-101B-9397-08002B2CF9AE}" pid="310" name="ZOTERO_BREF_QF27IoqYzK7q_1">
    <vt:lpwstr>ZOTERO_ITEM CSL_CITATION {"citationID":"GfAi2BeK","properties":{"formattedCitation":"(Ball, 1992; Chapman, 1964; Clissold, 2007)","plainCitation":"(Ball, 1992; Chapman, 1964; Clissold, 2007)","noteIndex":0},"citationItems":[{"id":2277,"uris":["http://zote</vt:lpwstr>
  </property>
  <property fmtid="{D5CDD505-2E9C-101B-9397-08002B2CF9AE}" pid="311" name="ZOTERO_BREF_QF27IoqYzK7q_10">
    <vt:lpwstr> that, in the West Indies, the mandibles are dimorphic, with either the right or left mandible deeply notched dorsally. This feature of asymmetry was used to diagnose subgenera: left mandible notched, Baudia Ragusa; right mandible notched, Badister (sensu</vt:lpwstr>
  </property>
  <property fmtid="{D5CDD505-2E9C-101B-9397-08002B2CF9AE}" pid="312" name="ZOTERO_BREF_QF27IoqYzK7q_11">
    <vt:lpwstr> stricto) Clairville. Because it seems clear, now, that the genetic basis for mandibular difference is simple, the groups based on this feature alone should be reassessed.","container-title":"Journal of the New York Entomological Society","issue":"2","lan</vt:lpwstr>
  </property>
  <property fmtid="{D5CDD505-2E9C-101B-9397-08002B2CF9AE}" pid="313" name="ZOTERO_BREF_QF27IoqYzK7q_12">
    <vt:lpwstr>guage":"en","page":"325-380","source":"Zotero","title":"The Tribe Licinini (Coleoptera: Carabidae): A Review of the Genus-Groups and of the Species of Selected Genera","volume":"100","author":[{"family":"Ball","given":"George E"}],"issued":{"date-parts":[</vt:lpwstr>
  </property>
  <property fmtid="{D5CDD505-2E9C-101B-9397-08002B2CF9AE}" pid="314" name="ZOTERO_BREF_QF27IoqYzK7q_13">
    <vt:lpwstr>["1992"]]}}},{"id":2255,"uris":["http://zotero.org/users/10309729/items/QWD58G3A"],"itemData":{"id":2255,"type":"article-journal","container-title":"Proceedings of the Zoological Society of London","DOI":"10.1111/j.1469-7998.1964.tb05157.x","ISSN":"0370-2</vt:lpwstr>
  </property>
  <property fmtid="{D5CDD505-2E9C-101B-9397-08002B2CF9AE}" pid="315" name="ZOTERO_BREF_QF27IoqYzK7q_14">
    <vt:lpwstr>774","issue":"1","journalAbbreviation":"Proceedings of the Zoological Society of London","language":"en","page":"107-122","source":"DOI.org (Crossref)","title":"The structure and wear of the mandibles in some African grasshoppers","volume":"142","author":</vt:lpwstr>
  </property>
  <property fmtid="{D5CDD505-2E9C-101B-9397-08002B2CF9AE}" pid="316" name="ZOTERO_BREF_QF27IoqYzK7q_15">
    <vt:lpwstr>[{"family":"Chapman","given":"R. F."}],"issued":{"date-parts":[["1964",1]]}}},{"id":2253,"uris":["http://zotero.org/users/10309729/items/563UUQKG"],"itemData":{"id":2253,"type":"chapter","container-title":"Advances in Insect Physiology","ISBN":"978-0-12-3</vt:lpwstr>
  </property>
  <property fmtid="{D5CDD505-2E9C-101B-9397-08002B2CF9AE}" pid="317" name="ZOTERO_BREF_QF27IoqYzK7q_16">
    <vt:lpwstr>73714-4","language":"en","note":"DOI: 10.1016/S0065-2806(07)34006-X","page":"317-372","publisher":"Elsevier","source":"DOI.org (Crossref)","title":"The Biomechanics of Chewing and Plant Fracture: Mechanisms and Implications","title-short":"The Biomechanic</vt:lpwstr>
  </property>
  <property fmtid="{D5CDD505-2E9C-101B-9397-08002B2CF9AE}" pid="318" name="ZOTERO_BREF_QF27IoqYzK7q_17">
    <vt:lpwstr>s of Chewing and Plant Fracture","URL":"https://linkinghub.elsevier.com/retrieve/pii/S006528060734006X","volume":"34","author":[{"family":"Clissold","given":"Fiona J."}],"accessed":{"date-parts":[["2023",7,26]]},"issued":{"date-parts":[["2007"]]}}}],"sche</vt:lpwstr>
  </property>
  <property fmtid="{D5CDD505-2E9C-101B-9397-08002B2CF9AE}" pid="319" name="ZOTERO_BREF_QF27IoqYzK7q_18">
    <vt:lpwstr>ma":"https://github.com/citation-style-language/schema/raw/master/csl-citation.json"}</vt:lpwstr>
  </property>
  <property fmtid="{D5CDD505-2E9C-101B-9397-08002B2CF9AE}" pid="320" name="ZOTERO_BREF_QF27IoqYzK7q_2">
    <vt:lpwstr>ro.org/users/10309729/items/ZBELGEP3"],"itemData":{"id":2277,"type":"article-journal","abstract":"Evidence for monophyly of the Tribe Licinini is found in synapotypic character states of mouthparts (mandibles, primarily reduction of occlusal ridges and gr</vt:lpwstr>
  </property>
  <property fmtid="{D5CDD505-2E9C-101B-9397-08002B2CF9AE}" pid="321" name="ZOTERO_BREF_QF27IoqYzK7q_3">
    <vt:lpwstr>ooves) and the head capsule of larvae, with a distinct ventral apotome. Illustrations of mouthparts of adults of representative licinines show four basic types, which distinguish four subtribes: Dicaelina, Dicrochilina (new subtribe), Lestignathina (new s</vt:lpwstr>
  </property>
  <property fmtid="{D5CDD505-2E9C-101B-9397-08002B2CF9AE}" pid="322" name="ZOTERO_BREF_QF27IoqYzK7q_4">
    <vt:lpwstr>ubtribe) and Licinina (including the South American genus Eutogeneius). Structure of the mandibles and of the fore coxal cavities indicate relationships as follows: Dicaelina + ((Dicrochilina + Lestignathina) + Licinina). A review of the genus Diplocheila</vt:lpwstr>
  </property>
  <property fmtid="{D5CDD505-2E9C-101B-9397-08002B2CF9AE}" pid="323" name="ZOTERO_BREF_QF27IoqYzK7q_5">
    <vt:lpwstr> Brulle' reveals for the subgenus Diplocheila new synonymy: Pterostichus (Platysma) karikali Jedlicka, 1969 = Diplocheila distinguenda LaFerte, 1851. A review of the geographical history of subgenus Isorembus Jeannel indicates that the striatopunctata gro</vt:lpwstr>
  </property>
  <property fmtid="{D5CDD505-2E9C-101B-9397-08002B2CF9AE}" pid="324" name="ZOTERO_BREF_QF27IoqYzK7q_6">
    <vt:lpwstr>up was divided in two by opening of the Atlantic Basin, isolating one monophyletic segment in the Nearctic Region, and one in the Palaearctic Region, the latter withdrawing subsequently from Western Europe, and surviving in Western China. Review of recent</vt:lpwstr>
  </property>
  <property fmtid="{D5CDD505-2E9C-101B-9397-08002B2CF9AE}" pid="325" name="ZOTERO_BREF_QF27IoqYzK7q_7">
    <vt:lpwstr>ly collected material of the subgenus Liodicaelus (gen. Dicaelus Bonelli) reveals a new species-D. franclemonti (type locality-MEXICO, state of Nuevo Leon, Cerro Potosi, a mountain northwest of Galeana). Re examination of the type material of D. laevipenn</vt:lpwstr>
  </property>
  <property fmtid="{D5CDD505-2E9C-101B-9397-08002B2CF9AE}" pid="326" name="ZOTERO_BREF_QF27IoqYzK7q_8">
    <vt:lpwstr>is dicaeloides Ball suggests that this taxon is consubspecific with D. 1. laevipennis LeConte. The names are synonymized accordingly. Recon struction of the geographical history of Liodicaelus suggests that this lineage is of Late Miocene origin (ca. 12 m</vt:lpwstr>
  </property>
  <property fmtid="{D5CDD505-2E9C-101B-9397-08002B2CF9AE}" pid="327" name="ZOTERO_BREF_QF27IoqYzK7q_9">
    <vt:lpwstr>illion years before present), and that differentiation has been the result of vicariance and dispersal, with the oldest barrier between the Sierra Madre Oriental and the Sierra Madre Occidental. Study of the mouthparts of Badister reflexus LeConte reveals</vt:lpwstr>
  </property>
  <property fmtid="{D5CDD505-2E9C-101B-9397-08002B2CF9AE}" pid="328" name="ZOTERO_BREF_QiclVk86sxhb_1">
    <vt:lpwstr>ZOTERO_ITEM CSL_CITATION {"citationID":"DzVWB7M9","properties":{"formattedCitation":"(Brown &amp; Wolpert, 1990)","plainCitation":"(Brown &amp; Wolpert, 1990)","noteIndex":0},"citationItems":[{"id":2263,"uris":["http://zotero.org/users/10309729/items/2LCAZ72W"],"</vt:lpwstr>
  </property>
  <property fmtid="{D5CDD505-2E9C-101B-9397-08002B2CF9AE}" pid="329" name="ZOTERO_BREF_QiclVk86sxhb_10">
    <vt:lpwstr>iven":"Nigel A."},{"family":"Wolpert","given":"Lewis"}],"issued":{"date-parts":[["1990",5,1]]}}}],"schema":"https://github.com/citation-style-language/schema/raw/master/csl-citation.json"}</vt:lpwstr>
  </property>
  <property fmtid="{D5CDD505-2E9C-101B-9397-08002B2CF9AE}" pid="330" name="ZOTERO_BREF_QiclVk86sxhb_2">
    <vt:lpwstr>itemData":{"id":2263,"type":"article-journal","abstract":"The development of handed asymmetry requires a special mechanism for consistently specifying a difference between left and right sides. This is to be distinguished from both random asymmetry, and f</vt:lpwstr>
  </property>
  <property fmtid="{D5CDD505-2E9C-101B-9397-08002B2CF9AE}" pid="331" name="ZOTERO_BREF_QiclVk86sxhb_3">
    <vt:lpwstr>rom those left/right differences that are mirror symmetrical. We propose a model for the development of handedness in bilateral animals, comprising three components, (i) A process termed conversion, in which a molecular handedness is converted into handed</vt:lpwstr>
  </property>
  <property fmtid="{D5CDD505-2E9C-101B-9397-08002B2CF9AE}" pid="332" name="ZOTERO_BREF_QiclVk86sxhb_4">
    <vt:lpwstr>ness at the cellular level. A specific model for this process is put forward, based on cell polarity and transport of cellular constituents by a handed molecule, (li) A mechanism for random generation of asymmetry, which could involve a reaction-diffusion</vt:lpwstr>
  </property>
  <property fmtid="{D5CDD505-2E9C-101B-9397-08002B2CF9AE}" pid="333" name="ZOTERO_BREF_QiclVk86sxhb_5">
    <vt:lpwstr> process, so that the concentration of a molecule is higher on one side than the other. The handedness generated by conversion could consistently bias this mechanism to one side, (iii) A tissue-specific interpretation process which responds to the differe</vt:lpwstr>
  </property>
  <property fmtid="{D5CDD505-2E9C-101B-9397-08002B2CF9AE}" pid="334" name="ZOTERO_BREF_QiclVk86sxhb_6">
    <vt:lpwstr>nce between the two sides, and results in the development of different structures on the left and right. There could be direct genetic control of the direction of handedness in this model, most probably through the conversion process. Experimental evidenc</vt:lpwstr>
  </property>
  <property fmtid="{D5CDD505-2E9C-101B-9397-08002B2CF9AE}" pid="335" name="ZOTERO_BREF_QiclVk86sxhb_7">
    <vt:lpwstr>e for the model is considered, particularly the iv mutation in the mouse, which appears to result in loss-of-function in biasing, and so asymmetry is random. The model can explain the abnormal development of handedness observed in bisected embryos of some</vt:lpwstr>
  </property>
  <property fmtid="{D5CDD505-2E9C-101B-9397-08002B2CF9AE}" pid="336" name="ZOTERO_BREF_QiclVk86sxhb_8">
    <vt:lpwstr> mammalian, amphibian and sub-vertebrate species. Spiral asymmetry, as seen in spiral cleavage and in ciliates, involves only conversion of molecular asymmetry to the cellular and multicellular level, with no separate interpretation step.","container-titl</vt:lpwstr>
  </property>
  <property fmtid="{D5CDD505-2E9C-101B-9397-08002B2CF9AE}" pid="337" name="ZOTERO_BREF_QiclVk86sxhb_9">
    <vt:lpwstr>e":"Development","DOI":"10.1242/dev.109.1.1","ISSN":"0950-1991, 1477-9129","issue":"1","language":"en","page":"1-9","source":"DOI.org (Crossref)","title":"The development of handedness in left/right asymmetry","volume":"109","author":[{"family":"Brown","g</vt:lpwstr>
  </property>
  <property fmtid="{D5CDD505-2E9C-101B-9397-08002B2CF9AE}" pid="338" name="ZOTERO_BREF_Rbqd5BIoMrs4_1">
    <vt:lpwstr>ZOTERO_TEMP</vt:lpwstr>
  </property>
  <property fmtid="{D5CDD505-2E9C-101B-9397-08002B2CF9AE}" pid="339" name="ZOTERO_BREF_WItYN1DA7AXz_1">
    <vt:lpwstr>ZOTERO_ITEM CSL_CITATION {"citationID":"WxfnbbIt","properties":{"formattedCitation":"(Zelditch &amp; Goswami, 2021)","plainCitation":"(Zelditch &amp; Goswami, 2021)","noteIndex":0},"citationItems":[{"id":2275,"uris":["http://zotero.org/users/10309729/items/PCVRXG</vt:lpwstr>
  </property>
  <property fmtid="{D5CDD505-2E9C-101B-9397-08002B2CF9AE}" pid="340" name="ZOTERO_BREF_WItYN1DA7AXz_10">
    <vt:lpwstr>w/master/csl-citation.json"}</vt:lpwstr>
  </property>
  <property fmtid="{D5CDD505-2E9C-101B-9397-08002B2CF9AE}" pid="341" name="ZOTERO_BREF_WItYN1DA7AXz_2">
    <vt:lpwstr>IU"],"itemData":{"id":2275,"type":"article-journal","abstract":"Modularity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342" name="ZOTERO_BREF_WItYN1DA7AXz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343" name="ZOTERO_BREF_WItYN1DA7AXz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344" name="ZOTERO_BREF_WItYN1DA7AXz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345" name="ZOTERO_BREF_WItYN1DA7AXz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346" name="ZOTERO_BREF_WItYN1DA7AXz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347" name="ZOTERO_BREF_WItYN1DA7AXz_8">
    <vt:lpwstr>s, metrics, and methods.","container-title":"Evolution &amp; Development","DOI":"10.1111/ede.12390","ISSN":"1525-142X","issue":"5","language":"en","note":"_eprint: https://onlinelibrary.wiley.com/doi/pdf/10.1111/ede.12390","page":"377-403","source":"Wiley Onl</vt:lpwstr>
  </property>
  <property fmtid="{D5CDD505-2E9C-101B-9397-08002B2CF9AE}" pid="348" name="ZOTERO_BREF_WItYN1DA7AXz_9">
    <vt:lpwstr>ine Library","title":"What does modularity mean?","volume":"23","author":[{"family":"Zelditch","given":"Miriam L."},{"family":"Goswami","given":"Anjali"}],"issued":{"date-parts":[["2021"]]}}}],"schema":"https://github.com/citation-style-language/schema/ra</vt:lpwstr>
  </property>
  <property fmtid="{D5CDD505-2E9C-101B-9397-08002B2CF9AE}" pid="349" name="ZOTERO_BREF_WqoaLINSFuqY_1">
    <vt:lpwstr>ZOTERO_ITEM CSL_CITATION {"citationID":"82hkQtUE","properties":{"formattedCitation":"(R\\uc0\\u252{}hr &amp; Blanke, 2022)","plainCitation":"(Rühr &amp; Blanke, 2022)","noteIndex":0},"citationItems":[{"id":33,"uris":["http://zotero.org/users/10309729/items/HD2JZJ</vt:lpwstr>
  </property>
  <property fmtid="{D5CDD505-2E9C-101B-9397-08002B2CF9AE}" pid="350" name="ZOTERO_BREF_WqoaLINSFuqY_10">
    <vt:lpwstr>eristics, predictors, and evolution of both maximum closing forces and force curve shapes.","container-title":"Methods in Ecology and Evolution","DOI":"10.1111/2041-210X.13909","issue":"9","journalAbbreviation":"Methods Ecol Evol","page":"1938-1948","titl</vt:lpwstr>
  </property>
  <property fmtid="{D5CDD505-2E9C-101B-9397-08002B2CF9AE}" pid="351" name="ZOTERO_BREF_WqoaLINSFuqY_11">
    <vt:lpwstr>e":"ForceX and ForceR: A mobile setup and R package to measure and analyse a wide range of animal closing forces","volume":"13","author":[{"family":"Rühr","given":"Peter"},{"family":"Blanke","given":"Alexander"}],"issued":{"date-parts":[["2022"]]}}}],"sch</vt:lpwstr>
  </property>
  <property fmtid="{D5CDD505-2E9C-101B-9397-08002B2CF9AE}" pid="352" name="ZOTERO_BREF_WqoaLINSFuqY_12">
    <vt:lpwstr>ema":"https://github.com/citation-style-language/schema/raw/master/csl-citation.json"}</vt:lpwstr>
  </property>
  <property fmtid="{D5CDD505-2E9C-101B-9397-08002B2CF9AE}" pid="353" name="ZOTERO_BREF_WqoaLINSFuqY_2">
    <vt:lpwstr>KT"],"itemData":{"id":33,"type":"article-journal","abstract":"1. Animal closing forces such as bite and pinch forces may determine access to food and mates and are therefore important performance metrics related to fitness. Previous measurement setups to </vt:lpwstr>
  </property>
  <property fmtid="{D5CDD505-2E9C-101B-9397-08002B2CF9AE}" pid="354" name="ZOTERO_BREF_WqoaLINSFuqY_3">
    <vt:lpwstr>obtain in vivo closing force data were often custom-­made for each study, hampering comparisons among different studies. Additionally, most setups were limited in the size range of taxa they can measure, especially towards smaller species.\n2. We introduc</vt:lpwstr>
  </property>
  <property fmtid="{D5CDD505-2E9C-101B-9397-08002B2CF9AE}" pid="355" name="ZOTERO_BREF_WqoaLINSFuqY_4">
    <vt:lpwstr>e force X, a closing force measurement setup that allows the measurement of a large range of taxa with a great size variety, and forceR, an accompanying software package to analyse the data. forceX is mostly based on off-­the-­shelf components and 3D-­pri</vt:lpwstr>
  </property>
  <property fmtid="{D5CDD505-2E9C-101B-9397-08002B2CF9AE}" pid="356" name="ZOTERO_BREF_WqoaLINSFuqY_5">
    <vt:lpwstr>nted or metal-­turned parts. Gape distance can be modified during measurements, and replaceable tip elements of varying thickness allow a minimal gape distance of ~0.3 mm. Thus, forceX allows closing force measurements of smaller species, while still bein</vt:lpwstr>
  </property>
  <property fmtid="{D5CDD505-2E9C-101B-9397-08002B2CF9AE}" pid="357" name="ZOTERO_BREF_WqoaLINSFuqY_6">
    <vt:lpwstr>g able to measure medium-­\nsized animals as well. Animals are not harmed during the measurements, and the whole setup can be assembled within minutes, is battery-­powered, light-­weight and transportable.\n3. The forceX system is able to accurately (line</vt:lpwstr>
  </property>
  <property fmtid="{D5CDD505-2E9C-101B-9397-08002B2CF9AE}" pid="358" name="ZOTERO_BREF_WqoaLINSFuqY_7">
    <vt:lpwstr>ar regression of measured forces vs. control forces: p &lt; 0.001; R 2 &gt; 0.999; n = 1,609) and reproducibly (mean of absolute relative errors = 0.93%; SD = 1.42%; n = 1,609) measure forces across three orders of magnitude (0.01–­10 N). Importantly, whole for</vt:lpwstr>
  </property>
  <property fmtid="{D5CDD505-2E9C-101B-9397-08002B2CF9AE}" pid="359" name="ZOTERO_BREF_WqoaLINSFuqY_8">
    <vt:lpwstr>ce curves, instead of just maximum force values are stored, and forceR allows extracting individual peak shapes from these curves to facilitate the statistical analysis of both maximum force values and peak curve shapes.\n4. forceX and forceR facilitate r</vt:lpwstr>
  </property>
  <property fmtid="{D5CDD505-2E9C-101B-9397-08002B2CF9AE}" pid="360" name="ZOTERO_BREF_WqoaLINSFuqY_9">
    <vt:lpwstr>apid and minimally invasive in vivo measurements and analyses of closing forces in animals across a wider range of taxa than previously possible, including, for example, many small species of the megadiverse insects. The system allows studying the charact</vt:lpwstr>
  </property>
  <property fmtid="{D5CDD505-2E9C-101B-9397-08002B2CF9AE}" pid="361" name="ZOTERO_BREF_YlZm9QtxawrT_1">
    <vt:lpwstr>ZOTERO_ITEM CSL_CITATION {"citationID":"W0XSyQRy","properties":{"formattedCitation":"(Palmer, 1996, 2004)","plainCitation":"(Palmer, 1996, 2004)","noteIndex":0},"citationItems":[{"id":1506,"uris":["http://zotero.org/users/10309729/items/UQS3MF7L"],"itemDa</vt:lpwstr>
  </property>
  <property fmtid="{D5CDD505-2E9C-101B-9397-08002B2CF9AE}" pid="362" name="ZOTERO_BREF_YlZm9QtxawrT_10">
    <vt:lpwstr>to asymmetry","volume":"93","author":[{"family":"Palmer","given":"A. Richard"}],"issued":{"date-parts":[["1996",12,10]]}}},{"id":2279,"uris":["http://zotero.org/users/10309729/items/MB47Q5JT"],"itemData":{"id":2279,"type":"article-journal","abstract":"Bec</vt:lpwstr>
  </property>
  <property fmtid="{D5CDD505-2E9C-101B-9397-08002B2CF9AE}" pid="363" name="ZOTERO_BREF_YlZm9QtxawrT_11">
    <vt:lpwstr>ause of its simplicity, the binary-switch nature of left-right asymmetry permits meaningful comparisons among many different organisms. Phylogenetic analyses of asymmetry variation, inheritance, and molecular mechanisms reveal unexpected insights into how</vt:lpwstr>
  </property>
  <property fmtid="{D5CDD505-2E9C-101B-9397-08002B2CF9AE}" pid="364" name="ZOTERO_BREF_YlZm9QtxawrT_12">
    <vt:lpwstr> development evolves. First, directional asymmetry, an evolutionary novelty, arose from nonheritable origins almost as often as from mutations, implying that genetic assimilation (“phenotype precedes genotype”) is a common mode of evolution. Second, the m</vt:lpwstr>
  </property>
  <property fmtid="{D5CDD505-2E9C-101B-9397-08002B2CF9AE}" pid="365" name="ZOTERO_BREF_YlZm9QtxawrT_13">
    <vt:lpwstr>olecular pathway directing hearts leftward—the nodal cascade—varies considerably among vertebrates (homology of form does not require homology of development) and was possibly co-opted from a preexisting asymmetrical chordate organ system. Finally, declin</vt:lpwstr>
  </property>
  <property fmtid="{D5CDD505-2E9C-101B-9397-08002B2CF9AE}" pid="366" name="ZOTERO_BREF_YlZm9QtxawrT_14">
    <vt:lpwstr>ing frequencies of spontaneous asymmetry reversal throughout vertebrate evolution suggest that heart development has become more canalized.","container-title":"Science","DOI":"10.1126/science.1103707","ISSN":"0036-8075, 1095-9203","issue":"5697","journalA</vt:lpwstr>
  </property>
  <property fmtid="{D5CDD505-2E9C-101B-9397-08002B2CF9AE}" pid="367" name="ZOTERO_BREF_YlZm9QtxawrT_15">
    <vt:lpwstr>bbreviation":"Science","language":"en","page":"828-833","source":"DOI.org (Crossref)","title":"Symmetry Breaking and the Evolution of Development","volume":"306","author":[{"family":"Palmer","given":"A. Richard"}],"issued":{"date-parts":[["2004",10,29]]}}</vt:lpwstr>
  </property>
  <property fmtid="{D5CDD505-2E9C-101B-9397-08002B2CF9AE}" pid="368" name="ZOTERO_BREF_YlZm9QtxawrT_16">
    <vt:lpwstr>}],"schema":"https://github.com/citation-style-language/schema/raw/master/csl-citation.json"}</vt:lpwstr>
  </property>
  <property fmtid="{D5CDD505-2E9C-101B-9397-08002B2CF9AE}" pid="369" name="ZOTERO_BREF_YlZm9QtxawrT_2">
    <vt:lpwstr>ta":{"id":1506,"type":"article-journal","abstract":"Phylogenetic analyses of asymmetry variation offer a powerful tool for exploring the interplay between ontogeny and evolution because (i) conspicuous asymmetries exist in many higher metazoans with widel</vt:lpwstr>
  </property>
  <property fmtid="{D5CDD505-2E9C-101B-9397-08002B2CF9AE}" pid="370" name="ZOTERO_BREF_YlZm9QtxawrT_3">
    <vt:lpwstr>y varying modes of development, (ii) patterns of bilateral variation within species may identify genetically and environmentally triggered asymmetries, and (iii) asymmetries arising at different times during development may be more sensitive to internal c</vt:lpwstr>
  </property>
  <property fmtid="{D5CDD505-2E9C-101B-9397-08002B2CF9AE}" pid="371" name="ZOTERO_BREF_YlZm9QtxawrT_4">
    <vt:lpwstr>ytoplasmic inhomogeneities compared to external environmental stimuli. Using four broadly comparable asymmetry states (symmetry, antisymmetry, dextral, and sinistral), and two stages at which asymmetry appears developmentally (larval and postlarval), I ev</vt:lpwstr>
  </property>
  <property fmtid="{D5CDD505-2E9C-101B-9397-08002B2CF9AE}" pid="372" name="ZOTERO_BREF_YlZm9QtxawrT_5">
    <vt:lpwstr>aluated relations between ontogenetic and phylogenetic patterns of asymmetry variation. Among 140 inferred phylogenetic transitions between asymmetry states, recorded from 11 classes in five phyla, directional asymmetry (dextral or sinistral) evolved dire</vt:lpwstr>
  </property>
  <property fmtid="{D5CDD505-2E9C-101B-9397-08002B2CF9AE}" pid="373" name="ZOTERO_BREF_YlZm9QtxawrT_6">
    <vt:lpwstr>ctly from symmetrical ancestors proportionally more frequently among larval asymmetries. In contrast, antisymmetry, either as an end state or as a transitional stage preceding directional asymmetry, was confined primarily to postlarval asymmetries. The on</vt:lpwstr>
  </property>
  <property fmtid="{D5CDD505-2E9C-101B-9397-08002B2CF9AE}" pid="374" name="ZOTERO_BREF_YlZm9QtxawrT_7">
    <vt:lpwstr>togenetic origin of asymmetry thus significantly inf luences its subsequent evolution. Furthermore, because antisymmetry typically signals an environmentally triggered asymmetry, the phylogenetic transition from antisymmetry to directional asymmetry sugge</vt:lpwstr>
  </property>
  <property fmtid="{D5CDD505-2E9C-101B-9397-08002B2CF9AE}" pid="375" name="ZOTERO_BREF_YlZm9QtxawrT_8">
    <vt:lpwstr>sts that many cases of laterally fixed asymmetries evolved via genetic assimilation.","container-title":"Proceedings of the National Academy of Sciences","DOI":"10.1073/pnas.93.25.14279","ISSN":"0027-8424, 1091-6490","issue":"25","journalAbbreviation":"Pr</vt:lpwstr>
  </property>
  <property fmtid="{D5CDD505-2E9C-101B-9397-08002B2CF9AE}" pid="376" name="ZOTERO_BREF_YlZm9QtxawrT_9">
    <vt:lpwstr>oc. Natl. Acad. Sci. U.S.A.","language":"en","page":"14279-14286","source":"DOI.org (Crossref)","title":"From symmetry to asymmetry: Phylogenetic patterns of asymmetry variation in animals and their evolutionary significance","title-short":"From symmetry </vt:lpwstr>
  </property>
  <property fmtid="{D5CDD505-2E9C-101B-9397-08002B2CF9AE}" pid="377" name="ZOTERO_BREF_Yrf5xcv0GEvm_1">
    <vt:lpwstr>ZOTERO_ITEM CSL_CITATION {"citationID":"6IghrhCf","properties":{"formattedCitation":"(Cardini, 2019, 2023; Zelditch &amp; Swiderski, 2023)","plainCitation":"(Cardini, 2019, 2023; Zelditch &amp; Swiderski, 2023)","noteIndex":0},"citationItems":[{"id":3130,"uris":[</vt:lpwstr>
  </property>
  <property fmtid="{D5CDD505-2E9C-101B-9397-08002B2CF9AE}" pid="378" name="ZOTERO_BREF_Yrf5xcv0GEvm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379" name="ZOTERO_BREF_Yrf5xcv0GEvm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380" name="ZOTERO_BREF_Yrf5xcv0GEvm_12">
    <vt:lpwstr>aces.","container-title":"Evolutionary Biology","DOI":"10.1007/s11692-018-9463-x","ISSN":"0071-3260, 1934-2845","issue":"1","journalAbbreviation":"Evol Biol","language":"en","page":"90-105","source":"DOI.org (Crossref)","title":"Integration and Modularity</vt:lpwstr>
  </property>
  <property fmtid="{D5CDD505-2E9C-101B-9397-08002B2CF9AE}" pid="381" name="ZOTERO_BREF_Yrf5xcv0GEvm_13">
    <vt:lpwstr> in Procrustes Shape Data: Is There a Risk of Spurious Results?","title-short":"Integration and Modularity in Procrustes Shape Data","volume":"46","author":[{"family":"Cardini","given":"Andrea"}],"issued":{"date-parts":[["2019",3]]}}},{"id":3246,"uris":["</vt:lpwstr>
  </property>
  <property fmtid="{D5CDD505-2E9C-101B-9397-08002B2CF9AE}" pid="382" name="ZOTERO_BREF_Yrf5xcv0GEvm_14">
    <vt:lpwstr>http://zotero.org/users/10309729/items/Z9MPDK8N"],"itemData":{"id":3246,"type":"article","language":"en","publisher":"EcoEvoRxiv","source":"Zotero","title":"Shall we all adopt, with no worries, the ‘within a configuration’ approach in geometric morphometr</vt:lpwstr>
  </property>
  <property fmtid="{D5CDD505-2E9C-101B-9397-08002B2CF9AE}" pid="383" name="ZOTERO_BREF_Yrf5xcv0GEvm_15">
    <vt:lpwstr>ics? A comment on claims that the effect of the superimposition and sliding on shape data is “not an obstacle to analyses of integration and modularity”","author":[{"family":"Cardini","given":"Andrea"}],"issued":{"date-parts":[["2023"]]}}},{"id":3126,"uri</vt:lpwstr>
  </property>
  <property fmtid="{D5CDD505-2E9C-101B-9397-08002B2CF9AE}" pid="384" name="ZOTERO_BREF_Yrf5xcv0GEvm_16">
    <vt:lpwstr>s":["http://zotero.org/users/10309729/items/95QJZXN7"],"itemData":{"id":3126,"type":"article-journal","abstract":"Modularity and integration are fundamental properties of organisms and central to theories of complex adaptation. Modularity and integration </vt:lpwstr>
  </property>
  <property fmtid="{D5CDD505-2E9C-101B-9397-08002B2CF9AE}" pid="385" name="ZOTERO_BREF_Yrf5xcv0GEvm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386" name="ZOTERO_BREF_Yrf5xcv0GEvm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387" name="ZOTERO_BREF_Yrf5xcv0GEvm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388" name="ZOTERO_BREF_Yrf5xcv0GEvm_2">
    <vt:lpwstr>"http://zotero.org/users/10309729/items/FLP53KVE"],"itemData":{"id":3130,"type":"article-journal","abstract":"Studies of morphological integration and modularity are a hot topic in evolutionary developmental biology. Geometric morphometrics using Procrust</vt:lpwstr>
  </property>
  <property fmtid="{D5CDD505-2E9C-101B-9397-08002B2CF9AE}" pid="389" name="ZOTERO_BREF_Yrf5xcv0GEvm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390" name="ZOTERO_BREF_Yrf5xcv0GEvm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391" name="ZOTERO_BREF_Yrf5xcv0GEvm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392" name="ZOTERO_BREF_Yrf5xcv0GEvm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393" name="ZOTERO_BREF_Yrf5xcv0GEvm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394" name="ZOTERO_BREF_Yrf5xcv0GEvm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395" name="ZOTERO_BREF_Yrf5xcv0GEvm_26">
    <vt:lpwstr>d":{"date-parts":[["2023",6]]}}}],"schema":"https://github.com/citation-style-language/schema/raw/master/csl-citation.json"}</vt:lpwstr>
  </property>
  <property fmtid="{D5CDD505-2E9C-101B-9397-08002B2CF9AE}" pid="396" name="ZOTERO_BREF_Yrf5xcv0GEvm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397" name="ZOTERO_BREF_Yrf5xcv0GEvm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398" name="ZOTERO_BREF_Yrf5xcv0GEvm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399" name="ZOTERO_BREF_Yrf5xcv0GEvm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00" name="ZOTERO_BREF_Yrf5xcv0GEvm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01" name="ZOTERO_BREF_Yrf5xcv0GEvm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02" name="ZOTERO_BREF_Yrf5xcv0GEvm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03" name="ZOTERO_BREF_btRxkT37Pt17_1">
    <vt:lpwstr>ZOTERO_ITEM CSL_CITATION {"citationID":"echuVU5P","properties":{"formattedCitation":"(Goswami &amp; Finarelli, 2016)","plainCitation":"(Goswami &amp; Finarelli, 2016)","noteIndex":0},"citationItems":[{"id":2161,"uris":["http://zotero.org/users/10309729/items/LSBR</vt:lpwstr>
  </property>
  <property fmtid="{D5CDD505-2E9C-101B-9397-08002B2CF9AE}" pid="404" name="ZOTERO_BREF_btRxkT37Pt17_10">
    <vt:lpwstr>:"_eprint: https://onlinelibrary.wiley.com/doi/pdf/10.1111/evo.12956","page":"1622-1637","source":"Wiley Online Library","title":"EMMLi: A maximum likelihood approach to the analysis of modularity","title-short":"EMMLi","volume":"70","author":[{"family":"</vt:lpwstr>
  </property>
  <property fmtid="{D5CDD505-2E9C-101B-9397-08002B2CF9AE}" pid="405" name="ZOTERO_BREF_btRxkT37Pt17_11">
    <vt:lpwstr>Goswami","given":"Anjali"},{"family":"Finarelli","given":"John A."}],"issued":{"date-parts":[["2016"]]}}}],"schema":"https://github.com/citation-style-language/schema/raw/master/csl-citation.json"}</vt:lpwstr>
  </property>
  <property fmtid="{D5CDD505-2E9C-101B-9397-08002B2CF9AE}" pid="406" name="ZOTERO_BREF_btRxkT37Pt17_2">
    <vt:lpwstr>VNG4"],"itemData":{"id":2161,"type":"article-journal","abstract":"Identification of phenotypic modules, semiautonomous sets of highly correlated traits, can be accomplished through exploratory (e.g., cluster analysis) or confirmatory approaches (e.g., RV </vt:lpwstr>
  </property>
  <property fmtid="{D5CDD505-2E9C-101B-9397-08002B2CF9AE}" pid="407" name="ZOTERO_BREF_btRxkT37Pt17_3">
    <vt:lpwstr>coefficient analysis). Although statistically more robust, confirmatory approaches are generally unable to compare across different model structures. For example, RV coefficient analysis finds support for both two- and six-module models for the therian ma</vt:lpwstr>
  </property>
  <property fmtid="{D5CDD505-2E9C-101B-9397-08002B2CF9AE}" pid="408" name="ZOTERO_BREF_btRxkT37Pt17_4">
    <vt:lpwstr>mmalian skull. Here, we present a maximum likelihood approach that takes into account model parameterization. We compare model log-likelihoods of trait correlation matrices using the finite-sample corrected Akaike Information Criterion, allowing for compa</vt:lpwstr>
  </property>
  <property fmtid="{D5CDD505-2E9C-101B-9397-08002B2CF9AE}" pid="409" name="ZOTERO_BREF_btRxkT37Pt17_5">
    <vt:lpwstr>rison of hypotheses across different model structures. Simulations varying model complexity and within- and between-module contrast demonstrate that this method correctly identifies model structure and parameters across a wide range of conditions. We furt</vt:lpwstr>
  </property>
  <property fmtid="{D5CDD505-2E9C-101B-9397-08002B2CF9AE}" pid="410" name="ZOTERO_BREF_btRxkT37Pt17_6">
    <vt:lpwstr>her analyzed a dataset of 3-D data, consisting of 61 landmarks from 181 macaque (Macaca fuscata) skulls, distributed among five age categories, testing 31 models, including no modularity among the landmarks and various partitions of two, three, six, and e</vt:lpwstr>
  </property>
  <property fmtid="{D5CDD505-2E9C-101B-9397-08002B2CF9AE}" pid="411" name="ZOTERO_BREF_btRxkT37Pt17_7">
    <vt:lpwstr>ight modules. Our results clearly support a complex six-module model, with separate within- and intermodule correlations. Furthermore, this model was selected for all five age categories, demonstrating that this complex pattern of integration in the macaq</vt:lpwstr>
  </property>
  <property fmtid="{D5CDD505-2E9C-101B-9397-08002B2CF9AE}" pid="412" name="ZOTERO_BREF_btRxkT37Pt17_8">
    <vt:lpwstr>ue skull appears early and is highly conserved throughout postnatal ontogeny. Subsampling analyses demonstrate that this method is robust to relatively low sample sizes, as is commonly encountered in rare or extinct taxa. This new approach allows for the </vt:lpwstr>
  </property>
  <property fmtid="{D5CDD505-2E9C-101B-9397-08002B2CF9AE}" pid="413" name="ZOTERO_BREF_btRxkT37Pt17_9">
    <vt:lpwstr>direct comparison of models with different parameterizations, providing an important tool for the analysis of modularity across diverse systems.","container-title":"Evolution","DOI":"10.1111/evo.12956","ISSN":"1558-5646","issue":"7","language":"en","note"</vt:lpwstr>
  </property>
  <property fmtid="{D5CDD505-2E9C-101B-9397-08002B2CF9AE}" pid="414" name="ZOTERO_BREF_cBezAef09WPN_1">
    <vt:lpwstr>ZOTERO_BIBL {"uncited":[],"omitted":[],"custom":[]} CSL_BIBLIOGRAPHY</vt:lpwstr>
  </property>
  <property fmtid="{D5CDD505-2E9C-101B-9397-08002B2CF9AE}" pid="415" name="ZOTERO_BREF_cM7pra86IZ9z_1">
    <vt:lpwstr>ZOTERO_ITEM CSL_CITATION {"citationID":"mO3M2AsO","properties":{"formattedCitation":"(Palmer, 1994)","plainCitation":"(Palmer, 1994)","dontUpdate":true,"noteIndex":0},"citationItems":[{"id":1503,"uris":["http://zotero.org/users/10309729/items/7NLQIEPJ"],"</vt:lpwstr>
  </property>
  <property fmtid="{D5CDD505-2E9C-101B-9397-08002B2CF9AE}" pid="416" name="ZOTERO_BREF_cM7pra86IZ9z_2">
    <vt:lpwstr>itemData":{"id":1503,"type":"chapter","container-title":"Developmental Instability: Its Origins and Evolutionary Implications","event-place":"Dordrecht","ISBN":"978-94-010-4357-1","language":"en","note":"collection-title: Contemporary Issues in Genetics a</vt:lpwstr>
  </property>
  <property fmtid="{D5CDD505-2E9C-101B-9397-08002B2CF9AE}" pid="417" name="ZOTERO_BREF_cM7pra86IZ9z_3">
    <vt:lpwstr>nd Evolution\nDOI: 10.1007/978-94-011-0830-0_26","page":"335-364","publisher":"Springer Netherlands","publisher-place":"Dordrecht","source":"DOI.org (Crossref)","title":"Fluctuating asymmetry analyses: a primer","title-short":"Fluctuating asymmetry analys</vt:lpwstr>
  </property>
  <property fmtid="{D5CDD505-2E9C-101B-9397-08002B2CF9AE}" pid="418" name="ZOTERO_BREF_cM7pra86IZ9z_4">
    <vt:lpwstr>es","URL":"http://link.springer.com/10.1007/978-94-011-0830-0_26","volume":"2","editor":[{"family":"Markow","given":"Therese Ann"}],"author":[{"family":"Palmer","given":"A. Richard"}],"accessed":{"date-parts":[["2023",3,17]]},"issued":{"date-parts":[["199</vt:lpwstr>
  </property>
  <property fmtid="{D5CDD505-2E9C-101B-9397-08002B2CF9AE}" pid="419" name="ZOTERO_BREF_cM7pra86IZ9z_5">
    <vt:lpwstr>4"]]}}}],"schema":"https://github.com/citation-style-language/schema/raw/master/csl-citation.json"}</vt:lpwstr>
  </property>
  <property fmtid="{D5CDD505-2E9C-101B-9397-08002B2CF9AE}" pid="420" name="ZOTERO_BREF_cVKPErJwiNyj_1">
    <vt:lpwstr>ZOTERO_ITEM CSL_CITATION {"citationID":"zvDefYUx","properties":{"formattedCitation":"(Evans et al., 2021)","plainCitation":"(Evans et al., 2021)","noteIndex":0},"citationItems":[{"id":2292,"uris":["http://zotero.org/users/10309729/items/QZ72CIQG"],"itemDa</vt:lpwstr>
  </property>
  <property fmtid="{D5CDD505-2E9C-101B-9397-08002B2CF9AE}" pid="421" name="ZOTERO_BREF_cVKPErJwiNyj_10">
    <vt:lpwstr>try in flatfishes was a rapid process, resulting in the colonization of novel trait space, that was aided by strong integration that coordinated shape changes across the skull. Our findings suggest that integration plays a major role in the evolution of i</vt:lpwstr>
  </property>
  <property fmtid="{D5CDD505-2E9C-101B-9397-08002B2CF9AE}" pid="422" name="ZOTERO_BREF_cVKPErJwiNyj_11">
    <vt:lpwstr>nnovation by synchronizing responses to selective pressures across the organism.","container-title":"Proceedings of the National Academy of Sciences","DOI":"10.1073/pnas.2101330118","ISSN":"0027-8424, 1091-6490","issue":"18","journalAbbreviation":"Proc. N</vt:lpwstr>
  </property>
  <property fmtid="{D5CDD505-2E9C-101B-9397-08002B2CF9AE}" pid="423" name="ZOTERO_BREF_cVKPErJwiNyj_12">
    <vt:lpwstr>atl. Acad. Sci. U.S.A.","language":"en","page":"e2101330118","source":"DOI.org (Crossref)","title":"Integration drives rapid phenotypic evolution in flatfishes","volume":"118","author":[{"family":"Evans","given":"Kory M."},{"family":"Larouche","given":"Ol</vt:lpwstr>
  </property>
  <property fmtid="{D5CDD505-2E9C-101B-9397-08002B2CF9AE}" pid="424" name="ZOTERO_BREF_cVKPErJwiNyj_13">
    <vt:lpwstr>ivier"},{"family":"Watson","given":"Sara-Jane"},{"family":"Farina","given":"Stacy"},{"family":"Habegger","given":"María Laura"},{"family":"Friedman","given":"Matt"}],"issued":{"date-parts":[["2021",5,4]]}}}],"schema":"https://github.com/citation-style-lan</vt:lpwstr>
  </property>
  <property fmtid="{D5CDD505-2E9C-101B-9397-08002B2CF9AE}" pid="425" name="ZOTERO_BREF_cVKPErJwiNyj_14">
    <vt:lpwstr>guage/schema/raw/master/csl-citation.json"}</vt:lpwstr>
  </property>
  <property fmtid="{D5CDD505-2E9C-101B-9397-08002B2CF9AE}" pid="426" name="ZOTERO_BREF_cVKPErJwiNyj_2">
    <vt:lpwstr>ta":{"id":2292,"type":"article-journal","abstract":"Significance\n            Evolutionary innovations change how organisms interact with their environments. Trait modularization is thought to facilitate evolutionary innovation, while integration constrai</vt:lpwstr>
  </property>
  <property fmtid="{D5CDD505-2E9C-101B-9397-08002B2CF9AE}" pid="427" name="ZOTERO_BREF_cVKPErJwiNyj_3">
    <vt:lpwstr>ns diversification patterns. Cranial asymmetry in flatfishes was an innovation that allowed them to colonize, and dominate benthic aquatic habitats. In this study, we quantify rates of skull shape evolution, and integration across 102 species of flatfishe</vt:lpwstr>
  </property>
  <property fmtid="{D5CDD505-2E9C-101B-9397-08002B2CF9AE}" pid="428" name="ZOTERO_BREF_cVKPErJwiNyj_4">
    <vt:lpwstr>s and their relatives and test for the effect of integration on rates of morphological diversification. We find that cranial asymmetry evolution was a rapid, integrated process. We additionally find that flatfishes are significantly more evolutionarily in</vt:lpwstr>
  </property>
  <property fmtid="{D5CDD505-2E9C-101B-9397-08002B2CF9AE}" pid="429" name="ZOTERO_BREF_cVKPErJwiNyj_5">
    <vt:lpwstr>tegrated than their relatives. These results suggest that trait integration plays a key role in the evolution of innovation by allowing traits to mount synchronous responses to selective pressures.\n          , \n            Evolutionary innovations are s</vt:lpwstr>
  </property>
  <property fmtid="{D5CDD505-2E9C-101B-9397-08002B2CF9AE}" pid="430" name="ZOTERO_BREF_cVKPErJwiNyj_6">
    <vt:lpwstr>cattered throughout the tree of life, and have allowed the organisms that possess them to occupy novel adaptive zones. While the impacts of these innovations are well documented, much less is known about how these innovations arise in the first place. Pat</vt:lpwstr>
  </property>
  <property fmtid="{D5CDD505-2E9C-101B-9397-08002B2CF9AE}" pid="431" name="ZOTERO_BREF_cVKPErJwiNyj_7">
    <vt:lpwstr>terns of covariation among traits across macroevolutionary time can offer insights into the generation of innovation. However, to date, there is no consensus on the role that trait covariation plays in this process. The evolution of cranial asymmetry in f</vt:lpwstr>
  </property>
  <property fmtid="{D5CDD505-2E9C-101B-9397-08002B2CF9AE}" pid="432" name="ZOTERO_BREF_cVKPErJwiNyj_8">
    <vt:lpwstr>latfishes (Pleuronectiformes) from within Carangaria was a rapid evolutionary innovation that preceded the colonization of benthic aquatic habitats by this clade, and resulted in one of the most bizarre body plans observed among extant vertebrates. Here, </vt:lpwstr>
  </property>
  <property fmtid="{D5CDD505-2E9C-101B-9397-08002B2CF9AE}" pid="433" name="ZOTERO_BREF_cVKPErJwiNyj_9">
    <vt:lpwstr>we use three-dimensional geometric morphometrics and a phylogenetic comparative toolkit to reconstruct the evolution of skull shape in carangarians, and quantify patterns of integration and modularity across the skull. We find that the evolution of asymme</vt:lpwstr>
  </property>
  <property fmtid="{D5CDD505-2E9C-101B-9397-08002B2CF9AE}" pid="434" name="ZOTERO_BREF_ckfAwWmQrnuw_1">
    <vt:lpwstr>ZOTERO_ITEM CSL_CITATION {"citationID":"IhaZQ4V7","properties":{"formattedCitation":"(Babcock, 2005; Palmer, 1996; Van Valen, 1962)","plainCitation":"(Babcock, 2005; Palmer, 1996; Van Valen, 1962)","noteIndex":0},"citationItems":[{"id":1505,"uris":["http:</vt:lpwstr>
  </property>
  <property fmtid="{D5CDD505-2E9C-101B-9397-08002B2CF9AE}" pid="435" name="ZOTERO_BREF_ckfAwWmQrnuw_10">
    <vt:lpwstr>broadly comparable asymmetry states (symmetry, antisymmetry, dextral, and sinistral), and two stages at which asymmetry appears developmentally (larval and postlarval), I evaluated relations between ontogenetic and phylogenetic patterns of asymmetry varia</vt:lpwstr>
  </property>
  <property fmtid="{D5CDD505-2E9C-101B-9397-08002B2CF9AE}" pid="436" name="ZOTERO_BREF_ckfAwWmQrnuw_11">
    <vt:lpwstr>tion. Among 140 inferred phylogenetic transitions between asymmetry states, recorded from 11 classes in five phyla, directional asymmetry (dextral or sinistral) evolved directly from symmetrical ancestors proportionally more frequently among larval asymme</vt:lpwstr>
  </property>
  <property fmtid="{D5CDD505-2E9C-101B-9397-08002B2CF9AE}" pid="437" name="ZOTERO_BREF_ckfAwWmQrnuw_12">
    <vt:lpwstr>tries. In contrast, antisymmetry, either as an end state or as a transitional stage preceding directional asymmetry, was confined primarily to postlarval asymmetries. The ontogenetic origin of asymmetry thus significantly inf luences its subsequent evolut</vt:lpwstr>
  </property>
  <property fmtid="{D5CDD505-2E9C-101B-9397-08002B2CF9AE}" pid="438" name="ZOTERO_BREF_ckfAwWmQrnuw_13">
    <vt:lpwstr>ion. Furthermore, because antisymmetry typically signals an environmentally triggered asymmetry, the phylogenetic transition from antisymmetry to directional asymmetry suggests that many cases of laterally fixed asymmetries evolved via genetic assimilatio</vt:lpwstr>
  </property>
  <property fmtid="{D5CDD505-2E9C-101B-9397-08002B2CF9AE}" pid="439" name="ZOTERO_BREF_ckfAwWmQrnuw_14">
    <vt:lpwstr>n.","container-title":"Proceedings of the National Academy of Sciences","DOI":"10.1073/pnas.93.25.14279","ISSN":"0027-8424, 1091-6490","issue":"25","journalAbbreviation":"Proc. Natl. Acad. Sci. U.S.A.","language":"en","page":"14279-14286","source":"DOI.or</vt:lpwstr>
  </property>
  <property fmtid="{D5CDD505-2E9C-101B-9397-08002B2CF9AE}" pid="440" name="ZOTERO_BREF_ckfAwWmQrnuw_15">
    <vt:lpwstr>g (Crossref)","title":"From symmetry to asymmetry: Phylogenetic patterns of asymmetry variation in animals and their evolutionary significance","title-short":"From symmetry to asymmetry","volume":"93","author":[{"family":"Palmer","given":"A. Richard"}],"i</vt:lpwstr>
  </property>
  <property fmtid="{D5CDD505-2E9C-101B-9397-08002B2CF9AE}" pid="441" name="ZOTERO_BREF_ckfAwWmQrnuw_16">
    <vt:lpwstr>ssued":{"date-parts":[["1996",12,10]]}}},{"id":2257,"uris":["http://zotero.org/users/10309729/items/3ZGMBVDC"],"itemData":{"id":2257,"type":"article-journal","container-title":"Evolution","issue":"2","language":"en","page":"125-142","source":"Zotero","tit</vt:lpwstr>
  </property>
  <property fmtid="{D5CDD505-2E9C-101B-9397-08002B2CF9AE}" pid="442" name="ZOTERO_BREF_ckfAwWmQrnuw_17">
    <vt:lpwstr>le":"A Study of Fluctuating Asymmetry","volume":"16","author":[{"family":"Van Valen","given":"Leigh"}],"issued":{"date-parts":[["1962"]]}}}],"schema":"https://github.com/citation-style-language/schema/raw/master/csl-citation.json"}</vt:lpwstr>
  </property>
  <property fmtid="{D5CDD505-2E9C-101B-9397-08002B2CF9AE}" pid="443" name="ZOTERO_BREF_ckfAwWmQrnuw_2">
    <vt:lpwstr>//zotero.org/users/10309729/items/N7T9VPAC"],"itemData":{"id":1505,"type":"article-journal","abstract":"Asymmetry is a fundamental aspect of the biology of all organisms, and has a deep evolutionary history. The fossil record contains evidence of both mor</vt:lpwstr>
  </property>
  <property fmtid="{D5CDD505-2E9C-101B-9397-08002B2CF9AE}" pid="444" name="ZOTERO_BREF_ckfAwWmQrnuw_3">
    <vt:lpwstr>phological and behavioural asymmetries. Morphological asymmetry is most commonly expressed as conspicuous, directional asymmetry (either lateral asymmetry or spiral asymmetry) in body fossils. Few examples of fluctuating asymmetry, a form of subtle asymme</vt:lpwstr>
  </property>
  <property fmtid="{D5CDD505-2E9C-101B-9397-08002B2CF9AE}" pid="445" name="ZOTERO_BREF_ckfAwWmQrnuw_4">
    <vt:lpwstr>try, have been documented from fossils. Body fossil evidence indicates that morphological asymmetry dates to the time of the appearance of the first life on Earth (Archaean Eon). Behavioural asymmetry can be assumed to have been concomitant with conspicuo</vt:lpwstr>
  </property>
  <property fmtid="{D5CDD505-2E9C-101B-9397-08002B2CF9AE}" pid="446" name="ZOTERO_BREF_ckfAwWmQrnuw_5">
    <vt:lpwstr>us morphological asymmetry, but more direct evidence is in the form of trace fossils. Trace fossil evidence suggests that behavioural asymmetry, including nervous system lateralization, was in existence by the beginning of the Palaeozoic Era.","container-</vt:lpwstr>
  </property>
  <property fmtid="{D5CDD505-2E9C-101B-9397-08002B2CF9AE}" pid="447" name="ZOTERO_BREF_ckfAwWmQrnuw_6">
    <vt:lpwstr>title":"European Review","DOI":"10.1017/S1062798705000712","ISSN":"1062-7987, 1474-0575","issue":"S2","journalAbbreviation":"European Review","language":"en","page":"135-143","source":"DOI.org (Crossref)","title":"Asymmetry in the fossil record","volume":</vt:lpwstr>
  </property>
  <property fmtid="{D5CDD505-2E9C-101B-9397-08002B2CF9AE}" pid="448" name="ZOTERO_BREF_ckfAwWmQrnuw_7">
    <vt:lpwstr>"13","author":[{"family":"Babcock","given":"Loren E."}],"issued":{"date-parts":[["2005",10]]}}},{"id":1506,"uris":["http://zotero.org/users/10309729/items/UQS3MF7L"],"itemData":{"id":1506,"type":"article-journal","abstract":"Phylogenetic analyses of asymm</vt:lpwstr>
  </property>
  <property fmtid="{D5CDD505-2E9C-101B-9397-08002B2CF9AE}" pid="449" name="ZOTERO_BREF_ckfAwWmQrnuw_8">
    <vt:lpwstr>etry variation offer a powerful tool for exploring the interplay between ontogeny and evolution because (i) conspicuous asymmetries exist in many higher metazoans with widely varying modes of development, (ii) patterns of bilateral variation within specie</vt:lpwstr>
  </property>
  <property fmtid="{D5CDD505-2E9C-101B-9397-08002B2CF9AE}" pid="450" name="ZOTERO_BREF_ckfAwWmQrnuw_9">
    <vt:lpwstr>s may identify genetically and environmentally triggered asymmetries, and (iii) asymmetries arising at different times during development may be more sensitive to internal cytoplasmic inhomogeneities compared to external environmental stimuli. Using four </vt:lpwstr>
  </property>
  <property fmtid="{D5CDD505-2E9C-101B-9397-08002B2CF9AE}" pid="451" name="ZOTERO_BREF_ctq9xdr3MIsT_1">
    <vt:lpwstr>ZOTERO_ITEM CSL_CITATION {"citationID":"fye0hpne","properties":{"formattedCitation":"(Minelli et al., 2013)","plainCitation":"(Minelli et al., 2013)","noteIndex":0},"citationItems":[{"id":2260,"uris":["http://zotero.org/users/10309729/items/B6G3BLHD"],"it</vt:lpwstr>
  </property>
  <property fmtid="{D5CDD505-2E9C-101B-9397-08002B2CF9AE}" pid="452" name="ZOTERO_BREF_ctq9xdr3MIsT_2">
    <vt:lpwstr>emData":{"id":2260,"type":"book","event-place":"Berlin, Heidelberg","ISBN":"978-3-642-36159-3","language":"en","note":"DOI: 10.1007/978-3-642-36160-9","publisher":"Springer Berlin Heidelberg","publisher-place":"Berlin, Heidelberg","source":"DOI.org (Cross</vt:lpwstr>
  </property>
  <property fmtid="{D5CDD505-2E9C-101B-9397-08002B2CF9AE}" pid="453" name="ZOTERO_BREF_ctq9xdr3MIsT_3">
    <vt:lpwstr>ref)","title":"Arthropod Biology and Evolution: Molecules, Development, Morphology","title-short":"Arthropod Biology and Evolution","URL":"https://link.springer.com/10.1007/978-3-642-36160-9","editor":[{"family":"Minelli","given":"Alessandro"},{"family":"</vt:lpwstr>
  </property>
  <property fmtid="{D5CDD505-2E9C-101B-9397-08002B2CF9AE}" pid="454" name="ZOTERO_BREF_ctq9xdr3MIsT_4">
    <vt:lpwstr>Boxshall","given":"Geoffrey"},{"family":"Fusco","given":"Giuseppe"}],"accessed":{"date-parts":[["2023",7,25]]},"issued":{"date-parts":[["2013"]]}}}],"schema":"https://github.com/citation-style-language/schema/raw/master/csl-citation.json"}</vt:lpwstr>
  </property>
  <property fmtid="{D5CDD505-2E9C-101B-9397-08002B2CF9AE}" pid="455" name="ZOTERO_BREF_dguldPDeadxx_1">
    <vt:lpwstr>ZOTERO_ITEM CSL_CITATION {"citationID":"WHiM3Bwx","properties":{"formattedCitation":"(Lebrun, 2018)","plainCitation":"(Lebrun, 2018)","noteIndex":0},"citationItems":[{"id":143,"uris":["http://zotero.org/users/10309729/items/V4KYATYZ"],"itemData":{"id":143</vt:lpwstr>
  </property>
  <property fmtid="{D5CDD505-2E9C-101B-9397-08002B2CF9AE}" pid="456" name="ZOTERO_BREF_dguldPDeadxx_2">
    <vt:lpwstr>,"type":"software","title":"MorphoDig, an open-source 3D freeware dedicated to biology","author":[{"family":"Lebrun","given":"Renaud"}],"issued":{"date-parts":[["2018"]]}}}],"schema":"https://github.com/citation-style-language/schema/raw/master/csl-citati</vt:lpwstr>
  </property>
  <property fmtid="{D5CDD505-2E9C-101B-9397-08002B2CF9AE}" pid="457" name="ZOTERO_BREF_dguldPDeadxx_3">
    <vt:lpwstr>on.json"}</vt:lpwstr>
  </property>
  <property fmtid="{D5CDD505-2E9C-101B-9397-08002B2CF9AE}" pid="458" name="ZOTERO_BREF_e1PSRHgXsTGo_1">
    <vt:lpwstr>ZOTERO_ITEM CSL_CITATION {"citationID":"ZdGh3ev1","properties":{"formattedCitation":"(Wagner et al., 2007; Zelditch &amp; Goswami, 2021)","plainCitation":"(Wagner et al., 2007; Zelditch &amp; Goswami, 2021)","noteIndex":0},"citationItems":[{"id":2274,"uris":["htt</vt:lpwstr>
  </property>
  <property fmtid="{D5CDD505-2E9C-101B-9397-08002B2CF9AE}" pid="459" name="ZOTERO_BREF_e1PSRHgXsTGo_10">
    <vt:lpwstr>mes conflicting criteria. The many definitions, metrics and methods can lead to substantial confusion not just about what modularity means as a word but also about what it means for evolution. Here we review various concepts, using graphical depictions of</vt:lpwstr>
  </property>
  <property fmtid="{D5CDD505-2E9C-101B-9397-08002B2CF9AE}" pid="460" name="ZOTERO_BREF_e1PSRHgXsTGo_11">
    <vt:lpwstr> modules. We then review some of the metrics and methods for analyzing modularity at different levels. To place these in theoretical context, we briefly review theories about the origins and evolutionary consequences of modularity. Finally, we show how mi</vt:lpwstr>
  </property>
  <property fmtid="{D5CDD505-2E9C-101B-9397-08002B2CF9AE}" pid="461" name="ZOTERO_BREF_e1PSRHgXsTGo_12">
    <vt:lpwstr>smatches between concepts, metrics and methods can produce theoretical confusion, and how potentially illogical interpretations can be made sensible by a better match between definitions, metrics, and methods.","container-title":"Evolution &amp; Development",</vt:lpwstr>
  </property>
  <property fmtid="{D5CDD505-2E9C-101B-9397-08002B2CF9AE}" pid="462" name="ZOTERO_BREF_e1PSRHgXsTGo_13">
    <vt:lpwstr>"DOI":"10.1111/ede.12390","ISSN":"1525-142X","issue":"5","language":"en","note":"_eprint: https://onlinelibrary.wiley.com/doi/pdf/10.1111/ede.12390","page":"377-403","source":"Wiley Online Library","title":"What does modularity mean?","volume":"23","autho</vt:lpwstr>
  </property>
  <property fmtid="{D5CDD505-2E9C-101B-9397-08002B2CF9AE}" pid="463" name="ZOTERO_BREF_e1PSRHgXsTGo_14">
    <vt:lpwstr>r":[{"family":"Zelditch","given":"Miriam L."},{"family":"Goswami","given":"Anjali"}],"issued":{"date-parts":[["2021"]]}}}],"schema":"https://github.com/citation-style-language/schema/raw/master/csl-citation.json"}</vt:lpwstr>
  </property>
  <property fmtid="{D5CDD505-2E9C-101B-9397-08002B2CF9AE}" pid="464" name="ZOTERO_BREF_e1PSRHgXsTGo_2">
    <vt:lpwstr>p://zotero.org/users/10309729/items/IJNW7H8M"],"itemData":{"id":2274,"type":"article-journal","abstract":"A network of interactions is called modular if it is subdivided into relatively autonomous, internally highly connected components. Modularity has em</vt:lpwstr>
  </property>
  <property fmtid="{D5CDD505-2E9C-101B-9397-08002B2CF9AE}" pid="465" name="ZOTERO_BREF_e1PSRHgXsTGo_3">
    <vt:lpwstr>erged as a rallying point for research in developmental and evolutionary biology (and specifically evo–devo), as well as in molecular systems biology. Here we review the evidence for modularity and models about its origin. Although there is an emerging ag</vt:lpwstr>
  </property>
  <property fmtid="{D5CDD505-2E9C-101B-9397-08002B2CF9AE}" pid="466" name="ZOTERO_BREF_e1PSRHgXsTGo_4">
    <vt:lpwstr>reement that organisms have a modular organization, the main open problem is the question of whether modules arise through the action of natural selection or because of biased mutational mechanisms.","container-title":"Nature Reviews Genetics","DOI":"10.1</vt:lpwstr>
  </property>
  <property fmtid="{D5CDD505-2E9C-101B-9397-08002B2CF9AE}" pid="467" name="ZOTERO_BREF_e1PSRHgXsTGo_5">
    <vt:lpwstr>038/nrg2267","ISSN":"1471-0056, 1471-0064","issue":"12","journalAbbreviation":"Nat Rev Genet","language":"en","page":"921-931","source":"DOI.org (Crossref)","title":"The road to modularity","volume":"8","author":[{"family":"Wagner","given":"Günter P."},{"</vt:lpwstr>
  </property>
  <property fmtid="{D5CDD505-2E9C-101B-9397-08002B2CF9AE}" pid="468" name="ZOTERO_BREF_e1PSRHgXsTGo_6">
    <vt:lpwstr>family":"Pavlicev","given":"Mihaela"},{"family":"Cheverud","given":"James M."}],"issued":{"date-parts":[["2007",12]]}}},{"id":2275,"uris":["http://zotero.org/users/10309729/items/PCVRXGIU"],"itemData":{"id":2275,"type":"article-journal","abstract":"Modula</vt:lpwstr>
  </property>
  <property fmtid="{D5CDD505-2E9C-101B-9397-08002B2CF9AE}" pid="469" name="ZOTERO_BREF_e1PSRHgXsTGo_7">
    <vt:lpwstr>rity is now generally recognized as a fundamental feature of organisms, one that may have profound consequences for evolution. Modularity has recently become a major focus of research in organismal biology across multiple disciplines including genetics, d</vt:lpwstr>
  </property>
  <property fmtid="{D5CDD505-2E9C-101B-9397-08002B2CF9AE}" pid="470" name="ZOTERO_BREF_e1PSRHgXsTGo_8">
    <vt:lpwstr>evelopmental biology, functional morphology, population and evolutionary biology. While the wealth of new data, and also new theory, has provided exciting and novel insights, the concept of modularity has become increasingly ambiguous. That ambiguity is u</vt:lpwstr>
  </property>
  <property fmtid="{D5CDD505-2E9C-101B-9397-08002B2CF9AE}" pid="471" name="ZOTERO_BREF_e1PSRHgXsTGo_9">
    <vt:lpwstr>nderlain by diverse intuitions about what modularity means, and the ambiguity is not merely about the meaning of the word—the metrics of modularity are measuring different properties and the methods for delimiting modules delimit them by different, someti</vt:lpwstr>
  </property>
  <property fmtid="{D5CDD505-2E9C-101B-9397-08002B2CF9AE}" pid="472" name="ZOTERO_BREF_f86YAPWxOAd9_1">
    <vt:lpwstr>ZOTERO_ITEM CSL_CITATION {"citationID":"6CPGy8V6","properties":{"formattedCitation":"(Adams &amp; Collyer, 2019)","plainCitation":"(Adams &amp; Collyer, 2019)","noteIndex":0},"citationItems":[{"id":2159,"uris":["http://zotero.org/users/10309729/items/6VHE7DDS"],"</vt:lpwstr>
  </property>
  <property fmtid="{D5CDD505-2E9C-101B-9397-08002B2CF9AE}" pid="473" name="ZOTERO_BREF_f86YAPWxOAd9_2">
    <vt:lpwstr>itemData":{"id":2159,"type":"article-journal","container-title":"Evolution","DOI":"10.1111/evo.13867","ISSN":"0014-3820, 1558-5646","issue":"12","journalAbbreviation":"Evolution","language":"en","page":"2352-2367","source":"DOI.org (Crossref)","title":"Co</vt:lpwstr>
  </property>
  <property fmtid="{D5CDD505-2E9C-101B-9397-08002B2CF9AE}" pid="474" name="ZOTERO_BREF_f86YAPWxOAd9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475" name="ZOTERO_BREF_f86YAPWxOAd9_4">
    <vt:lpwstr>ued":{"date-parts":[["2019",12]]}}}],"schema":"https://github.com/citation-style-language/schema/raw/master/csl-citation.json"}</vt:lpwstr>
  </property>
  <property fmtid="{D5CDD505-2E9C-101B-9397-08002B2CF9AE}" pid="476" name="ZOTERO_BREF_fNMP0XcL0IAR_1">
    <vt:lpwstr>ZOTERO_ITEM CSL_CITATION {"citationID":"2mM0VO7C","properties":{"formattedCitation":"(Hansen, 2003; Zelditch &amp; Goswami, 2021)","plainCitation":"(Hansen, 2003; Zelditch &amp; Goswami, 2021)","noteIndex":0},"citationItems":[{"id":3284,"uris":["http://zotero.org</vt:lpwstr>
  </property>
  <property fmtid="{D5CDD505-2E9C-101B-9397-08002B2CF9AE}" pid="477" name="ZOTERO_BREF_fNMP0XcL0IAR_10">
    <vt:lpwstr>, the concept of modularity has become increasingly ambiguous. That ambiguity is underlain by diverse intuitions about what modularity means, and the ambiguity is not merely about the meaning of the word—the metrics of modularity are measuring different p</vt:lpwstr>
  </property>
  <property fmtid="{D5CDD505-2E9C-101B-9397-08002B2CF9AE}" pid="478" name="ZOTERO_BREF_fNMP0XcL0IAR_11">
    <vt:lpwstr>roperties and the methods for delimiting modules delimit them by different, sometimes conflicting criteria. The many definitions, metrics and methods can lead to substantial confusion not just about what modularity means as a word but also about what it m</vt:lpwstr>
  </property>
  <property fmtid="{D5CDD505-2E9C-101B-9397-08002B2CF9AE}" pid="479" name="ZOTERO_BREF_fNMP0XcL0IAR_12">
    <vt:lpwstr>eans for evolution. Here we review various concepts, using graphical depictions of modules. We then review some of the metrics and methods for analyzing modularity at different levels. To place these in theoretical context, we briefly review theories abou</vt:lpwstr>
  </property>
  <property fmtid="{D5CDD505-2E9C-101B-9397-08002B2CF9AE}" pid="480" name="ZOTERO_BREF_fNMP0XcL0IAR_13">
    <vt:lpwstr>t the origins and evolutionary consequences of modularity. Finally, we show how mismatches between concepts, metrics and methods can produce theoretical confusion, and how potentially illogical interpretations can be made sensible by a better match betwee</vt:lpwstr>
  </property>
  <property fmtid="{D5CDD505-2E9C-101B-9397-08002B2CF9AE}" pid="481" name="ZOTERO_BREF_fNMP0XcL0IAR_14">
    <vt:lpwstr>n definitions, metrics, and methods.","container-title":"Evolution &amp; Development","DOI":"10.1111/ede.12390","ISSN":"1525-142X","issue":"5","language":"en","note":"_eprint: https://onlinelibrary.wiley.com/doi/pdf/10.1111/ede.12390","page":"377-403","source</vt:lpwstr>
  </property>
  <property fmtid="{D5CDD505-2E9C-101B-9397-08002B2CF9AE}" pid="482" name="ZOTERO_BREF_fNMP0XcL0IAR_15">
    <vt:lpwstr>":"Wiley Online Library","title":"What does modularity mean?","volume":"23","author":[{"family":"Zelditch","given":"Miriam L."},{"family":"Goswami","given":"Anjali"}],"issued":{"date-parts":[["2021"]]}}}],"schema":"https://github.com/citation-style-langua</vt:lpwstr>
  </property>
  <property fmtid="{D5CDD505-2E9C-101B-9397-08002B2CF9AE}" pid="483" name="ZOTERO_BREF_fNMP0XcL0IAR_16">
    <vt:lpwstr>ge/schema/raw/master/csl-citation.json"}</vt:lpwstr>
  </property>
  <property fmtid="{D5CDD505-2E9C-101B-9397-08002B2CF9AE}" pid="484" name="ZOTERO_BREF_fNMP0XcL0IAR_2">
    <vt:lpwstr>/users/10309729/items/NQBM97WM"],"itemData":{"id":3284,"type":"article-journal","abstract":"Evolvability is the ability to respond to a selective challenge. This requires the capacity to produce the right kind of variation for selection to act upon. To un</vt:lpwstr>
  </property>
  <property fmtid="{D5CDD505-2E9C-101B-9397-08002B2CF9AE}" pid="485" name="ZOTERO_BREF_fNMP0XcL0IAR_3">
    <vt:lpwstr>derstand evolvability we therefore need to understand the variational properties of biological organisms. Modularity is a variational property, which has been linked to evolvability. If different characters are able to vary independently, selection will b</vt:lpwstr>
  </property>
  <property fmtid="{D5CDD505-2E9C-101B-9397-08002B2CF9AE}" pid="486" name="ZOTERO_BREF_fNMP0XcL0IAR_4">
    <vt:lpwstr>e able to optimize each character separately without interference. But although modularity seems like a good design principle for an evolvable organism, it does not therefore follow that it is the only design that can achieve evolvability. In this essay I</vt:lpwstr>
  </property>
  <property fmtid="{D5CDD505-2E9C-101B-9397-08002B2CF9AE}" pid="487" name="ZOTERO_BREF_fNMP0XcL0IAR_5">
    <vt:lpwstr> analyze the effects of modularity and, more generally, pleiotropy on evolvability. Although, pleiotropy causes interference between the adaptation of different characters, it also increases the variational potential of those characters. The most evolvabl</vt:lpwstr>
  </property>
  <property fmtid="{D5CDD505-2E9C-101B-9397-08002B2CF9AE}" pid="488" name="ZOTERO_BREF_fNMP0XcL0IAR_6">
    <vt:lpwstr>e genetic architectures may often be those with an intermediate level of integration among characters, and in particular those where pleiotropic effects are variable and able to compensate for each other’s constraints.","language":"en","source":"Zotero","</vt:lpwstr>
  </property>
  <property fmtid="{D5CDD505-2E9C-101B-9397-08002B2CF9AE}" pid="489" name="ZOTERO_BREF_fNMP0XcL0IAR_7">
    <vt:lpwstr>title":"Is modularity necessary for evolvability? Remarks on the relationship between pleiotropy and evolvability","author":[{"family":"Hansen","given":"Thomas F"}],"issued":{"date-parts":[["2003"]]}}},{"id":2275,"uris":["http://zotero.org/users/10309729/</vt:lpwstr>
  </property>
  <property fmtid="{D5CDD505-2E9C-101B-9397-08002B2CF9AE}" pid="490" name="ZOTERO_BREF_fNMP0XcL0IAR_8">
    <vt:lpwstr>items/PCVRXGIU"],"itemData":{"id":2275,"type":"article-journal","abstract":"Modularity is now generally recognized as a fundamental feature of organisms, one that may have profound consequences for evolution. Modularity has recently become a major focus o</vt:lpwstr>
  </property>
  <property fmtid="{D5CDD505-2E9C-101B-9397-08002B2CF9AE}" pid="491" name="ZOTERO_BREF_fNMP0XcL0IAR_9">
    <vt:lpwstr>f research in organismal biology across multiple disciplines including genetics, developmental biology, functional morphology, population and evolutionary biology. While the wealth of new data, and also new theory, has provided exciting and novel insights</vt:lpwstr>
  </property>
  <property fmtid="{D5CDD505-2E9C-101B-9397-08002B2CF9AE}" pid="492" name="ZOTERO_BREF_hAtWOIK1s3WR_1">
    <vt:lpwstr>ZOTERO_ITEM CSL_CITATION {"citationID":"X1FASEXp","properties":{"formattedCitation":"(Meinhardt, 2001; Palmer, 2004)","plainCitation":"(Meinhardt, 2001; Palmer, 2004)","dontUpdate":true,"noteIndex":0},"citationItems":[{"id":2264,"uris":["http://zotero.org</vt:lpwstr>
  </property>
  <property fmtid="{D5CDD505-2E9C-101B-9397-08002B2CF9AE}" pid="493" name="ZOTERO_BREF_hAtWOIK1s3WR_2">
    <vt:lpwstr>/users/10309729/items/TIYGZHGW"],"itemData":{"id":2264,"type":"article-journal","container-title":"International Journal of Developmental Biology","language":"en","page":"177-188","source":"Zotero","title":"Organizer and axes formation as a self-organizin</vt:lpwstr>
  </property>
  <property fmtid="{D5CDD505-2E9C-101B-9397-08002B2CF9AE}" pid="494" name="ZOTERO_BREF_hAtWOIK1s3WR_3">
    <vt:lpwstr>g process","volume":"45","author":[{"family":"Meinhardt","given":"Hans"}],"issued":{"date-parts":[["2001"]]}}},{"id":2279,"uris":["http://zotero.org/users/10309729/items/MB47Q5JT"],"itemData":{"id":2279,"type":"article-journal","abstract":"Because of its </vt:lpwstr>
  </property>
  <property fmtid="{D5CDD505-2E9C-101B-9397-08002B2CF9AE}" pid="495" name="ZOTERO_BREF_hAtWOIK1s3WR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496" name="ZOTERO_BREF_hAtWOIK1s3WR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497" name="ZOTERO_BREF_hAtWOIK1s3WR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498" name="ZOTERO_BREF_hAtWOIK1s3WR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499" name="ZOTERO_BREF_hAtWOIK1s3WR_8">
    <vt:lpwstr>:"Science","language":"en","page":"828-833","source":"DOI.org (Crossref)","title":"Symmetry Breaking and the Evolution of Development","volume":"306","author":[{"family":"Palmer","given":"A. Richard"}],"issued":{"date-parts":[["2004",10,29]]}}}],"schema":</vt:lpwstr>
  </property>
  <property fmtid="{D5CDD505-2E9C-101B-9397-08002B2CF9AE}" pid="500" name="ZOTERO_BREF_hAtWOIK1s3WR_9">
    <vt:lpwstr>"https://github.com/citation-style-language/schema/raw/master/csl-citation.json"}</vt:lpwstr>
  </property>
  <property fmtid="{D5CDD505-2E9C-101B-9397-08002B2CF9AE}" pid="501" name="ZOTERO_BREF_hcLQVUs7H47M_1">
    <vt:lpwstr>ZOTERO_ITEM CSL_CITATION {"citationID":"5SKFWDKO","properties":{"formattedCitation":"(Cardini, 2019)","plainCitation":"(Cardini, 2019)","noteIndex":0},"citationItems":[{"id":3130,"uris":["http://zotero.org/users/10309729/items/FLP53KVE"],"itemData":{"id":</vt:lpwstr>
  </property>
  <property fmtid="{D5CDD505-2E9C-101B-9397-08002B2CF9AE}" pid="502" name="ZOTERO_BREF_hcLQVUs7H47M_10">
    <vt:lpwstr>ratory in nature, raises an important issue and indicates an avenue for future research. It also suggests that great caution should be exercised in the application and interpretation of findings from analyses of modularity and integration using Procrustes</vt:lpwstr>
  </property>
  <property fmtid="{D5CDD505-2E9C-101B-9397-08002B2CF9AE}" pid="503" name="ZOTERO_BREF_hcLQVUs7H47M_11">
    <vt:lpwstr> shape data, and that issues might be even more serious using some of the most common methods for handling the increasing popular semilandmark data used to analyse 2D outlines and 3D surfaces.","container-title":"Evolutionary Biology","DOI":"10.1007/s1169</vt:lpwstr>
  </property>
  <property fmtid="{D5CDD505-2E9C-101B-9397-08002B2CF9AE}" pid="504" name="ZOTERO_BREF_hcLQVUs7H47M_12">
    <vt:lpwstr>2-018-9463-x","ISSN":"0071-3260, 1934-2845","issue":"1","journalAbbreviation":"Evol Biol","language":"en","page":"90-105","source":"DOI.org (Crossref)","title":"Integration and Modularity in Procrustes Shape Data: Is There a Risk of Spurious Results?","ti</vt:lpwstr>
  </property>
  <property fmtid="{D5CDD505-2E9C-101B-9397-08002B2CF9AE}" pid="505" name="ZOTERO_BREF_hcLQVUs7H47M_13">
    <vt:lpwstr>tle-short":"Integration and Modularity in Procrustes Shape Data","volume":"46","author":[{"family":"Cardini","given":"Andrea"}],"issued":{"date-parts":[["2019",3]]}}}],"schema":"https://github.com/citation-style-language/schema/raw/master/csl-citation.jso</vt:lpwstr>
  </property>
  <property fmtid="{D5CDD505-2E9C-101B-9397-08002B2CF9AE}" pid="506" name="ZOTERO_BREF_hcLQVUs7H47M_14">
    <vt:lpwstr>n"}</vt:lpwstr>
  </property>
  <property fmtid="{D5CDD505-2E9C-101B-9397-08002B2CF9AE}" pid="507" name="ZOTERO_BREF_hcLQVUs7H47M_2">
    <vt:lpwstr>3130,"type":"article-journal","abstract":"Studies of morphological integration and modularity are a hot topic in evolutionary developmental biology. Geometric morphometrics using Procrustes methods offers powerful tools to quantitatively investigate morph</vt:lpwstr>
  </property>
  <property fmtid="{D5CDD505-2E9C-101B-9397-08002B2CF9AE}" pid="508" name="ZOTERO_BREF_hcLQVUs7H47M_3">
    <vt:lpwstr>ological variation and, within this methodological framework, a number of different methods has been put forward to test if different regions within an anatomical structure behave like modules or, vice versa, are highly integrated and covary strongly. Alt</vt:lpwstr>
  </property>
  <property fmtid="{D5CDD505-2E9C-101B-9397-08002B2CF9AE}" pid="509" name="ZOTERO_BREF_hcLQVUs7H47M_4">
    <vt:lpwstr>hough some exploratory techniques do not require a priori modules, commonly modules are specified in advance based on prior knowledge. Once this is done, most of the methods can be applied either by subdividing modules and performing separate Procrustes a</vt:lpwstr>
  </property>
  <property fmtid="{D5CDD505-2E9C-101B-9397-08002B2CF9AE}" pid="510" name="ZOTERO_BREF_hcLQVUs7H47M_5">
    <vt:lpwstr>lignments or by splitting shape coordinates of anatomical landmarks into modules after a common superimposition. This second approach is particularly interesting because, contrary to completely separate blocks analyses, it preserves information on relativ</vt:lpwstr>
  </property>
  <property fmtid="{D5CDD505-2E9C-101B-9397-08002B2CF9AE}" pid="511" name="ZOTERO_BREF_hcLQVUs7H47M_6">
    <vt:lpwstr>e size and position of the putative modules. However, it also violates one of the fundamental assumptions on which Procrustes methods are based, which is that one should not analyse or interpret subsets of landmarks from a common superimposition, because </vt:lpwstr>
  </property>
  <property fmtid="{D5CDD505-2E9C-101B-9397-08002B2CF9AE}" pid="512" name="ZOTERO_BREF_hcLQVUs7H47M_7">
    <vt:lpwstr>the choice of that superimposition is purely based on statistical convenience (although with sound theoretical foundations) and not on a biological model of variance and covariance. In this study, I offer a first investigation of the effects of testing in</vt:lpwstr>
  </property>
  <property fmtid="{D5CDD505-2E9C-101B-9397-08002B2CF9AE}" pid="513" name="ZOTERO_BREF_hcLQVUs7H47M_8">
    <vt:lpwstr>tegration and modularity within a configuration of commonly superimposed landmarks using some of the most widely employed statistical methods available to this aim. When applied to simulated shapes with random non-modular isotropic variation, standard met</vt:lpwstr>
  </property>
  <property fmtid="{D5CDD505-2E9C-101B-9397-08002B2CF9AE}" pid="514" name="ZOTERO_BREF_hcLQVUs7H47M_9">
    <vt:lpwstr>hods frequently recovered significant but arbitrary patterns of integration and modularity. Re-superimposing landmarks within each module, before testing integration or modularity, generally removes this artifact. The study, although preliminary and explo</vt:lpwstr>
  </property>
  <property fmtid="{D5CDD505-2E9C-101B-9397-08002B2CF9AE}" pid="515" name="ZOTERO_BREF_i2BWnl24xap6_1">
    <vt:lpwstr>ZOTERO_ITEM CSL_CITATION {"citationID":"uWQs6Uy0","properties":{"formattedCitation":"(Govind, 1989; Govind &amp; Blundon, 1985; Levinton, 2016; Pratt &amp; Mclain, 2002)","plainCitation":"(Govind, 1989; Govind &amp; Blundon, 1985; Levinton, 2016; Pratt &amp; Mclain, 2002</vt:lpwstr>
  </property>
  <property fmtid="{D5CDD505-2E9C-101B-9397-08002B2CF9AE}" pid="516" name="ZOTERO_BREF_i2BWnl24xap6_10">
    <vt:lpwstr>muscula properties.","container-title":"The Biological Bulletin","DOI":"10.2307/1541244","ISSN":"0006-3185, 1939-8697","issue":"2","journalAbbreviation":"The Biological Bulletin","language":"en","page":"321-331","source":"DOI.org (Crossref)","title":"Form</vt:lpwstr>
  </property>
  <property fmtid="{D5CDD505-2E9C-101B-9397-08002B2CF9AE}" pid="517" name="ZOTERO_BREF_i2BWnl24xap6_11">
    <vt:lpwstr> and function of the asymmetric chelae in blue crabs with normal and reversed handedness","volume":"168","author":[{"family":"Govind","given":"C. K."},{"family":"Blundon","given":"Jay A."}],"issued":{"date-parts":[["1985",4]]}}},{"id":2266,"uris":["http:/</vt:lpwstr>
  </property>
  <property fmtid="{D5CDD505-2E9C-101B-9397-08002B2CF9AE}" pid="518" name="ZOTERO_BREF_i2BWnl24xap6_12">
    <vt:lpwstr>/zotero.org/users/10309729/items/4X86WBMU"],"itemData":{"id":2266,"type":"article-journal","container-title":"Biological Journal of the Linnean Society","DOI":"10.1111/bij.12809","ISSN":"00244066","issue":"2","journalAbbreviation":"Biol. J. Linn. Soc.","l</vt:lpwstr>
  </property>
  <property fmtid="{D5CDD505-2E9C-101B-9397-08002B2CF9AE}" pid="519" name="ZOTERO_BREF_i2BWnl24xap6_13">
    <vt:lpwstr>anguage":"en","page":"370-380","source":"DOI.org (Crossref)","title":"Bilateral linkage of monomorphic and dimorphic limb sizes in fiddler crabs","volume":"119","author":[{"family":"Levinton","given":"Jeffrey S."}],"issued":{"date-parts":[["2016",10]]}}},</vt:lpwstr>
  </property>
  <property fmtid="{D5CDD505-2E9C-101B-9397-08002B2CF9AE}" pid="520" name="ZOTERO_BREF_i2BWnl24xap6_14">
    <vt:lpwstr>{"id":2259,"uris":["http://zotero.org/users/10309729/items/MC44AXJN"],"itemData":{"id":2259,"type":"article-journal","container-title":"Functional Ecology","DOI":"10.1046/j.0269-8463.2001.00605.x","ISSN":"02698463","issue":"1","language":"en","page":"89-9</vt:lpwstr>
  </property>
  <property fmtid="{D5CDD505-2E9C-101B-9397-08002B2CF9AE}" pid="521" name="ZOTERO_BREF_i2BWnl24xap6_15">
    <vt:lpwstr>8","source":"DOI.org (Crossref)","title":"Antisymmetry in male fiddler crabs and the decision to feed or breed","title-short":"Antisymmetry in male fiddler crabs and the decision to feed or breed","volume":"16","author":[{"family":"Pratt","given":"A. E."}</vt:lpwstr>
  </property>
  <property fmtid="{D5CDD505-2E9C-101B-9397-08002B2CF9AE}" pid="522" name="ZOTERO_BREF_i2BWnl24xap6_16">
    <vt:lpwstr>,{"family":"Mclain","given":"D. K."}],"issued":{"date-parts":[["2002",2]]}}}],"schema":"https://github.com/citation-style-language/schema/raw/master/csl-citation.json"}</vt:lpwstr>
  </property>
  <property fmtid="{D5CDD505-2E9C-101B-9397-08002B2CF9AE}" pid="523" name="ZOTERO_BREF_i2BWnl24xap6_2">
    <vt:lpwstr>)","noteIndex":0},"citationItems":[{"id":2256,"uris":["http://zotero.org/users/10309729/items/9QV5HJWL"],"itemData":{"id":2256,"type":"article-journal","container-title":"American Naturalist","issue":"5","language":"en","page":"468-474","source":"Zotero",</vt:lpwstr>
  </property>
  <property fmtid="{D5CDD505-2E9C-101B-9397-08002B2CF9AE}" pid="524" name="ZOTERO_BREF_i2BWnl24xap6_3">
    <vt:lpwstr>"title":"Asymmetry in Lobster Claws","volume":"77","author":[{"family":"Govind","given":"C K"}],"issued":{"date-parts":[["1989"]]}}},{"id":566,"uris":["http://zotero.org/users/10309729/items/BMANL4AN"],"itemData":{"id":566,"type":"article-journal","abstra</vt:lpwstr>
  </property>
  <property fmtid="{D5CDD505-2E9C-101B-9397-08002B2CF9AE}" pid="525" name="ZOTERO_BREF_i2BWnl24xap6_4">
    <vt:lpwstr>ct":"The form and function of the paired asymmetric chelae were examined in bl crabs with the normal (right crusher, left cutter) and reverse (left crusher, rig cutter) chela laterality or handedness. The force generated by the crusher chela intact blue c</vt:lpwstr>
  </property>
  <property fmtid="{D5CDD505-2E9C-101B-9397-08002B2CF9AE}" pid="526" name="ZOTERO_BREF_i2BWnl24xap6_5">
    <vt:lpwstr>rabs was significantly greater than that of its counterpart cutter chela. The relative strength of the crusher is due to its greater mechanical advantage a larger muscle volume. The closer muscles of both chelae were capable of exertin similar forces. For</vt:lpwstr>
  </property>
  <property fmtid="{D5CDD505-2E9C-101B-9397-08002B2CF9AE}" pid="527" name="ZOTERO_BREF_i2BWnl24xap6_6">
    <vt:lpwstr> a comparable frequency of stimulation, the fast excitor axon was more effective in the cutter than in the crusher chela. The paired closer muscl were composed of fibers with long sarcomere lengths (&gt;6 gm) characteristic of slow fibers with no significant</vt:lpwstr>
  </property>
  <property fmtid="{D5CDD505-2E9C-101B-9397-08002B2CF9AE}" pid="528" name="ZOTERO_BREF_i2BWnl24xap6_7">
    <vt:lpwstr> difference in their mean value or in their distributi between crusher and cutter chelae. This was corroborated by finding that the myofibrillar ATPase activity and oxidative capacity was uniformly similar over most of the muscle in both chelae except for</vt:lpwstr>
  </property>
  <property fmtid="{D5CDD505-2E9C-101B-9397-08002B2CF9AE}" pid="529" name="ZOTERO_BREF_i2BWnl24xap6_8">
    <vt:lpwstr> some differentiation in the most proxim and distal regions of the muscle. Such homogeneity in sarcomere lengths and enzymatic properties of the paired closer muscle occurred in blue crabs with th normal and reverse chela laterality. Thus functional diffe</vt:lpwstr>
  </property>
  <property fmtid="{D5CDD505-2E9C-101B-9397-08002B2CF9AE}" pid="530" name="ZOTERO_BREF_i2BWnl24xap6_9">
    <vt:lpwstr>rences brought about b motoneuron activation between the asymmetric chelae are probably due to musc fiber properties other than their sarcomere lengths and enzymatic profiles, such as their cable and contractile properties as well as to neuronal and neuro</vt:lpwstr>
  </property>
  <property fmtid="{D5CDD505-2E9C-101B-9397-08002B2CF9AE}" pid="531" name="ZOTERO_BREF_iQAmma8wn06h_1">
    <vt:lpwstr>ZOTERO_ITEM CSL_CITATION {"citationID":"bm1ZGzrW","properties":{"formattedCitation":"(Adams &amp; Collyer, 2019)","plainCitation":"(Adams &amp; Collyer, 2019)","noteIndex":0},"citationItems":[{"id":2159,"uris":["http://zotero.org/users/10309729/items/6VHE7DDS"],"</vt:lpwstr>
  </property>
  <property fmtid="{D5CDD505-2E9C-101B-9397-08002B2CF9AE}" pid="532" name="ZOTERO_BREF_iQAmma8wn06h_2">
    <vt:lpwstr>itemData":{"id":2159,"type":"article-journal","container-title":"Evolution","DOI":"10.1111/evo.13867","ISSN":"0014-3820, 1558-5646","issue":"12","journalAbbreviation":"Evolution","language":"en","page":"2352-2367","source":"DOI.org (Crossref)","title":"Co</vt:lpwstr>
  </property>
  <property fmtid="{D5CDD505-2E9C-101B-9397-08002B2CF9AE}" pid="533" name="ZOTERO_BREF_iQAmma8wn06h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534" name="ZOTERO_BREF_iQAmma8wn06h_4">
    <vt:lpwstr>ued":{"date-parts":[["2019",12]]}}}],"schema":"https://github.com/citation-style-language/schema/raw/master/csl-citation.json"}</vt:lpwstr>
  </property>
  <property fmtid="{D5CDD505-2E9C-101B-9397-08002B2CF9AE}" pid="535" name="ZOTERO_BREF_iRw2R6aZcixc_1">
    <vt:lpwstr>ZOTERO_ITEM CSL_CITATION {"citationID":"548kCH19","properties":{"formattedCitation":"(Neubauer et al., 2020)","plainCitation":"(Neubauer et al., 2020)","noteIndex":0},"citationItems":[{"id":1501,"uris":["http://zotero.org/users/10309729/items/YY83KMD6"],"</vt:lpwstr>
  </property>
  <property fmtid="{D5CDD505-2E9C-101B-9397-08002B2CF9AE}" pid="536" name="ZOTERO_BREF_iRw2R6aZcixc_2">
    <vt:lpwstr>itemData":{"id":1501,"type":"article-journal","abstract":"Our analysis of endocranial imprints of apes and humans sheds new light on human brain asymmetry.\n          , \n            Brain lateralization is commonly interpreted as crucial for human brain </vt:lpwstr>
  </property>
  <property fmtid="{D5CDD505-2E9C-101B-9397-08002B2CF9AE}" pid="537" name="ZOTERO_BREF_iRw2R6aZcixc_3">
    <vt:lpwstr>function and cognition. However, as comparative studies among primates are rare, it is not known which aspects of lateralization are really uniquely human. Here, we quantify both pattern and magnitude of brain shape asymmetry based on endocranial imprints</vt:lpwstr>
  </property>
  <property fmtid="{D5CDD505-2E9C-101B-9397-08002B2CF9AE}" pid="538" name="ZOTERO_BREF_iRw2R6aZcixc_4">
    <vt:lpwstr> of the braincase in humans, chimpanzees, gorillas, and orangutans. Like previous studies, we found that humans were more asymmetric than chimpanzees, however so were gorillas and orangutans, highlighting the need to broaden the comparative framework for </vt:lpwstr>
  </property>
  <property fmtid="{D5CDD505-2E9C-101B-9397-08002B2CF9AE}" pid="539" name="ZOTERO_BREF_iRw2R6aZcixc_5">
    <vt:lpwstr>interpretation. We found that the average spatial asymmetry pattern, previously considered to be uniquely human, was shared among humans and apes. In humans, however, it was less directed, and different local asymmetries were less correlated. We, thus, fo</vt:lpwstr>
  </property>
  <property fmtid="{D5CDD505-2E9C-101B-9397-08002B2CF9AE}" pid="540" name="ZOTERO_BREF_iRw2R6aZcixc_6">
    <vt:lpwstr>und human asymmetry to be much more variable compared with that of apes. These findings likely reflect increased functional and developmental modularization of the human brain.","container-title":"Science Advances","DOI":"10.1126/sciadv.aax9935","ISSN":"2</vt:lpwstr>
  </property>
  <property fmtid="{D5CDD505-2E9C-101B-9397-08002B2CF9AE}" pid="541" name="ZOTERO_BREF_iRw2R6aZcixc_7">
    <vt:lpwstr>375-2548","issue":"7","journalAbbreviation":"Sci. Adv.","language":"en","page":"eaax9935","source":"DOI.org (Crossref)","title":"Evolution of brain lateralization: A shared hominid pattern of endocranial asymmetry is much more variable in humans than in g</vt:lpwstr>
  </property>
  <property fmtid="{D5CDD505-2E9C-101B-9397-08002B2CF9AE}" pid="542" name="ZOTERO_BREF_iRw2R6aZcixc_8">
    <vt:lpwstr>reat apes","title-short":"Evolution of brain lateralization","volume":"6","author":[{"family":"Neubauer","given":"Simon"},{"family":"Gunz","given":"Philipp"},{"family":"Scott","given":"Nadia A."},{"family":"Hublin","given":"Jean-Jacques"},{"family":"Mitte</vt:lpwstr>
  </property>
  <property fmtid="{D5CDD505-2E9C-101B-9397-08002B2CF9AE}" pid="543" name="ZOTERO_BREF_iRw2R6aZcixc_9">
    <vt:lpwstr>roecker","given":"Philipp"}],"issued":{"date-parts":[["2020",2,14]]}}}],"schema":"https://github.com/citation-style-language/schema/raw/master/csl-citation.json"}</vt:lpwstr>
  </property>
  <property fmtid="{D5CDD505-2E9C-101B-9397-08002B2CF9AE}" pid="544" name="ZOTERO_BREF_ixlpTyOzhkX3_1">
    <vt:lpwstr>ZOTERO_ITEM CSL_CITATION {"citationID":"tgrdCpzp","properties":{"formattedCitation":"(Levinton, 2016)","plainCitation":"(Levinton, 2016)","noteIndex":0},"citationItems":[{"id":2266,"uris":["http://zotero.org/users/10309729/items/4X86WBMU"],"itemData":{"id</vt:lpwstr>
  </property>
  <property fmtid="{D5CDD505-2E9C-101B-9397-08002B2CF9AE}" pid="545" name="ZOTERO_BREF_ixlpTyOzhkX3_2">
    <vt:lpwstr>":2266,"type":"article-journal","container-title":"Biological Journal of the Linnean Society","DOI":"10.1111/bij.12809","ISSN":"00244066","issue":"2","journalAbbreviation":"Biol. J. Linn. Soc.","language":"en","page":"370-380","source":"DOI.org (Crossref)</vt:lpwstr>
  </property>
  <property fmtid="{D5CDD505-2E9C-101B-9397-08002B2CF9AE}" pid="546" name="ZOTERO_BREF_ixlpTyOzhkX3_3">
    <vt:lpwstr>","title":"Bilateral linkage of monomorphic and dimorphic limb sizes in fiddler crabs","volume":"119","author":[{"family":"Levinton","given":"Jeffrey S."}],"issued":{"date-parts":[["2016",10]]}}}],"schema":"https://github.com/citation-style-language/schem</vt:lpwstr>
  </property>
  <property fmtid="{D5CDD505-2E9C-101B-9397-08002B2CF9AE}" pid="547" name="ZOTERO_BREF_ixlpTyOzhkX3_4">
    <vt:lpwstr>a/raw/master/csl-citation.json"}</vt:lpwstr>
  </property>
  <property fmtid="{D5CDD505-2E9C-101B-9397-08002B2CF9AE}" pid="548" name="ZOTERO_BREF_km5RD4Bd9jxA_1">
    <vt:lpwstr>ZOTERO_ITEM CSL_CITATION {"citationID":"the5vIsm","properties":{"formattedCitation":"(Adams &amp; Otárola-Castillo, 2013)","plainCitation":"(Adams &amp; Otárola-Castillo, 2013)","dontUpdate":true,"noteIndex":0},"citationItems":[{"id":3168,"uris":["http://zotero.o</vt:lpwstr>
  </property>
  <property fmtid="{D5CDD505-2E9C-101B-9397-08002B2CF9AE}" pid="549" name="ZOTERO_BREF_km5RD4Bd9jxA_2">
    <vt:lpwstr>rg/users/10309729/items/9DUK8FTL"],"itemData":{"id":3168,"type":"article-journal","container-title":"Methods in Ecology and Evolution","DOI":"10.1111/2041-210X.12035","ISSN":"2041210X","issue":"4","journalAbbreviation":"Methods Ecol Evol","language":"en",</vt:lpwstr>
  </property>
  <property fmtid="{D5CDD505-2E9C-101B-9397-08002B2CF9AE}" pid="550" name="ZOTERO_BREF_km5RD4Bd9jxA_3">
    <vt:lpwstr>"page":"393-399","source":"DOI.org (Crossref)","title":"geomorph: an R package for the collection and analysis of geometric morphometric shape data","title-short":"geomorph","volume":"4","author":[{"family":"Adams","given":"Dean C."},{"family":"Otárola-Ca</vt:lpwstr>
  </property>
  <property fmtid="{D5CDD505-2E9C-101B-9397-08002B2CF9AE}" pid="551" name="ZOTERO_BREF_km5RD4Bd9jxA_4">
    <vt:lpwstr>stillo","given":"Erik"}],"editor":[{"family":"Paradis","given":"Emmanuel"}],"issued":{"date-parts":[["2013",4]]}}}],"schema":"https://github.com/citation-style-language/schema/raw/master/csl-citation.json"}</vt:lpwstr>
  </property>
  <property fmtid="{D5CDD505-2E9C-101B-9397-08002B2CF9AE}" pid="552" name="ZOTERO_BREF_lnt6l2WUGdp6_1">
    <vt:lpwstr>ZOTERO_ITEM CSL_CITATION {"citationID":"97aiWtFd","properties":{"formattedCitation":"(Churchill et al., 2019)","plainCitation":"(Churchill et al., 2019)","noteIndex":0},"citationItems":[{"id":2268,"uris":["http://zotero.org/users/10309729/items/Q76F4SFR"]</vt:lpwstr>
  </property>
  <property fmtid="{D5CDD505-2E9C-101B-9397-08002B2CF9AE}" pid="553" name="ZOTERO_BREF_lnt6l2WUGdp6_2">
    <vt:lpwstr>,"itemData":{"id":2268,"type":"article-journal","container-title":"Biological Journal of the Linnean Society","DOI":"10.1093/biolinnean/bly190","ISSN":"0024-4066, 1095-8312","issue":"2","language":"en","page":"225-239","source":"DOI.org (Crossref)","title</vt:lpwstr>
  </property>
  <property fmtid="{D5CDD505-2E9C-101B-9397-08002B2CF9AE}" pid="554" name="ZOTERO_BREF_lnt6l2WUGdp6_3">
    <vt:lpwstr>":"Asymmetry drives modularity of the skull in the common dolphin ( &lt;i&gt;Delphinus delphis&lt;/i&gt; )","volume":"126","author":[{"family":"Churchill","given":"Morgan"},{"family":"Miguel","given":"Jacob"},{"family":"Beatty","given":"Brian L"},{"family":"Goswami",</vt:lpwstr>
  </property>
  <property fmtid="{D5CDD505-2E9C-101B-9397-08002B2CF9AE}" pid="555" name="ZOTERO_BREF_lnt6l2WUGdp6_4">
    <vt:lpwstr>"given":"Anjali"},{"family":"Geisler","given":"Jonathan H"}],"issued":{"date-parts":[["2019",1,18]]}}}],"schema":"https://github.com/citation-style-language/schema/raw/master/csl-citation.json"}</vt:lpwstr>
  </property>
  <property fmtid="{D5CDD505-2E9C-101B-9397-08002B2CF9AE}" pid="556" name="ZOTERO_BREF_mnYpzGEYxWZC_1">
    <vt:lpwstr>ZOTERO_ITEM CSL_CITATION {"citationID":"1rRX8xsX","properties":{"formattedCitation":"(Palmer, 1994)","plainCitation":"(Palmer, 1994)","noteIndex":0},"citationItems":[{"id":1503,"uris":["http://zotero.org/users/10309729/items/7NLQIEPJ"],"itemData":{"id":15</vt:lpwstr>
  </property>
  <property fmtid="{D5CDD505-2E9C-101B-9397-08002B2CF9AE}" pid="557" name="ZOTERO_BREF_mnYpzGEYxWZC_2">
    <vt:lpwstr>03,"type":"chapter","container-title":"Developmental Instability: Its Origins and Evolutionary Implications","event-place":"Dordrecht","ISBN":"978-94-010-4357-1","language":"en","note":"collection-title: Contemporary Issues in Genetics and Evolution\nDOI:</vt:lpwstr>
  </property>
  <property fmtid="{D5CDD505-2E9C-101B-9397-08002B2CF9AE}" pid="558" name="ZOTERO_BREF_mnYpzGEYxWZC_3">
    <vt:lpwstr> 10.1007/978-94-011-0830-0_26","page":"335-364","publisher":"Springer Netherlands","publisher-place":"Dordrecht","source":"DOI.org (Crossref)","title":"Fluctuating asymmetry analyses: a primer","title-short":"Fluctuating asymmetry analyses","URL":"http://</vt:lpwstr>
  </property>
  <property fmtid="{D5CDD505-2E9C-101B-9397-08002B2CF9AE}" pid="559" name="ZOTERO_BREF_mnYpzGEYxWZC_4">
    <vt:lpwstr>link.springer.com/10.1007/978-94-011-0830-0_26","volume":"2","editor":[{"family":"Markow","given":"Therese Ann"}],"author":[{"family":"Palmer","given":"A. Richard"}],"accessed":{"date-parts":[["2023",3,17]]},"issued":{"date-parts":[["1994"]]}}}],"schema":</vt:lpwstr>
  </property>
  <property fmtid="{D5CDD505-2E9C-101B-9397-08002B2CF9AE}" pid="560" name="ZOTERO_BREF_mnYpzGEYxWZC_5">
    <vt:lpwstr>"https://github.com/citation-style-language/schema/raw/master/csl-citation.json"}</vt:lpwstr>
  </property>
  <property fmtid="{D5CDD505-2E9C-101B-9397-08002B2CF9AE}" pid="561" name="ZOTERO_BREF_nkdXgxglYYGf_1">
    <vt:lpwstr>ZOTERO_TEMP</vt:lpwstr>
  </property>
  <property fmtid="{D5CDD505-2E9C-101B-9397-08002B2CF9AE}" pid="562" name="ZOTERO_BREF_oFhoSw3V8j14_1">
    <vt:lpwstr>ZOTERO_BIBL {"uncited":[],"omitted":[],"custom":[]} CSL_BIBLIOGRAPHY</vt:lpwstr>
  </property>
  <property fmtid="{D5CDD505-2E9C-101B-9397-08002B2CF9AE}" pid="563" name="ZOTERO_BREF_pDanY3tkotH3_1">
    <vt:lpwstr>ZOTERO_ITEM CSL_CITATION {"citationID":"RBkJiw0F","properties":{"formattedCitation":"(Klingenberg et al., 1998; P\\uc0\\u233{}labon &amp; Hansen, 2008; Pither &amp; Taylor, 2000)","plainCitation":"(Klingenberg et al., 1998; Pélabon &amp; Hansen, 2008; Pither &amp; Taylor</vt:lpwstr>
  </property>
  <property fmtid="{D5CDD505-2E9C-101B-9397-08002B2CF9AE}" pid="564" name="ZOTERO_BREF_pDanY3tkotH3_2">
    <vt:lpwstr>, 2000)","noteIndex":0},"citationItems":[{"id":2284,"uris":["http://zotero.org/users/10309729/items/CE383F55"],"itemData":{"id":2284,"type":"article-journal","container-title":"Proceedings of the Royal Society B: Biological Sciences","DOI":"https://doi.or</vt:lpwstr>
  </property>
  <property fmtid="{D5CDD505-2E9C-101B-9397-08002B2CF9AE}" pid="565" name="ZOTERO_BREF_pDanY3tkotH3_3">
    <vt:lpwstr>g/10.1098/rspb.1998.0427","language":"en","page":"1255-1259","source":"Zotero","title":"Left-right asymmetry of fly wings and the evolution of body axes","volume":"265","author":[{"family":"Klingenberg","given":"Christian Peter"},{"family":"McIntyre","giv</vt:lpwstr>
  </property>
  <property fmtid="{D5CDD505-2E9C-101B-9397-08002B2CF9AE}" pid="566" name="ZOTERO_BREF_pDanY3tkotH3_4">
    <vt:lpwstr>en":"Grant S"},{"family":"Zaklan","given":"Stefanie D"}],"issued":{"date-parts":[["1998"]]}}},{"id":1509,"uris":["http://zotero.org/users/10309729/items/IDARMRVH"],"itemData":{"id":1509,"type":"article-journal","container-title":"Evolution","DOI":"10.1111</vt:lpwstr>
  </property>
  <property fmtid="{D5CDD505-2E9C-101B-9397-08002B2CF9AE}" pid="567" name="ZOTERO_BREF_pDanY3tkotH3_5">
    <vt:lpwstr>/j.1558-5646.2008.00495.x","ISSN":"00143820, 15585646","issue":"11","language":"en","page":"2855-2867","source":"DOI.org (Crossref)","title":"On the adaptive accuracy of directional asymmetry in insect wing size","volume":"62","author":[{"family":"Pélabon</vt:lpwstr>
  </property>
  <property fmtid="{D5CDD505-2E9C-101B-9397-08002B2CF9AE}" pid="568" name="ZOTERO_BREF_pDanY3tkotH3_6">
    <vt:lpwstr>","given":"Christophe"},{"family":"Hansen","given":"Thomas F."}],"issued":{"date-parts":[["2008",11]]}}},{"id":2285,"uris":["http://zotero.org/users/10309729/items/Q57W28RW"],"itemData":{"id":2285,"type":"article-journal","container-title":"Canadian Journ</vt:lpwstr>
  </property>
  <property fmtid="{D5CDD505-2E9C-101B-9397-08002B2CF9AE}" pid="569" name="ZOTERO_BREF_pDanY3tkotH3_7">
    <vt:lpwstr>al of Zoology","DOI":"https://doi.org/10.1139/z00-130","issue":"10","language":"en","page":"1740-1748","source":"Zotero","title":"Directional and fluctuating asymmetry in the black-winged damselfly &lt;i&gt;Calopteryx maculata&lt;/i&gt; (Beauvois) (Odonata: Caloptery</vt:lpwstr>
  </property>
  <property fmtid="{D5CDD505-2E9C-101B-9397-08002B2CF9AE}" pid="570" name="ZOTERO_BREF_pDanY3tkotH3_8">
    <vt:lpwstr>gidae)","volume":"78","author":[{"family":"Pither","given":"Jason"},{"family":"Taylor","given":"Philip D"}],"issued":{"date-parts":[["2000"]]}}}],"schema":"https://github.com/citation-style-language/schema/raw/master/csl-citation.json"}</vt:lpwstr>
  </property>
  <property fmtid="{D5CDD505-2E9C-101B-9397-08002B2CF9AE}" pid="571" name="ZOTERO_BREF_rMLyQcf3OzBn_1">
    <vt:lpwstr>ZOTERO_ITEM CSL_CITATION {"citationID":"0QSN6ZFP","properties":{"formattedCitation":"(Klingenberg et al., 2001; Wagner et al., 2007; Zelditch &amp; Goswami, 2021)","plainCitation":"(Klingenberg et al., 2001; Wagner et al., 2007; Zelditch &amp; Goswami, 2021)","no</vt:lpwstr>
  </property>
  <property fmtid="{D5CDD505-2E9C-101B-9397-08002B2CF9AE}" pid="572" name="ZOTERO_BREF_rMLyQcf3OzBn_10">
    <vt:lpwstr>309729/items/PCVRXGIU"],"itemData":{"id":2275,"type":"article-journal","abstract":"Modularity is now generally recognized as a fundamental feature of organisms, one that may have profound consequences for evolution. Modularity has recently become a major </vt:lpwstr>
  </property>
  <property fmtid="{D5CDD505-2E9C-101B-9397-08002B2CF9AE}" pid="573" name="ZOTERO_BREF_rMLyQcf3OzBn_11">
    <vt:lpwstr>focus of research in organismal biology across multiple disciplines including genetics, developmental biology, functional morphology, population and evolutionary biology. While the wealth of new data, and also new theory, has provided exciting and novel i</vt:lpwstr>
  </property>
  <property fmtid="{D5CDD505-2E9C-101B-9397-08002B2CF9AE}" pid="574" name="ZOTERO_BREF_rMLyQcf3OzBn_12">
    <vt:lpwstr>nsights, the concept of modularity has become increasingly ambiguous. That ambiguity is underlain by diverse intuitions about what modularity means, and the ambiguity is not merely about the meaning of the word—the metrics of modularity are measuring diff</vt:lpwstr>
  </property>
  <property fmtid="{D5CDD505-2E9C-101B-9397-08002B2CF9AE}" pid="575" name="ZOTERO_BREF_rMLyQcf3OzBn_13">
    <vt:lpwstr>erent properties and the methods for delimiting modules delimit them by different, sometimes conflicting criteria. The many definitions, metrics and methods can lead to substantial confusion not just about what modularity means as a word but also about wh</vt:lpwstr>
  </property>
  <property fmtid="{D5CDD505-2E9C-101B-9397-08002B2CF9AE}" pid="576" name="ZOTERO_BREF_rMLyQcf3OzBn_14">
    <vt:lpwstr>at it means for evolution. Here we review various concepts, using graphical depictions of modules. We then review some of the metrics and methods for analyzing modularity at different levels. To place these in theoretical context, we briefly review theori</vt:lpwstr>
  </property>
  <property fmtid="{D5CDD505-2E9C-101B-9397-08002B2CF9AE}" pid="577" name="ZOTERO_BREF_rMLyQcf3OzBn_15">
    <vt:lpwstr>es about the origins and evolutionary consequences of modularity. Finally, we show how mismatches between concepts, metrics and methods can produce theoretical confusion, and how potentially illogical interpretations can be made sensible by a better match</vt:lpwstr>
  </property>
  <property fmtid="{D5CDD505-2E9C-101B-9397-08002B2CF9AE}" pid="578" name="ZOTERO_BREF_rMLyQcf3OzBn_16">
    <vt:lpwstr> between definitions, metrics, and methods.","container-title":"Evolution &amp; Development","DOI":"10.1111/ede.12390","ISSN":"1525-142X","issue":"5","language":"en","note":"_eprint: https://onlinelibrary.wiley.com/doi/pdf/10.1111/ede.12390","page":"377-403",</vt:lpwstr>
  </property>
  <property fmtid="{D5CDD505-2E9C-101B-9397-08002B2CF9AE}" pid="579" name="ZOTERO_BREF_rMLyQcf3OzBn_17">
    <vt:lpwstr>"source":"Wiley Online Library","title":"What does modularity mean?","volume":"23","author":[{"family":"Zelditch","given":"Miriam L."},{"family":"Goswami","given":"Anjali"}],"issued":{"date-parts":[["2021"]]}}}],"schema":"https://github.com/citation-style</vt:lpwstr>
  </property>
  <property fmtid="{D5CDD505-2E9C-101B-9397-08002B2CF9AE}" pid="580" name="ZOTERO_BREF_rMLyQcf3OzBn_18">
    <vt:lpwstr>-language/schema/raw/master/csl-citation.json"}</vt:lpwstr>
  </property>
  <property fmtid="{D5CDD505-2E9C-101B-9397-08002B2CF9AE}" pid="581" name="ZOTERO_BREF_rMLyQcf3OzBn_2">
    <vt:lpwstr>teIndex":0},"citationItems":[{"id":2302,"uris":["http://zotero.org/users/10309729/items/MZS6SW67"],"itemData":{"id":2302,"type":"article-journal","container-title":"The American Naturalist","DOI":"10.1086/317002","ISSN":"0003-0147, 1537-5323","issue":"1",</vt:lpwstr>
  </property>
  <property fmtid="{D5CDD505-2E9C-101B-9397-08002B2CF9AE}" pid="582" name="ZOTERO_BREF_rMLyQcf3OzBn_3">
    <vt:lpwstr>"journalAbbreviation":"The American Naturalist","language":"en","page":"11-23","source":"DOI.org (Crossref)","title":"Inferring Developmental Modularity from Morphological Integration: Analysis of Individual Variation and Asymmetry in Bumblebee Wings","ti</vt:lpwstr>
  </property>
  <property fmtid="{D5CDD505-2E9C-101B-9397-08002B2CF9AE}" pid="583" name="ZOTERO_BREF_rMLyQcf3OzBn_4">
    <vt:lpwstr>tle-short":"Inferring Developmental Modularity from Morphological Integration","volume":"157","author":[{"family":"Klingenberg","given":"Christian Peter"},{"family":"Badyaev","given":"Alexander V."},{"family":"Sowry","given":"Susanna M."},{"family":"Beckw</vt:lpwstr>
  </property>
  <property fmtid="{D5CDD505-2E9C-101B-9397-08002B2CF9AE}" pid="584" name="ZOTERO_BREF_rMLyQcf3OzBn_5">
    <vt:lpwstr>ith","given":"Nathan J."}],"issued":{"date-parts":[["2001",1]]}}},{"id":2274,"uris":["http://zotero.org/users/10309729/items/IJNW7H8M"],"itemData":{"id":2274,"type":"article-journal","abstract":"A network of interactions is called modular if it is subdivi</vt:lpwstr>
  </property>
  <property fmtid="{D5CDD505-2E9C-101B-9397-08002B2CF9AE}" pid="585" name="ZOTERO_BREF_rMLyQcf3OzBn_6">
    <vt:lpwstr>ded into relatively autonomous, internally highly connected components. Modularity has emerged as a rallying point for research in developmental and evolutionary biology (and specifically evo–devo), as well as in molecular systems biology. Here we review </vt:lpwstr>
  </property>
  <property fmtid="{D5CDD505-2E9C-101B-9397-08002B2CF9AE}" pid="586" name="ZOTERO_BREF_rMLyQcf3OzBn_7">
    <vt:lpwstr>the evidence for modularity and models about its origin. Although there is an emerging agreement that organisms have a modular organization, the main open problem is the question of whether modules arise through the action of natural selection or because </vt:lpwstr>
  </property>
  <property fmtid="{D5CDD505-2E9C-101B-9397-08002B2CF9AE}" pid="587" name="ZOTERO_BREF_rMLyQcf3OzBn_8">
    <vt:lpwstr>of biased mutational mechanisms.","container-title":"Nature Reviews Genetics","DOI":"10.1038/nrg2267","ISSN":"1471-0056, 1471-0064","issue":"12","journalAbbreviation":"Nat Rev Genet","language":"en","page":"921-931","source":"DOI.org (Crossref)","title":"</vt:lpwstr>
  </property>
  <property fmtid="{D5CDD505-2E9C-101B-9397-08002B2CF9AE}" pid="588" name="ZOTERO_BREF_rMLyQcf3OzBn_9">
    <vt:lpwstr>The road to modularity","volume":"8","author":[{"family":"Wagner","given":"Günter P."},{"family":"Pavlicev","given":"Mihaela"},{"family":"Cheverud","given":"James M."}],"issued":{"date-parts":[["2007",12]]}}},{"id":2275,"uris":["http://zotero.org/users/10</vt:lpwstr>
  </property>
  <property fmtid="{D5CDD505-2E9C-101B-9397-08002B2CF9AE}" pid="589" name="ZOTERO_BREF_s33LGItP7vAP_1">
    <vt:lpwstr>ZOTERO_ITEM CSL_CITATION {"citationID":"93GIDteW","properties":{"formattedCitation":"(Ben\\uc0\\u237{}tez et al., 2020; Graham et al., 1994; Klingenberg, 2022; M\\uc0\\u248{}ller, 1990; Palmer, 1994; Savriama et al., 2016; Van Valen, 1962)","plainCitation</vt:lpwstr>
  </property>
  <property fmtid="{D5CDD505-2E9C-101B-9397-08002B2CF9AE}" pid="590" name="ZOTERO_BREF_s33LGItP7vAP_10">
    <vt:lpwstr>"abstract":"Fluctuating asymmetry is the most commonly used measure of developmental instability. Some authors have claimed that antisymmetry and directional asymmetry may have a significant genetic basis, thereby rendering these forms of asymmetry useles</vt:lpwstr>
  </property>
  <property fmtid="{D5CDD505-2E9C-101B-9397-08002B2CF9AE}" pid="591" name="ZOTERO_BREF_s33LGItP7vAP_11">
    <vt:lpwstr>s for studies of developmental instability. Using a modified RashevskyTuring reaction-diffusion model of morphogenesis, we show that both antisymmetry and directional asymmetry can arise from symmetry-breaking phase transitions. Concentrations of morphoge</vt:lpwstr>
  </property>
  <property fmtid="{D5CDD505-2E9C-101B-9397-08002B2CF9AE}" pid="592" name="ZOTERO_BREF_s33LGItP7vAP_12">
    <vt:lpwstr>n on right and left sides can be induced to undergo transitions from phase-locked periodicity, to phase-lagged periodicity, to chaos, by simply changing the levels of feedback and inhibition in the model. The chaotic attractor has two basins of attraction</vt:lpwstr>
  </property>
  <property fmtid="{D5CDD505-2E9C-101B-9397-08002B2CF9AE}" pid="593" name="ZOTERO_BREF_s33LGItP7vAP_13">
    <vt:lpwstr>-right sidedominance and left side dominance. With minor disturbance, a developmental trajectory settles into one basin or the other. With increasing disturbance, the trajectory can jump from basin to basin. The changes that lead to phase transitions and </vt:lpwstr>
  </property>
  <property fmtid="{D5CDD505-2E9C-101B-9397-08002B2CF9AE}" pid="594" name="ZOTERO_BREF_s33LGItP7vAP_14">
    <vt:lpwstr>chaos are those expected to occur with either genetic change or stress. If we assume that the morphogen influences the behavior of cell populations, then a transition from phase-locked periodicity to chaos in the morphogen produces a corresponding transit</vt:lpwstr>
  </property>
  <property fmtid="{D5CDD505-2E9C-101B-9397-08002B2CF9AE}" pid="595" name="ZOTERO_BREF_s33LGItP7vAP_15">
    <vt:lpwstr>ion from fluctuating asymmetry to antisymmetry in both morphogen concentrations and cell populations. Directional asymmetry is easily modeled by introducing a bias in the conditions of the simulation. We discuss the implications of this model for research</vt:lpwstr>
  </property>
  <property fmtid="{D5CDD505-2E9C-101B-9397-08002B2CF9AE}" pid="596" name="ZOTERO_BREF_s33LGItP7vAP_16">
    <vt:lpwstr>ers using fluctuating asymmetry as an indicator of stress.","collection-title":"Contemporary Issues in Genetics and Evolution","container-title":"Developmental Instability: Its Origins and Evolutionary Implications","edition":"Springer Netherlands","event</vt:lpwstr>
  </property>
  <property fmtid="{D5CDD505-2E9C-101B-9397-08002B2CF9AE}" pid="597" name="ZOTERO_BREF_s33LGItP7vAP_17">
    <vt:lpwstr>-place":"Dordrecht","ISBN":"978-94-010-4357-1","language":"en","page":"123-139","publisher":"Kluwer Academic Publishers","publisher-place":"Dordrecht","source":"Zotero","title":"Antisymmetry, directional asymmetry, and dynamic morphogenesis","URL":"https:</vt:lpwstr>
  </property>
  <property fmtid="{D5CDD505-2E9C-101B-9397-08002B2CF9AE}" pid="598" name="ZOTERO_BREF_s33LGItP7vAP_18">
    <vt:lpwstr>//doi.org/10.1007/978-94-011-0830-0_10","volume":"2","author":[{"family":"Graham","given":"John H"},{"family":"Freeman","given":"D Carl"},{"family":"Emlen","given":"John M"}],"editor":[{"family":"Markow","given":"Therese Ann"}],"issued":{"date-parts":[["1</vt:lpwstr>
  </property>
  <property fmtid="{D5CDD505-2E9C-101B-9397-08002B2CF9AE}" pid="599" name="ZOTERO_BREF_s33LGItP7vAP_19">
    <vt:lpwstr>994"]]}}},{"id":2289,"uris":["http://zotero.org/users/10309729/items/GBUT4G3A"],"itemData":{"id":2289,"type":"article-journal","abstract":"Studies of shape asymmetry have become increasingly abundant as the methods of geometric morphometrics have gained w</vt:lpwstr>
  </property>
  <property fmtid="{D5CDD505-2E9C-101B-9397-08002B2CF9AE}" pid="600" name="ZOTERO_BREF_s33LGItP7vAP_2">
    <vt:lpwstr>":"(Benítez et al., 2020; Graham et al., 1994; Klingenberg, 2022; Møller, 1990; Palmer, 1994; Savriama et al., 2016; Van Valen, 1962)","noteIndex":0},"citationItems":[{"id":1502,"uris":["http://zotero.org/users/10309729/items/7A9MMX73"],"itemData":{"id":1</vt:lpwstr>
  </property>
  <property fmtid="{D5CDD505-2E9C-101B-9397-08002B2CF9AE}" pid="601" name="ZOTERO_BREF_s33LGItP7vAP_20">
    <vt:lpwstr>idespread use. Most of these studies have focussed on fluctuating asymmetry and have largely obtained similar results as more traditional analyses of asymmetry in distance measurements, but several notable differences have also emerged. A key difference i</vt:lpwstr>
  </property>
  <property fmtid="{D5CDD505-2E9C-101B-9397-08002B2CF9AE}" pid="602" name="ZOTERO_BREF_s33LGItP7vAP_21">
    <vt:lpwstr>s that shape analyses provide information on the patterns, not just the amount of variation, and therefore tend to be more sensitive. Such analyses have shown that apparently symmetric structures in animals consistently show directional asymmetry for shap</vt:lpwstr>
  </property>
  <property fmtid="{D5CDD505-2E9C-101B-9397-08002B2CF9AE}" pid="603" name="ZOTERO_BREF_s33LGItP7vAP_22">
    <vt:lpwstr>e, but not for size. Furthermore, the long-standing prediction that phenotypic plasticity in response to environmental heterogeneity can contribute to fluctuating asymmetry has been confirmed for the first time for the shape of flower parts (but not for s</vt:lpwstr>
  </property>
  <property fmtid="{D5CDD505-2E9C-101B-9397-08002B2CF9AE}" pid="604" name="ZOTERO_BREF_s33LGItP7vAP_23">
    <vt:lpwstr>ize). Finally, shape analyses in structures with complex symmetry, such as many flowers, can distinguish multiple types of directional asymmetry, generated by distinct direction-giving factors, which combine to the single component observable in bilateral</vt:lpwstr>
  </property>
  <property fmtid="{D5CDD505-2E9C-101B-9397-08002B2CF9AE}" pid="605" name="ZOTERO_BREF_s33LGItP7vAP_24">
    <vt:lpwstr>ly symmetric structures. While analyses of shape asymmetry are broadly compatible with traditional analyses of asymmetry, they incorporate more detailed morphological information, particularly for structures with complex symmetry, and therefore can reveal</vt:lpwstr>
  </property>
  <property fmtid="{D5CDD505-2E9C-101B-9397-08002B2CF9AE}" pid="606" name="ZOTERO_BREF_s33LGItP7vAP_25">
    <vt:lpwstr> subtle biological effects that would otherwise not be apparent. This makes them a promising tool for a wide range of studies in the basic and applied life sciences.","container-title":"Emerging Topics in Life Sciences","DOI":"10.1042/ETLS20210273","ISSN"</vt:lpwstr>
  </property>
  <property fmtid="{D5CDD505-2E9C-101B-9397-08002B2CF9AE}" pid="607" name="ZOTERO_BREF_s33LGItP7vAP_26">
    <vt:lpwstr>:"2397-8554, 2397-8562","issue":"3","language":"en","page":"285-294","source":"DOI.org (Crossref)","title":"Shape asymmetry — what's new?","volume":"6","author":[{"family":"Klingenberg","given":"Christian Peter"}],"issued":{"date-parts":[["2022",9,9]]}}},</vt:lpwstr>
  </property>
  <property fmtid="{D5CDD505-2E9C-101B-9397-08002B2CF9AE}" pid="608" name="ZOTERO_BREF_s33LGItP7vAP_27">
    <vt:lpwstr>{"id":2258,"uris":["http://zotero.org/users/10309729/items/MXYCSMFK"],"itemData":{"id":2258,"type":"article-journal","container-title":"Animal Behaviour","DOI":"10.1016/S0003-3472(05)80187-3","ISSN":"00033472","issue":"6","journalAbbreviation":"Animal Beh</vt:lpwstr>
  </property>
  <property fmtid="{D5CDD505-2E9C-101B-9397-08002B2CF9AE}" pid="609" name="ZOTERO_BREF_s33LGItP7vAP_28">
    <vt:lpwstr>aviour","language":"en","page":"1185-1187","source":"DOI.org (Crossref)","title":"Fluctuating asymmetry in male sexual ornaments may reliably reveal male quality","volume":"40","author":[{"family":"Møller","given":"Anders Pape"}],"issued":{"date-parts":[[</vt:lpwstr>
  </property>
  <property fmtid="{D5CDD505-2E9C-101B-9397-08002B2CF9AE}" pid="610" name="ZOTERO_BREF_s33LGItP7vAP_29">
    <vt:lpwstr>"1990",12]]}}},{"id":1503,"uris":["http://zotero.org/users/10309729/items/7NLQIEPJ"],"itemData":{"id":1503,"type":"chapter","container-title":"Developmental Instability: Its Origins and Evolutionary Implications","event-place":"Dordrecht","ISBN":"978-94-0</vt:lpwstr>
  </property>
  <property fmtid="{D5CDD505-2E9C-101B-9397-08002B2CF9AE}" pid="611" name="ZOTERO_BREF_s33LGItP7vAP_3">
    <vt:lpwstr>502,"type":"article-journal","abstract":"Fluctuating asymmetry (FA), in contrast with other asymmetries, is the bilateral asymmetry that represents small, random developmental diﬀerences between right and left sides. After nearly a century of using tradit</vt:lpwstr>
  </property>
  <property fmtid="{D5CDD505-2E9C-101B-9397-08002B2CF9AE}" pid="612" name="ZOTERO_BREF_s33LGItP7vAP_30">
    <vt:lpwstr>10-4357-1","language":"en","note":"collection-title: Contemporary Issues in Genetics and Evolution\nDOI: 10.1007/978-94-011-0830-0_26","page":"335-364","publisher":"Springer Netherlands","publisher-place":"Dordrecht","source":"DOI.org (Crossref)","title":</vt:lpwstr>
  </property>
  <property fmtid="{D5CDD505-2E9C-101B-9397-08002B2CF9AE}" pid="613" name="ZOTERO_BREF_s33LGItP7vAP_31">
    <vt:lpwstr>"Fluctuating asymmetry analyses: a primer","title-short":"Fluctuating asymmetry analyses","URL":"http://link.springer.com/10.1007/978-94-011-0830-0_26","volume":"2","editor":[{"family":"Markow","given":"Therese Ann"}],"author":[{"family":"Palmer","given":</vt:lpwstr>
  </property>
  <property fmtid="{D5CDD505-2E9C-101B-9397-08002B2CF9AE}" pid="614" name="ZOTERO_BREF_s33LGItP7vAP_32">
    <vt:lpwstr>"A. Richard"}],"accessed":{"date-parts":[["2023",3,17]]},"issued":{"date-parts":[["1994"]]}}},{"id":2261,"uris":["http://zotero.org/users/10309729/items/9PSTCGWF"],"itemData":{"id":2261,"type":"article-journal","container-title":"Development Genes and Evo</vt:lpwstr>
  </property>
  <property fmtid="{D5CDD505-2E9C-101B-9397-08002B2CF9AE}" pid="615" name="ZOTERO_BREF_s33LGItP7vAP_33">
    <vt:lpwstr>lution","DOI":"10.1007/s00427-016-0538-3","ISSN":"0949-944X, 1432-041X","issue":"3","journalAbbreviation":"Dev Genes Evol","language":"en","page":"187-196","source":"DOI.org (Crossref)","title":"Modularity and developmental stability in segmented animals:</vt:lpwstr>
  </property>
  <property fmtid="{D5CDD505-2E9C-101B-9397-08002B2CF9AE}" pid="616" name="ZOTERO_BREF_s33LGItP7vAP_34">
    <vt:lpwstr> variation in translational asymmetry in geophilomorph centipedes","title-short":"Modularity and developmental stability in segmented animals","volume":"226","author":[{"family":"Savriama","given":"Yoland"},{"family":"Vitulo","given":"Marco"},{"family":"G</vt:lpwstr>
  </property>
  <property fmtid="{D5CDD505-2E9C-101B-9397-08002B2CF9AE}" pid="617" name="ZOTERO_BREF_s33LGItP7vAP_35">
    <vt:lpwstr>erber","given":"Sylvain"},{"family":"Debat","given":"Vincent"},{"family":"Fusco","given":"Giuseppe"}],"issued":{"date-parts":[["2016",6]]}}},{"id":2257,"uris":["http://zotero.org/users/10309729/items/3ZGMBVDC"],"itemData":{"id":2257,"type":"article-journa</vt:lpwstr>
  </property>
  <property fmtid="{D5CDD505-2E9C-101B-9397-08002B2CF9AE}" pid="618" name="ZOTERO_BREF_s33LGItP7vAP_36">
    <vt:lpwstr>l","container-title":"Evolution","issue":"2","language":"en","page":"125-142","source":"Zotero","title":"A Study of Fluctuating Asymmetry","volume":"16","author":[{"family":"Van Valen","given":"Leigh"}],"issued":{"date-parts":[["1962"]]}}}],"schema":"http</vt:lpwstr>
  </property>
  <property fmtid="{D5CDD505-2E9C-101B-9397-08002B2CF9AE}" pid="619" name="ZOTERO_BREF_s33LGItP7vAP_37">
    <vt:lpwstr>s://github.com/citation-style-language/schema/raw/master/csl-citation.json"}</vt:lpwstr>
  </property>
  <property fmtid="{D5CDD505-2E9C-101B-9397-08002B2CF9AE}" pid="620" name="ZOTERO_BREF_s33LGItP7vAP_4">
    <vt:lpwstr>ional morphometrics in the estimation of FA, geometric morphometrics (GM) now provides new insights into the use of FA as a tool, especially for assessing environmental and developmental stress. Thus, it will be possible to assess adaptation to various en</vt:lpwstr>
  </property>
  <property fmtid="{D5CDD505-2E9C-101B-9397-08002B2CF9AE}" pid="621" name="ZOTERO_BREF_s33LGItP7vAP_5">
    <vt:lpwstr>vironmental stressors as particular triggers for unavoidable selection pressures. In this review, we describe measures of FA that use geometric morphometrics, and we include a ﬂow chart of the methodology. We also describe how this combination (GM + FA) h</vt:lpwstr>
  </property>
  <property fmtid="{D5CDD505-2E9C-101B-9397-08002B2CF9AE}" pid="622" name="ZOTERO_BREF_s33LGItP7vAP_6">
    <vt:lpwstr>as been tested in several agroecosystems. Nutritional stress, temperature, chemical pollution, and population density are known stressors experienced by populations in agroecosystems.","container-title":"Symmetry","DOI":"10.3390/sym12111789","ISSN":"2073-</vt:lpwstr>
  </property>
  <property fmtid="{D5CDD505-2E9C-101B-9397-08002B2CF9AE}" pid="623" name="ZOTERO_BREF_s33LGItP7vAP_7">
    <vt:lpwstr>8994","issue":"11","journalAbbreviation":"Symmetry","language":"en","page":"1789","source":"DOI.org (Crossref)","title":"Breaking Symmetry: Fluctuating Asymmetry and Geometric Morphometrics as Tools for Evaluating Developmental Instability under Diverse A</vt:lpwstr>
  </property>
  <property fmtid="{D5CDD505-2E9C-101B-9397-08002B2CF9AE}" pid="624" name="ZOTERO_BREF_s33LGItP7vAP_8">
    <vt:lpwstr>groecosystems","title-short":"Breaking Symmetry","volume":"12","author":[{"family":"Benítez","given":"Hugo"},{"family":"Lemic","given":"Darija"},{"family":"Villalobos-Leiva","given":"Amado"},{"family":"Bažok","given":"Renata"},{"family":"Órdenes-Claveria"</vt:lpwstr>
  </property>
  <property fmtid="{D5CDD505-2E9C-101B-9397-08002B2CF9AE}" pid="625" name="ZOTERO_BREF_s33LGItP7vAP_9">
    <vt:lpwstr>,"given":"Rodrigo"},{"family":"Pajač Živković","given":"Ivana"},{"family":"Mikac","given":"Katarina"}],"issued":{"date-parts":[["2020",10,29]]}}},{"id":1504,"uris":["http://zotero.org/users/10309729/items/Y9E84TK7"],"itemData":{"id":1504,"type":"chapter",</vt:lpwstr>
  </property>
  <property fmtid="{D5CDD505-2E9C-101B-9397-08002B2CF9AE}" pid="626" name="ZOTERO_BREF_si6swIcGOcBr_1">
    <vt:lpwstr>ZOTERO_ITEM CSL_CITATION {"citationID":"OgRTzkAr","properties":{"formattedCitation":"(Hansen et al., 2006)","plainCitation":"(Hansen et al., 2006)","noteIndex":0},"citationItems":[{"id":1508,"uris":["http://zotero.org/users/10309729/items/3PVNLN3U"],"item</vt:lpwstr>
  </property>
  <property fmtid="{D5CDD505-2E9C-101B-9397-08002B2CF9AE}" pid="627" name="ZOTERO_BREF_si6swIcGOcBr_2">
    <vt:lpwstr>Data":{"id":1508,"type":"article-journal","abstract":"Adaptation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628" name="ZOTERO_BREF_si6swIcGOcB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629" name="ZOTERO_BREF_si6swIcGOcB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630" name="ZOTERO_BREF_si6swIcGOcB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631" name="ZOTERO_BREF_si6swIcGOcB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632" name="ZOTERO_BREF_si6swIcGOcB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633" name="ZOTERO_BREF_si6swIcGOcBr_8">
    <vt:lpwstr>"source":"DOI.org (Crossref)","title":"On Adaptive Accuracy and Precision in Natural Populations","volume":"168","author":[{"family":"Hansen","given":"Thomas F."},{"family":"Carter","given":"Ashley J. R."},{"family":"Pélabon","given":"Christophe"}],"issue</vt:lpwstr>
  </property>
  <property fmtid="{D5CDD505-2E9C-101B-9397-08002B2CF9AE}" pid="634" name="ZOTERO_BREF_si6swIcGOcBr_9">
    <vt:lpwstr>d":{"date-parts":[["2006",8]]}}}],"schema":"https://github.com/citation-style-language/schema/raw/master/csl-citation.json"}</vt:lpwstr>
  </property>
  <property fmtid="{D5CDD505-2E9C-101B-9397-08002B2CF9AE}" pid="635" name="ZOTERO_BREF_tgfJ0V2ynGKZ_1">
    <vt:lpwstr>ZOTERO_ITEM CSL_CITATION {"citationID":"pimzUFmq","properties":{"formattedCitation":"(Pratt &amp; Mclain, 2002)","plainCitation":"(Pratt &amp; Mclain, 2002)","noteIndex":0},"citationItems":[{"id":2259,"uris":["http://zotero.org/users/10309729/items/MC44AXJN"],"it</vt:lpwstr>
  </property>
  <property fmtid="{D5CDD505-2E9C-101B-9397-08002B2CF9AE}" pid="636" name="ZOTERO_BREF_tgfJ0V2ynGKZ_2">
    <vt:lpwstr>emData":{"id":2259,"type":"article-journal","container-title":"Functional Ecology","DOI":"10.1046/j.0269-8463.2001.00605.x","ISSN":"02698463","issue":"1","language":"en","page":"89-98","source":"DOI.org (Crossref)","title":"Antisymmetry in male fiddler cr</vt:lpwstr>
  </property>
  <property fmtid="{D5CDD505-2E9C-101B-9397-08002B2CF9AE}" pid="637" name="ZOTERO_BREF_tgfJ0V2ynGKZ_3">
    <vt:lpwstr>abs and the decision to feed or breed","title-short":"Antisymmetry in male fiddler crabs and the decision to feed or breed","volume":"16","author":[{"family":"Pratt","given":"A. E."},{"family":"Mclain","given":"D. K."}],"issued":{"date-parts":[["2002",2]]</vt:lpwstr>
  </property>
  <property fmtid="{D5CDD505-2E9C-101B-9397-08002B2CF9AE}" pid="638" name="ZOTERO_BREF_tgfJ0V2ynGKZ_4">
    <vt:lpwstr>}}}],"schema":"https://github.com/citation-style-language/schema/raw/master/csl-citation.json"}</vt:lpwstr>
  </property>
  <property fmtid="{D5CDD505-2E9C-101B-9397-08002B2CF9AE}" pid="639" name="ZOTERO_BREF_vF2GNk5973Xc_1">
    <vt:lpwstr>ZOTERO_ITEM CSL_CITATION {"citationID":"c7uGLz1a","properties":{"formattedCitation":"(Posnien &amp; Bucher, 2010)","plainCitation":"(Posnien &amp; Bucher, 2010)","dontUpdate":true,"noteIndex":0},"citationItems":[{"id":2287,"uris":["http://zotero.org/users/1030972</vt:lpwstr>
  </property>
  <property fmtid="{D5CDD505-2E9C-101B-9397-08002B2CF9AE}" pid="640" name="ZOTERO_BREF_vF2GNk5973Xc_2">
    <vt:lpwstr>9/items/TWDK6G89"],"itemData":{"id":2287,"type":"article-journal","abstract":"The insect head is composed of several segments. During embryonic development, the segments fuse to form a rigid head capsule where obvious segmental boundaries are lacking. Hen</vt:lpwstr>
  </property>
  <property fmtid="{D5CDD505-2E9C-101B-9397-08002B2CF9AE}" pid="641" name="ZOTERO_BREF_vF2GNk5973Xc_3">
    <vt:lpwstr>ce, the assignment of regions of the insect head to speciﬁc segments is hampered, especially with respect to dorsal (vertex) and lateral (gena) parts. We show that upon Tribolium labial (Tc-lab) knock down, the intercalary segment is deleted but not trans</vt:lpwstr>
  </property>
  <property fmtid="{D5CDD505-2E9C-101B-9397-08002B2CF9AE}" pid="642" name="ZOTERO_BREF_vF2GNk5973Xc_4">
    <vt:lpwstr>formed. Furthermore, we ﬁnd that the intercalary segment contributes to lateral parts of the head cuticle in Tribolium. Based on several additional mutant and RNAi phenotypes that interfere with gnathal segment development, we show that these segments do </vt:lpwstr>
  </property>
  <property fmtid="{D5CDD505-2E9C-101B-9397-08002B2CF9AE}" pid="643" name="ZOTERO_BREF_vF2GNk5973Xc_5">
    <vt:lpwstr>not contribute to the dorsal head capsule apart from the dorsal ridge. Opposing the classical view but in line with ﬁndings in the vinegar ﬂy Drosophila melanogaster and the milkweed bug Oncopeltus fasciatus, we propose a “bend and zipper” model for insec</vt:lpwstr>
  </property>
  <property fmtid="{D5CDD505-2E9C-101B-9397-08002B2CF9AE}" pid="644" name="ZOTERO_BREF_vF2GNk5973Xc_6">
    <vt:lpwstr>t head capsule formation.","container-title":"Developmental Biology","DOI":"10.1016/j.ydbio.2009.11.010","ISSN":"00121606","issue":"1","journalAbbreviation":"Developmental Biology","language":"en","page":"107-116","source":"DOI.org (Crossref)","title":"Fo</vt:lpwstr>
  </property>
  <property fmtid="{D5CDD505-2E9C-101B-9397-08002B2CF9AE}" pid="645" name="ZOTERO_BREF_vF2GNk5973Xc_7">
    <vt:lpwstr>rmation of the insect head involves lateral contribution of the intercalary segment, which depends on Tc-labial function","volume":"338","author":[{"family":"Posnien","given":"Nico"},{"family":"Bucher","given":"Gregor"}],"issued":{"date-parts":[["2010",2]</vt:lpwstr>
  </property>
  <property fmtid="{D5CDD505-2E9C-101B-9397-08002B2CF9AE}" pid="646" name="ZOTERO_BREF_vF2GNk5973Xc_8">
    <vt:lpwstr>]}}}],"schema":"https://github.com/citation-style-language/schema/raw/master/csl-citation.json"}</vt:lpwstr>
  </property>
  <property fmtid="{D5CDD505-2E9C-101B-9397-08002B2CF9AE}" pid="647" name="ZOTERO_BREF_vtiJwxJ8d6g1_1">
    <vt:lpwstr>ZOTERO_ITEM CSL_CITATION {"citationID":"U6jUgH5E","properties":{"formattedCitation":"(Weihmann &amp; Wipfler, 2019)","plainCitation":"(Weihmann &amp; Wipfler, 2019)","noteIndex":0},"citationItems":[{"id":3075,"uris":["http://zotero.org/users/10309729/items/4PT7BP</vt:lpwstr>
  </property>
  <property fmtid="{D5CDD505-2E9C-101B-9397-08002B2CF9AE}" pid="648" name="ZOTERO_BREF_vtiJwxJ8d6g1_10">
    <vt:lpwstr> A Model for Biting and Chewing Insects","author":[{"family":"Weihmann","given":"Tom"},{"family":"Wipfler","given":"Benjamin"}],"editor":[{"family":"Krenn","given":"Harald W."}],"issued":{"date-parts":[["2019"]]}}}],"schema":"https://github.com/citation-s</vt:lpwstr>
  </property>
  <property fmtid="{D5CDD505-2E9C-101B-9397-08002B2CF9AE}" pid="649" name="ZOTERO_BREF_vtiJwxJ8d6g1_11">
    <vt:lpwstr>tyle-language/schema/raw/master/csl-citation.json"}</vt:lpwstr>
  </property>
  <property fmtid="{D5CDD505-2E9C-101B-9397-08002B2CF9AE}" pid="650" name="ZOTERO_BREF_vtiJwxJ8d6g1_2">
    <vt:lpwstr>R9"],"itemData":{"id":3075,"type":"chapter","abstract":"The morphology, musculature, and function of the feeding apparatus of cockroaches is described in detail and compared with other insects with biting and chewing mouthparts. The mouthparts of cockroac</vt:lpwstr>
  </property>
  <property fmtid="{D5CDD505-2E9C-101B-9397-08002B2CF9AE}" pid="651" name="ZOTERO_BREF_vtiJwxJ8d6g1_3">
    <vt:lpwstr>hes represent, in most cases, the ancestral condition for winged and neopteran insects. Their head capsule is flattened in a posterior-anterior direction and very similar among the studied species. The right mandible is very constant in shape, while the n</vt:lpwstr>
  </property>
  <property fmtid="{D5CDD505-2E9C-101B-9397-08002B2CF9AE}" pid="652" name="ZOTERO_BREF_vtiJwxJ8d6g1_4">
    <vt:lpwstr>umber of distal incisivi in left mandibles varies among species. With the exception of Tivia sp. (Corydiidae), primary mandibular adductor of the mandible has eight distinct compartments in all studied roaches, for which functional cross section and volum</vt:lpwstr>
  </property>
  <property fmtid="{D5CDD505-2E9C-101B-9397-08002B2CF9AE}" pid="653" name="ZOTERO_BREF_vtiJwxJ8d6g1_5">
    <vt:lpwstr>e are provided. In all these specimens, the left adductor is smaller than the right one. Bite forces and muscle properties are discussed for Periplaneta americana. The maxilla, labium, and hypopharynx are also highly similar among cockroaches and close to</vt:lpwstr>
  </property>
  <property fmtid="{D5CDD505-2E9C-101B-9397-08002B2CF9AE}" pid="654" name="ZOTERO_BREF_vtiJwxJ8d6g1_6">
    <vt:lpwstr> the pterygotan ground plan. The same also applies to the associated musculature for which we also provide functional and kinematic considerations. Cockroaches salivate food outside the mouth cavity before cutting it with the mandibles. The maxillae trans</vt:lpwstr>
  </property>
  <property fmtid="{D5CDD505-2E9C-101B-9397-08002B2CF9AE}" pid="655" name="ZOTERO_BREF_vtiJwxJ8d6g1_7">
    <vt:lpwstr>port food into the cibarium where the hypopharynx is involved in transporting it between the grinding mandibular molae. The crushed food is sucked into the pharynx via dilation. During the feeding process, most mouthparts exhibit highly concerted activiti</vt:lpwstr>
  </property>
  <property fmtid="{D5CDD505-2E9C-101B-9397-08002B2CF9AE}" pid="656" name="ZOTERO_BREF_vtiJwxJ8d6g1_8">
    <vt:lpwstr>es. This process generally follows the ground pattern for insects with biting and chewing mouthparts, although some salivation processes may differ.","collection-number":"5","collection-title":"Zoological Monographs","container-title":"Insect Mouthparts: </vt:lpwstr>
  </property>
  <property fmtid="{D5CDD505-2E9C-101B-9397-08002B2CF9AE}" pid="657" name="ZOTERO_BREF_vtiJwxJ8d6g1_9">
    <vt:lpwstr>Form, Function, Development and Performance","edition":"1","event-place":"Cham","ISBN":"978-3-030-29653-7","page":"203-262","publisher":"Springer International Publishing","publisher-place":"Cham","title":"The Generalized Feeding Apparatus of Cockroaches:</vt:lpwstr>
  </property>
  <property fmtid="{D5CDD505-2E9C-101B-9397-08002B2CF9AE}" pid="658" name="ZOTERO_BREF_wTA5FiqQehpV_1">
    <vt:lpwstr>ZOTERO_TEMP</vt:lpwstr>
  </property>
  <property fmtid="{D5CDD505-2E9C-101B-9397-08002B2CF9AE}" pid="659" name="ZOTERO_BREF_xAXZTU3NLFdd_1">
    <vt:lpwstr>ZOTERO_ITEM CSL_CITATION {"citationID":"ICkpqp0l","properties":{"formattedCitation":"(Palmer, 1996)","plainCitation":"(Palmer, 1996)","noteIndex":0},"citationItems":[{"id":1506,"uris":["http://zotero.org/users/10309729/items/UQS3MF7L"],"itemData":{"id":15</vt:lpwstr>
  </property>
  <property fmtid="{D5CDD505-2E9C-101B-9397-08002B2CF9AE}" pid="660" name="ZOTERO_BREF_xAXZTU3NLFdd_10">
    <vt:lpwstr>","volume":"93","author":[{"family":"Palmer","given":"A. Richard"}],"issued":{"date-parts":[["1996",12,10]]}}}],"schema":"https://github.com/citation-style-language/schema/raw/master/csl-citation.json"}</vt:lpwstr>
  </property>
  <property fmtid="{D5CDD505-2E9C-101B-9397-08002B2CF9AE}" pid="661" name="ZOTERO_BREF_xAXZTU3NLFdd_2">
    <vt:lpwstr>06,"type":"article-journal","abstract":"Phylogenetic analyses of asymmetry variation offer a powerful tool for exploring the interplay between ontogeny and evolution because (i) conspicuous asymmetries exist in many higher metazoans with widely varying mo</vt:lpwstr>
  </property>
  <property fmtid="{D5CDD505-2E9C-101B-9397-08002B2CF9AE}" pid="662" name="ZOTERO_BREF_xAXZTU3NLFdd_3">
    <vt:lpwstr>des of development, (ii) patterns of bilateral variation within species may identify genetically and environmentally triggered asymmetries, and (iii) asymmetries arising at different times during development may be more sensitive to internal cytoplasmic i</vt:lpwstr>
  </property>
  <property fmtid="{D5CDD505-2E9C-101B-9397-08002B2CF9AE}" pid="663" name="ZOTERO_BREF_xAXZTU3NLFdd_4">
    <vt:lpwstr>nhomogeneities compared to external environmental stimuli. Using four broadly comparable asymmetry states (symmetry, antisymmetry, dextral, and sinistral), and two stages at which asymmetry appears developmentally (larval and postlarval), I evaluated rela</vt:lpwstr>
  </property>
  <property fmtid="{D5CDD505-2E9C-101B-9397-08002B2CF9AE}" pid="664" name="ZOTERO_BREF_xAXZTU3NLFdd_5">
    <vt:lpwstr>tions between ontogenetic and phylogenetic patterns of asymmetry variation. Among 140 inferred phylogenetic transitions between asymmetry states, recorded from 11 classes in five phyla, directional asymmetry (dextral or sinistral) evolved directly from sy</vt:lpwstr>
  </property>
  <property fmtid="{D5CDD505-2E9C-101B-9397-08002B2CF9AE}" pid="665" name="ZOTERO_BREF_xAXZTU3NLFdd_6">
    <vt:lpwstr>mmetrical ancestors proportionally more frequently among larval asymmetries. In contrast, antisymmetry, either as an end state or as a transitional stage preceding directional asymmetry, was confined primarily to postlarval asymmetries. The ontogenetic or</vt:lpwstr>
  </property>
  <property fmtid="{D5CDD505-2E9C-101B-9397-08002B2CF9AE}" pid="666" name="ZOTERO_BREF_xAXZTU3NLFdd_7">
    <vt:lpwstr>igin of asymmetry thus significantly inf luences its subsequent evolution. Furthermore, because antisymmetry typically signals an environmentally triggered asymmetry, the phylogenetic transition from antisymmetry to directional asymmetry suggests that man</vt:lpwstr>
  </property>
  <property fmtid="{D5CDD505-2E9C-101B-9397-08002B2CF9AE}" pid="667" name="ZOTERO_BREF_xAXZTU3NLFdd_8">
    <vt:lpwstr>y cases of laterally fixed asymmetries evolved via genetic assimilation.","container-title":"Proceedings of the National Academy of Sciences","DOI":"10.1073/pnas.93.25.14279","ISSN":"0027-8424, 1091-6490","issue":"25","journalAbbreviation":"Proc. Natl. Ac</vt:lpwstr>
  </property>
  <property fmtid="{D5CDD505-2E9C-101B-9397-08002B2CF9AE}" pid="668" name="ZOTERO_BREF_xAXZTU3NLFdd_9">
    <vt:lpwstr>ad. Sci. U.S.A.","language":"en","page":"14279-14286","source":"DOI.org (Crossref)","title":"From symmetry to asymmetry: Phylogenetic patterns of asymmetry variation in animals and their evolutionary significance","title-short":"From symmetry to asymmetry</vt:lpwstr>
  </property>
  <property fmtid="{D5CDD505-2E9C-101B-9397-08002B2CF9AE}" pid="669" name="ZOTERO_BREF_xtAXZHqSamQK_1">
    <vt:lpwstr>ZOTERO_ITEM CSL_CITATION {"citationID":"fx7yTeRY","properties":{"formattedCitation":"(Churchill et al., 2019; del Castillo et al., 2016; Huggenberger et al., 2017; Laeta et al., 2023; Lanzetti et al., 2022; Macleod et al., 2007)","plainCitation":"(Churchi</vt:lpwstr>
  </property>
  <property fmtid="{D5CDD505-2E9C-101B-9397-08002B2CF9AE}" pid="670" name="ZOTERO_BREF_xtAXZHqSamQK_10">
    <vt:lpwstr>ecies and genera that belong to four odontocete families. The results show that the degree of asymmetry tends to be linked with the mechanism of click sound generation in odontocetes. The narrow-banded high-frequency echolocators, such as Phocoenidae, Ini</vt:lpwstr>
  </property>
  <property fmtid="{D5CDD505-2E9C-101B-9397-08002B2CF9AE}" pid="671" name="ZOTERO_BREF_xtAXZHqSamQK_11">
    <vt:lpwstr>a geoffrensis, Pontoporia blainvillei and Cephalorhynchus commersonii, show a more symmetric skull than the broad-banded low-frequency species (most delphinids). Exceptions to this tendency are, for example Kogia sima, with narrow-banded high-frequency cl</vt:lpwstr>
  </property>
  <property fmtid="{D5CDD505-2E9C-101B-9397-08002B2CF9AE}" pid="672" name="ZOTERO_BREF_xtAXZHqSamQK_12">
    <vt:lpwstr>icks and a high degree of nasofacial asymmetry, and Feresa attenuata, a delphinid with broad-banded low-frequency clicks and a moderate degree of nasofacial asymmetry. Accordingly, there is no consistent functional correlation between click type and skull</vt:lpwstr>
  </property>
  <property fmtid="{D5CDD505-2E9C-101B-9397-08002B2CF9AE}" pid="673" name="ZOTERO_BREF_xtAXZHqSamQK_13">
    <vt:lpwstr> asymmetry probably because the nasofacial skull does not strictly reﬂect the anatomy of the sound generating nasal soft structures.","container-title":"Journal of Zoology","DOI":"10.1111/jzo.12425","ISSN":"0952-8369, 1469-7998","issue":"1","journalAbbrev</vt:lpwstr>
  </property>
  <property fmtid="{D5CDD505-2E9C-101B-9397-08002B2CF9AE}" pid="674" name="ZOTERO_BREF_xtAXZHqSamQK_14">
    <vt:lpwstr>iation":"J Zool","language":"en","page":"15-23","source":"DOI.org (Crossref)","title":"Asymmetry of the nasofacial skull in toothed whales (Odontoceti)","volume":"302","author":[{"family":"Huggenberger","given":"S."},{"family":"Leidenberger","given":"S."}</vt:lpwstr>
  </property>
  <property fmtid="{D5CDD505-2E9C-101B-9397-08002B2CF9AE}" pid="675" name="ZOTERO_BREF_xtAXZHqSamQK_15">
    <vt:lpwstr>,{"family":"Oelschläger","given":"H. H. A."}],"issued":{"date-parts":[["2017",5]]}}},{"id":3274,"uris":["http://zotero.org/users/10309729/items/5CDU87TJ"],"itemData":{"id":3274,"type":"article-journal","abstract":"Directional cranial asymmetry is an intri</vt:lpwstr>
  </property>
  <property fmtid="{D5CDD505-2E9C-101B-9397-08002B2CF9AE}" pid="676" name="ZOTERO_BREF_xtAXZHqSamQK_16">
    <vt:lpwstr>guing condition that has evolved in all odontocetes which has mostly been associated with sound production for echolocation. In this study, we investigated how cranial asymmetry varies across odontocete species both in terms of quality (i.e., shape), and </vt:lpwstr>
  </property>
  <property fmtid="{D5CDD505-2E9C-101B-9397-08002B2CF9AE}" pid="677" name="ZOTERO_BREF_xtAXZHqSamQK_17">
    <vt:lpwstr>quantity (magnitude of deviation from symmetry). We investigated 72 species across all ten families of Odontoceti using two-dimensional geometric morphometrics. The average asymmetric shape was largely consistent across odontocetes – the rostral tip, maxi</vt:lpwstr>
  </property>
  <property fmtid="{D5CDD505-2E9C-101B-9397-08002B2CF9AE}" pid="678" name="ZOTERO_BREF_xtAXZHqSamQK_18">
    <vt:lpwstr>llae, antorbital notches and braincase, as well as the suture crest between the frontal and interparietal bones were displaced to the right, whereas the nasal septum and premaxillae showed leftward shifts, in concert with an enlargement of the right prema</vt:lpwstr>
  </property>
  <property fmtid="{D5CDD505-2E9C-101B-9397-08002B2CF9AE}" pid="679" name="ZOTERO_BREF_xtAXZHqSamQK_19">
    <vt:lpwstr>xilla and maxilla. A clear phylogenetic signal related to asymmetric shape variation was identified across odontocetes using squared-change parsimony. The magnitude of asymmetry was widely variable across Odontoceti, with greatest asymmetry in Kogiidae, M</vt:lpwstr>
  </property>
  <property fmtid="{D5CDD505-2E9C-101B-9397-08002B2CF9AE}" pid="680" name="ZOTERO_BREF_xtAXZHqSamQK_2">
    <vt:lpwstr>ll et al., 2019; del Castillo et al., 2016; Huggenberger et al., 2017; Laeta et al., 2023; Lanzetti et al., 2022; Macleod et al., 2007)","noteIndex":0},"citationItems":[{"id":2268,"uris":["http://zotero.org/users/10309729/items/Q76F4SFR"],"itemData":{"id"</vt:lpwstr>
  </property>
  <property fmtid="{D5CDD505-2E9C-101B-9397-08002B2CF9AE}" pid="681" name="ZOTERO_BREF_xtAXZHqSamQK_20">
    <vt:lpwstr>onodontidae and Globicephalinae, followed by Physeteridae, Platanistidae and Lipotidae, while the asymmetry was lowest in Lissodelphininae, Phocoenidae, Iniidae and Pontoporiidae. Ziphiidae presented a wide spectrum of asymmetry. Generalized linear models</vt:lpwstr>
  </property>
  <property fmtid="{D5CDD505-2E9C-101B-9397-08002B2CF9AE}" pid="682" name="ZOTERO_BREF_xtAXZHqSamQK_21">
    <vt:lpwstr> explaining magnitude of asymmetry found associations with click source level while accounting for cranial size. Using phylogenetic generalized least squares, we reconfirm that source level and centroid size significantly predict the level of cranial asym</vt:lpwstr>
  </property>
  <property fmtid="{D5CDD505-2E9C-101B-9397-08002B2CF9AE}" pid="683" name="ZOTERO_BREF_xtAXZHqSamQK_22">
    <vt:lpwstr>metry, with more asymmetric marine taxa generally consisting of bigger species emitting higher output sonar signal, i.e. louder sounds. Both characteristics theoretically support foraging at depth, the former by allowing extended diving and the latter bei</vt:lpwstr>
  </property>
  <property fmtid="{D5CDD505-2E9C-101B-9397-08002B2CF9AE}" pid="684" name="ZOTERO_BREF_xtAXZHqSamQK_23">
    <vt:lpwstr>ng adaptive for prey detection at longer distances. Thus, cranial asymmetry seems to be an evolutionary pathway that allows odontocetes to devote more space for sound-generating structures associated with echolocation and thus increases biosonar search ra</vt:lpwstr>
  </property>
  <property fmtid="{D5CDD505-2E9C-101B-9397-08002B2CF9AE}" pid="685" name="ZOTERO_BREF_xtAXZHqSamQK_24">
    <vt:lpwstr>nge and foraging efficiency beyond simple phylogenetic scaling predictions.","container-title":"Zoology","DOI":"10.1016/j.zool.2023.126108","ISSN":"09442006","journalAbbreviation":"Zoology","language":"en","page":"126108","source":"DOI.org (Crossref)","ti</vt:lpwstr>
  </property>
  <property fmtid="{D5CDD505-2E9C-101B-9397-08002B2CF9AE}" pid="686" name="ZOTERO_BREF_xtAXZHqSamQK_25">
    <vt:lpwstr>tle":"Cranial asymmetry in odontocetes: a facilitator of sonic exploration?","title-short":"Cranial asymmetry in odontocetes","volume":"160","author":[{"family":"Laeta","given":"Maíra"},{"family":"Oliveira","given":"João A."},{"family":"Siciliano","given"</vt:lpwstr>
  </property>
  <property fmtid="{D5CDD505-2E9C-101B-9397-08002B2CF9AE}" pid="687" name="ZOTERO_BREF_xtAXZHqSamQK_26">
    <vt:lpwstr>:"Salvatore"},{"family":"Lambert","given":"Olivier"},{"family":"Jensen","given":"Frants H."},{"family":"Galatius","given":"Anders"}],"issued":{"date-parts":[["2023",10]]}}},{"id":3253,"uris":["http://zotero.org/users/10309729/items/VI8NL7U7"],"itemData":{</vt:lpwstr>
  </property>
  <property fmtid="{D5CDD505-2E9C-101B-9397-08002B2CF9AE}" pid="688" name="ZOTERO_BREF_xtAXZHqSamQK_27">
    <vt:lpwstr>"id":3253,"type":"article-journal","container-title":"Proceedings of the Royal Society B: Biological Sciences","DOI":"https://doi.org/10.1098/rspb.2022.1090","journalAbbreviation":"Proc. R. Soc. B.","language":"en","page":"20221090","source":"Zotero","tit</vt:lpwstr>
  </property>
  <property fmtid="{D5CDD505-2E9C-101B-9397-08002B2CF9AE}" pid="689" name="ZOTERO_BREF_xtAXZHqSamQK_28">
    <vt:lpwstr>le":"The ontogeny of asymmetry in echolocating whales","volume":"289","author":[{"family":"Lanzetti","given":"Agnese"},{"family":"Coombs","given":"Ellen J"},{"family":"Miguez","given":"Roberto Portela"},{"family":"Fernandez","given":"Vincent"},{"family":"</vt:lpwstr>
  </property>
  <property fmtid="{D5CDD505-2E9C-101B-9397-08002B2CF9AE}" pid="690" name="ZOTERO_BREF_xtAXZHqSamQK_29">
    <vt:lpwstr>Goswami","given":"Anjali"}],"issued":{"date-parts":[["2022"]]}}},{"id":2298,"uris":["http://zotero.org/users/10309729/items/Q573JZQ3"],"itemData":{"id":2298,"type":"article-journal","abstract":"Skulls of odontocetes (toothed whales, including dolphins and</vt:lpwstr>
  </property>
  <property fmtid="{D5CDD505-2E9C-101B-9397-08002B2CF9AE}" pid="691" name="ZOTERO_BREF_xtAXZHqSamQK_3">
    <vt:lpwstr>:2268,"type":"article-journal","container-title":"Biological Journal of the Linnean Society","DOI":"10.1093/biolinnean/bly190","ISSN":"0024-4066, 1095-8312","issue":"2","language":"en","page":"225-239","source":"DOI.org (Crossref)","title":"Asymmetry driv</vt:lpwstr>
  </property>
  <property fmtid="{D5CDD505-2E9C-101B-9397-08002B2CF9AE}" pid="692" name="ZOTERO_BREF_xtAXZHqSamQK_30">
    <vt:lpwstr> porpoises) are typified by directional asymmetry, particularly in elements associated with the airway. Generally, it is assumed this asymmetry is related to biosonar production. However, skull asymmetry may actually be a by-product of selection pressure </vt:lpwstr>
  </property>
  <property fmtid="{D5CDD505-2E9C-101B-9397-08002B2CF9AE}" pid="693" name="ZOTERO_BREF_xtAXZHqSamQK_31">
    <vt:lpwstr>for an asymmetrically positioned larynx. The odontocete larynx traverses the pharynx and is held permanently in place by a ring of muscle. This allows prey swallowing while remaining underwater without risking water entering the lungs and causing injury o</vt:lpwstr>
  </property>
  <property fmtid="{D5CDD505-2E9C-101B-9397-08002B2CF9AE}" pid="694" name="ZOTERO_BREF_xtAXZHqSamQK_32">
    <vt:lpwstr>r death. However, protrusion of the larynx through the pharynx causes a restriction around which prey must pass to reach the stomach. The larynx and associated hyoid apparatus has, therefore, been shifted to the left to provide a larger right piriform sin</vt:lpwstr>
  </property>
  <property fmtid="{D5CDD505-2E9C-101B-9397-08002B2CF9AE}" pid="695" name="ZOTERO_BREF_xtAXZHqSamQK_33">
    <vt:lpwstr>us (lateral pharyngeal food channel) for swallowing larger prey items. This asymmetry is reflected in the skull, particularly the dorsal openings of the nares. It is hypothesized that there is a relationship between prey size and skull asymmetry. This rel</vt:lpwstr>
  </property>
  <property fmtid="{D5CDD505-2E9C-101B-9397-08002B2CF9AE}" pid="696" name="ZOTERO_BREF_xtAXZHqSamQK_34">
    <vt:lpwstr>ationship was examined in 13 species of odontocete cetaceans from the northeast Atlantic, including four narrow-gaped genera (Mesoplodon, Ziphius, Hyperoodon, and Kogia) and eight wide-gaped genera (Phocoena, Delphinus, Stenella, Lagenorhynchus, Tursiops,</vt:lpwstr>
  </property>
  <property fmtid="{D5CDD505-2E9C-101B-9397-08002B2CF9AE}" pid="697" name="ZOTERO_BREF_xtAXZHqSamQK_35">
    <vt:lpwstr> Grampus, Globicephala, and Orcinus). Skulls were examined from 183 specimens to assess asymmetry of the anterior choanae. Stomach contents were examined from 294 specimens to assess prey size. Results show there is a significant positive relationship bet</vt:lpwstr>
  </property>
  <property fmtid="{D5CDD505-2E9C-101B-9397-08002B2CF9AE}" pid="698" name="ZOTERO_BREF_xtAXZHqSamQK_36">
    <vt:lpwstr>ween maximum relative prey size consumed and average asymmetry relative to skull size in odontocete species (wide-gape species: R2 = 0.642, P = 0.006; narrow-gape species: R2 = 0.909, P = 0.031). This finding provides support for the hypothesis that the d</vt:lpwstr>
  </property>
  <property fmtid="{D5CDD505-2E9C-101B-9397-08002B2CF9AE}" pid="699" name="ZOTERO_BREF_xtAXZHqSamQK_37">
    <vt:lpwstr>irectional asymmetry found in odontocete skulls is related to an aquatic adaptation enabling swallowing large, whole prey while maintaining respiratory tract protection. Anat Rec, 290:539–545, 2007. © 2007 Wiley-Liss, Inc.","container-title":"The Anatomic</vt:lpwstr>
  </property>
  <property fmtid="{D5CDD505-2E9C-101B-9397-08002B2CF9AE}" pid="700" name="ZOTERO_BREF_xtAXZHqSamQK_38">
    <vt:lpwstr>al Record","DOI":"10.1002/ar.20539","ISSN":"1932-8494","issue":"6","language":"en","note":"_eprint: https://onlinelibrary.wiley.com/doi/pdf/10.1002/ar.20539","page":"539-545","source":"Wiley Online Library","title":"Breaking symmetry: The marine environme</vt:lpwstr>
  </property>
  <property fmtid="{D5CDD505-2E9C-101B-9397-08002B2CF9AE}" pid="701" name="ZOTERO_BREF_xtAXZHqSamQK_39">
    <vt:lpwstr>nt, prey size, and the evolution of asymmetry in cetacean skulls","title-short":"Breaking symmetry","volume":"290","author":[{"family":"Macleod","given":"C. D."},{"family":"Reidenberg","given":"J. S."},{"family":"Weller","given":"M."},{"family":"Santos","</vt:lpwstr>
  </property>
  <property fmtid="{D5CDD505-2E9C-101B-9397-08002B2CF9AE}" pid="702" name="ZOTERO_BREF_xtAXZHqSamQK_4">
    <vt:lpwstr>es modularity of the skull in the common dolphin ( &lt;i&gt;Delphinus delphis&lt;/i&gt; )","volume":"126","author":[{"family":"Churchill","given":"Morgan"},{"family":"Miguel","given":"Jacob"},{"family":"Beatty","given":"Brian L"},{"family":"Goswami","given":"Anjali"}</vt:lpwstr>
  </property>
  <property fmtid="{D5CDD505-2E9C-101B-9397-08002B2CF9AE}" pid="703" name="ZOTERO_BREF_xtAXZHqSamQK_40">
    <vt:lpwstr>given":"M. B."},{"family":"Herman","given":"J."},{"family":"Goold","given":"J."},{"family":"Pierce","given":"G. J."}],"issued":{"date-parts":[["2007"]]}}}],"schema":"https://github.com/citation-style-language/schema/raw/master/csl-citation.json"}</vt:lpwstr>
  </property>
  <property fmtid="{D5CDD505-2E9C-101B-9397-08002B2CF9AE}" pid="704" name="ZOTERO_BREF_xtAXZHqSamQK_5">
    <vt:lpwstr>,{"family":"Geisler","given":"Jonathan H"}],"issued":{"date-parts":[["2019",1,18]]}}},{"id":2283,"uris":["http://zotero.org/users/10309729/items/FYRLIDRP"],"itemData":{"id":2283,"type":"article-journal","container-title":"Journal of Mammalogy","DOI":"10.1</vt:lpwstr>
  </property>
  <property fmtid="{D5CDD505-2E9C-101B-9397-08002B2CF9AE}" pid="705" name="ZOTERO_BREF_xtAXZHqSamQK_6">
    <vt:lpwstr>093/jmammal/gyw101","ISSN":"0022-2372, 1545-1542","issue":"5","journalAbbreviation":"JMAMMAL","language":"en","page":"1345-1354","source":"DOI.org (Crossref)","title":"Cranial development and directional asymmetry in Commerson’s dolphin, &lt;i&gt;Cephalorhynchu</vt:lpwstr>
  </property>
  <property fmtid="{D5CDD505-2E9C-101B-9397-08002B2CF9AE}" pid="706" name="ZOTERO_BREF_xtAXZHqSamQK_7">
    <vt:lpwstr>s commersonii commersonii&lt;/i&gt; : 3D geometric morphometric approach","title-short":"Cranial development and directional asymmetry in Commerson’s dolphin, &lt;i&gt;Cephalorhynchus commersonii commersonii&lt;/i&gt;","volume":"97","author":[{"family":"Castillo","given":"</vt:lpwstr>
  </property>
  <property fmtid="{D5CDD505-2E9C-101B-9397-08002B2CF9AE}" pid="707" name="ZOTERO_BREF_xtAXZHqSamQK_8">
    <vt:lpwstr>Daniela L.","non-dropping-particle":"del"},{"family":"Segura","given":"Valentina"},{"family":"Flores","given":"David A."},{"family":"Cappozzo","given":"Humberto L."}],"issued":{"date-parts":[["2016",9,27]]}}},{"id":2288,"uris":["http://zotero.org/users/10</vt:lpwstr>
  </property>
  <property fmtid="{D5CDD505-2E9C-101B-9397-08002B2CF9AE}" pid="708" name="ZOTERO_BREF_xtAXZHqSamQK_9">
    <vt:lpwstr>309729/items/PF8P5XCE"],"itemData":{"id":2288,"type":"article-journal","abstract":"In this study, the nasal asymmetry of odontocetes (toothed whales) was analyzed morphometrically by placing landmarks on photographed nasofacial skulls from 12 different sp</vt:lpwstr>
  </property>
  <property fmtid="{D5CDD505-2E9C-101B-9397-08002B2CF9AE}" pid="709" name="ZOTERO_BREF_y0vWAZhyk2XD_1">
    <vt:lpwstr>ZOTERO_ITEM CSL_CITATION {"citationID":"TqdjBbs9","properties":{"formattedCitation":"(Minelli et al., 2013)","plainCitation":"(Minelli et al., 2013)","noteIndex":0},"citationItems":[{"id":2260,"uris":["http://zotero.org/users/10309729/items/B6G3BLHD"],"it</vt:lpwstr>
  </property>
  <property fmtid="{D5CDD505-2E9C-101B-9397-08002B2CF9AE}" pid="710" name="ZOTERO_BREF_y0vWAZhyk2XD_2">
    <vt:lpwstr>emData":{"id":2260,"type":"book","event-place":"Berlin, Heidelberg","ISBN":"978-3-642-36159-3","language":"en","note":"DOI: 10.1007/978-3-642-36160-9","publisher":"Springer Berlin Heidelberg","publisher-place":"Berlin, Heidelberg","source":"DOI.org (Cross</vt:lpwstr>
  </property>
  <property fmtid="{D5CDD505-2E9C-101B-9397-08002B2CF9AE}" pid="711" name="ZOTERO_BREF_y0vWAZhyk2XD_3">
    <vt:lpwstr>ref)","title":"Arthropod Biology and Evolution: Molecules, Development, Morphology","title-short":"Arthropod Biology and Evolution","URL":"https://link.springer.com/10.1007/978-3-642-36160-9","editor":[{"family":"Minelli","given":"Alessandro"},{"family":"</vt:lpwstr>
  </property>
  <property fmtid="{D5CDD505-2E9C-101B-9397-08002B2CF9AE}" pid="712" name="ZOTERO_BREF_y0vWAZhyk2XD_4">
    <vt:lpwstr>Boxshall","given":"Geoffrey"},{"family":"Fusco","given":"Giuseppe"}],"accessed":{"date-parts":[["2023",7,25]]},"issued":{"date-parts":[["2013"]]}}}],"schema":"https://github.com/citation-style-language/schema/raw/master/csl-citation.json"}</vt:lpwstr>
  </property>
  <property fmtid="{D5CDD505-2E9C-101B-9397-08002B2CF9AE}" pid="713" name="ZOTERO_PREF_1">
    <vt:lpwstr>&lt;data data-version="3" zotero-version="6.0.27"&gt;&lt;session id="wy9OTDGP"/&gt;&lt;style id="http://www.zotero.org/styles/apa" locale="en-GB" hasBibliography="1" bibliographyStyleHasBeenSet="1"/&gt;&lt;prefs&gt;&lt;pref name="fieldType" value="Bookmark"/&gt;&lt;/prefs&gt;&lt;/data&gt;</vt:lpwstr>
  </property>
</Properties>
</file>