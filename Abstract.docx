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F0DC4" w14:textId="33B9F8C8" w:rsidR="00CF36AF" w:rsidRPr="00094974" w:rsidRDefault="00094974">
      <w:pPr>
        <w:rPr>
          <w:lang w:val="en-GB"/>
        </w:rPr>
      </w:pPr>
      <w:r w:rsidRPr="00094974">
        <w:rPr>
          <w:rFonts w:ascii="Calibri" w:hAnsi="Calibri" w:cs="Calibri"/>
          <w:color w:val="222222"/>
          <w:shd w:val="clear" w:color="auto" w:fill="FFFFFF"/>
          <w:lang w:val="en-GB"/>
        </w:rPr>
        <w:t xml:space="preserve">Bilateral symmetry is widespread across animals, yet, among bilaterians, many cases of conspicuous asymmetries evolved. This means </w:t>
      </w:r>
      <w:r w:rsidR="00FE00D0">
        <w:rPr>
          <w:rFonts w:ascii="Calibri" w:hAnsi="Calibri" w:cs="Calibri"/>
          <w:color w:val="222222"/>
          <w:shd w:val="clear" w:color="auto" w:fill="FFFFFF"/>
          <w:lang w:val="en-GB"/>
        </w:rPr>
        <w:t xml:space="preserve">that </w:t>
      </w:r>
      <w:r w:rsidRPr="00094974">
        <w:rPr>
          <w:rFonts w:ascii="Calibri" w:hAnsi="Calibri" w:cs="Calibri"/>
          <w:color w:val="222222"/>
          <w:shd w:val="clear" w:color="auto" w:fill="FFFFFF"/>
          <w:lang w:val="en-GB"/>
        </w:rPr>
        <w:t xml:space="preserve">bilaterally homologous structures on the left and right side display divergent phenotypes. Evolution of </w:t>
      </w:r>
      <w:r w:rsidR="00FE00D0">
        <w:rPr>
          <w:rFonts w:ascii="Calibri" w:hAnsi="Calibri" w:cs="Calibri"/>
          <w:color w:val="222222"/>
          <w:shd w:val="clear" w:color="auto" w:fill="FFFFFF"/>
          <w:lang w:val="en-GB"/>
        </w:rPr>
        <w:t xml:space="preserve">such </w:t>
      </w:r>
      <w:r w:rsidRPr="00094974">
        <w:rPr>
          <w:rFonts w:ascii="Calibri" w:hAnsi="Calibri" w:cs="Calibri"/>
          <w:color w:val="222222"/>
          <w:shd w:val="clear" w:color="auto" w:fill="FFFFFF"/>
          <w:lang w:val="en-GB"/>
        </w:rPr>
        <w:t>divergent phenotypes</w:t>
      </w:r>
      <w:ins w:id="0" w:author="Ginot, Samuel" w:date="2023-11-03T10:45:00Z">
        <w:r w:rsidR="008D7212" w:rsidRPr="008D7212">
          <w:rPr>
            <w:rFonts w:ascii="Calibri" w:hAnsi="Calibri" w:cs="Calibri"/>
            <w:color w:val="222222"/>
            <w:shd w:val="clear" w:color="auto" w:fill="FFFFFF"/>
            <w:lang w:val="en-GB"/>
          </w:rPr>
          <w:t xml:space="preserve"> </w:t>
        </w:r>
        <w:r w:rsidR="008D7212" w:rsidRPr="00094974">
          <w:rPr>
            <w:rFonts w:ascii="Calibri" w:hAnsi="Calibri" w:cs="Calibri"/>
            <w:color w:val="222222"/>
            <w:shd w:val="clear" w:color="auto" w:fill="FFFFFF"/>
            <w:lang w:val="en-GB"/>
          </w:rPr>
          <w:t>between structures</w:t>
        </w:r>
      </w:ins>
      <w:r w:rsidRPr="00094974">
        <w:rPr>
          <w:rFonts w:ascii="Calibri" w:hAnsi="Calibri" w:cs="Calibri"/>
          <w:color w:val="222222"/>
          <w:shd w:val="clear" w:color="auto" w:fill="FFFFFF"/>
          <w:lang w:val="en-GB"/>
        </w:rPr>
        <w:t xml:space="preserve"> is often thought to be </w:t>
      </w:r>
      <w:r w:rsidR="00FE00D0" w:rsidRPr="00094974">
        <w:rPr>
          <w:rFonts w:ascii="Calibri" w:hAnsi="Calibri" w:cs="Calibri"/>
          <w:color w:val="222222"/>
          <w:shd w:val="clear" w:color="auto" w:fill="FFFFFF"/>
          <w:lang w:val="en-GB"/>
        </w:rPr>
        <w:t>favoured</w:t>
      </w:r>
      <w:r w:rsidRPr="00094974">
        <w:rPr>
          <w:rFonts w:ascii="Calibri" w:hAnsi="Calibri" w:cs="Calibri"/>
          <w:color w:val="222222"/>
          <w:shd w:val="clear" w:color="auto" w:fill="FFFFFF"/>
          <w:lang w:val="en-GB"/>
        </w:rPr>
        <w:t xml:space="preserve"> by modularity, but this has rarely been studied in the context of</w:t>
      </w:r>
      <w:r w:rsidR="003D10A4">
        <w:rPr>
          <w:rFonts w:ascii="Calibri" w:hAnsi="Calibri" w:cs="Calibri"/>
          <w:color w:val="222222"/>
          <w:shd w:val="clear" w:color="auto" w:fill="FFFFFF"/>
          <w:lang w:val="en-GB"/>
        </w:rPr>
        <w:t xml:space="preserve"> </w:t>
      </w:r>
      <w:r w:rsidRPr="00094974">
        <w:rPr>
          <w:rFonts w:ascii="Calibri" w:hAnsi="Calibri" w:cs="Calibri"/>
          <w:color w:val="222222"/>
          <w:shd w:val="clear" w:color="auto" w:fill="FFFFFF"/>
          <w:lang w:val="en-GB"/>
        </w:rPr>
        <w:t>left-right differences. Here, we provide an empirical example, using geometric morphometrics</w:t>
      </w:r>
      <w:ins w:id="1" w:author="Ginot, Samuel" w:date="2023-11-02T10:15:00Z">
        <w:r w:rsidR="005D1F23">
          <w:rPr>
            <w:rFonts w:ascii="Calibri" w:hAnsi="Calibri" w:cs="Calibri"/>
            <w:color w:val="222222"/>
            <w:shd w:val="clear" w:color="auto" w:fill="FFFFFF"/>
            <w:lang w:val="en-GB"/>
          </w:rPr>
          <w:t xml:space="preserve"> </w:t>
        </w:r>
      </w:ins>
      <w:ins w:id="2" w:author="Ginot, Samuel" w:date="2023-11-02T10:14:00Z">
        <w:r w:rsidR="005D1F23">
          <w:rPr>
            <w:rFonts w:ascii="Calibri" w:hAnsi="Calibri" w:cs="Calibri"/>
            <w:color w:val="222222"/>
            <w:shd w:val="clear" w:color="auto" w:fill="FFFFFF"/>
            <w:lang w:val="en-GB"/>
          </w:rPr>
          <w:t>to assess</w:t>
        </w:r>
        <w:r w:rsidR="005D1F23" w:rsidRPr="00094974">
          <w:rPr>
            <w:rFonts w:ascii="Calibri" w:hAnsi="Calibri" w:cs="Calibri"/>
            <w:color w:val="222222"/>
            <w:shd w:val="clear" w:color="auto" w:fill="FFFFFF"/>
            <w:lang w:val="en-GB"/>
          </w:rPr>
          <w:t xml:space="preserve"> </w:t>
        </w:r>
      </w:ins>
      <w:r w:rsidRPr="00094974">
        <w:rPr>
          <w:rFonts w:ascii="Calibri" w:hAnsi="Calibri" w:cs="Calibri"/>
          <w:color w:val="222222"/>
          <w:shd w:val="clear" w:color="auto" w:fill="FFFFFF"/>
          <w:lang w:val="en-GB"/>
        </w:rPr>
        <w:t xml:space="preserve">patterns of asymmetry and </w:t>
      </w:r>
      <w:ins w:id="3" w:author="Ginot, Samuel" w:date="2023-11-02T15:17:00Z">
        <w:r w:rsidR="003D10A4">
          <w:rPr>
            <w:rFonts w:ascii="Calibri" w:hAnsi="Calibri" w:cs="Calibri"/>
            <w:color w:val="222222"/>
            <w:shd w:val="clear" w:color="auto" w:fill="FFFFFF"/>
            <w:lang w:val="en-GB"/>
          </w:rPr>
          <w:t>varia</w:t>
        </w:r>
      </w:ins>
      <w:ins w:id="4" w:author="Ginot, Samuel" w:date="2023-11-02T15:18:00Z">
        <w:r w:rsidR="003D10A4">
          <w:rPr>
            <w:rFonts w:ascii="Calibri" w:hAnsi="Calibri" w:cs="Calibri"/>
            <w:color w:val="222222"/>
            <w:shd w:val="clear" w:color="auto" w:fill="FFFFFF"/>
            <w:lang w:val="en-GB"/>
          </w:rPr>
          <w:t xml:space="preserve">tional </w:t>
        </w:r>
      </w:ins>
      <w:r w:rsidRPr="00094974">
        <w:rPr>
          <w:rFonts w:ascii="Calibri" w:hAnsi="Calibri" w:cs="Calibri"/>
          <w:color w:val="222222"/>
          <w:shd w:val="clear" w:color="auto" w:fill="FFFFFF"/>
          <w:lang w:val="en-GB"/>
        </w:rPr>
        <w:t xml:space="preserve">modularity </w:t>
      </w:r>
      <w:ins w:id="5" w:author="Ginot, Samuel" w:date="2023-11-02T15:18:00Z">
        <w:r w:rsidR="003D10A4">
          <w:rPr>
            <w:rFonts w:ascii="Calibri" w:hAnsi="Calibri" w:cs="Calibri"/>
            <w:color w:val="222222"/>
            <w:shd w:val="clear" w:color="auto" w:fill="FFFFFF"/>
            <w:lang w:val="en-GB"/>
          </w:rPr>
          <w:t xml:space="preserve">(i.e., covariation patterns between landmarks) </w:t>
        </w:r>
      </w:ins>
      <w:r w:rsidRPr="00094974">
        <w:rPr>
          <w:rFonts w:ascii="Calibri" w:hAnsi="Calibri" w:cs="Calibri"/>
          <w:color w:val="222222"/>
          <w:shd w:val="clear" w:color="auto" w:fill="FFFFFF"/>
          <w:lang w:val="en-GB"/>
        </w:rPr>
        <w:t xml:space="preserve">in </w:t>
      </w:r>
      <w:r w:rsidR="00B076A9">
        <w:rPr>
          <w:rFonts w:ascii="Calibri" w:hAnsi="Calibri" w:cs="Calibri"/>
          <w:color w:val="222222"/>
          <w:shd w:val="clear" w:color="auto" w:fill="FFFFFF"/>
          <w:lang w:val="en-GB"/>
        </w:rPr>
        <w:t>a</w:t>
      </w:r>
      <w:r w:rsidRPr="00094974">
        <w:rPr>
          <w:rFonts w:ascii="Calibri" w:hAnsi="Calibri" w:cs="Calibri"/>
          <w:color w:val="222222"/>
          <w:shd w:val="clear" w:color="auto" w:fill="FFFFFF"/>
          <w:lang w:val="en-GB"/>
        </w:rPr>
        <w:t xml:space="preserve"> grasshopper</w:t>
      </w:r>
      <w:r w:rsidR="00B076A9">
        <w:rPr>
          <w:rFonts w:ascii="Calibri" w:hAnsi="Calibri" w:cs="Calibri"/>
          <w:color w:val="222222"/>
          <w:shd w:val="clear" w:color="auto" w:fill="FFFFFF"/>
          <w:lang w:val="en-GB"/>
        </w:rPr>
        <w:t xml:space="preserve"> with</w:t>
      </w:r>
      <w:r w:rsidR="00B076A9">
        <w:rPr>
          <w:rFonts w:ascii="Calibri" w:hAnsi="Calibri" w:cs="Calibri"/>
          <w:i/>
          <w:iCs/>
          <w:color w:val="222222"/>
          <w:shd w:val="clear" w:color="auto" w:fill="FFFFFF"/>
          <w:lang w:val="en-GB"/>
        </w:rPr>
        <w:t xml:space="preserve"> </w:t>
      </w:r>
      <w:r w:rsidR="00B076A9" w:rsidRPr="00094974">
        <w:rPr>
          <w:rFonts w:ascii="Calibri" w:hAnsi="Calibri" w:cs="Calibri"/>
          <w:color w:val="222222"/>
          <w:shd w:val="clear" w:color="auto" w:fill="FFFFFF"/>
          <w:lang w:val="en-GB"/>
        </w:rPr>
        <w:t xml:space="preserve">conspicuously asymmetric </w:t>
      </w:r>
      <w:r w:rsidR="00B076A9">
        <w:rPr>
          <w:rFonts w:ascii="Calibri" w:hAnsi="Calibri" w:cs="Calibri"/>
          <w:color w:val="222222"/>
          <w:shd w:val="clear" w:color="auto" w:fill="FFFFFF"/>
          <w:lang w:val="en-GB"/>
        </w:rPr>
        <w:t>mandibles.</w:t>
      </w:r>
      <w:ins w:id="6" w:author="xxx" w:date="2023-11-01T10:03:00Z">
        <w:r w:rsidR="00B076A9">
          <w:rPr>
            <w:rFonts w:ascii="Calibri" w:hAnsi="Calibri" w:cs="Calibri"/>
            <w:color w:val="222222"/>
            <w:shd w:val="clear" w:color="auto" w:fill="FFFFFF"/>
            <w:lang w:val="en-GB"/>
          </w:rPr>
          <w:t xml:space="preserve"> </w:t>
        </w:r>
      </w:ins>
      <w:r w:rsidRPr="00094974">
        <w:rPr>
          <w:rFonts w:ascii="Calibri" w:hAnsi="Calibri" w:cs="Calibri"/>
          <w:color w:val="222222"/>
          <w:shd w:val="clear" w:color="auto" w:fill="FFFFFF"/>
          <w:lang w:val="en-GB"/>
        </w:rPr>
        <w:t xml:space="preserve">Our </w:t>
      </w:r>
      <w:ins w:id="7" w:author="xxx" w:date="2023-11-01T10:02:00Z">
        <w:r w:rsidR="00B076A9">
          <w:rPr>
            <w:rFonts w:ascii="Calibri" w:hAnsi="Calibri" w:cs="Calibri"/>
            <w:color w:val="222222"/>
            <w:shd w:val="clear" w:color="auto" w:fill="FFFFFF"/>
            <w:lang w:val="en-GB"/>
          </w:rPr>
          <w:t xml:space="preserve">morphometric </w:t>
        </w:r>
      </w:ins>
      <w:r w:rsidRPr="00094974">
        <w:rPr>
          <w:rFonts w:ascii="Calibri" w:hAnsi="Calibri" w:cs="Calibri"/>
          <w:color w:val="222222"/>
          <w:shd w:val="clear" w:color="auto" w:fill="FFFFFF"/>
          <w:lang w:val="en-GB"/>
        </w:rPr>
        <w:t>data confirms the presence of conspicuous directional asymmetry in the mandibles</w:t>
      </w:r>
      <w:ins w:id="8" w:author="xxx" w:date="2023-11-01T09:56:00Z">
        <w:r w:rsidR="00B076A9">
          <w:rPr>
            <w:rFonts w:ascii="Calibri" w:hAnsi="Calibri" w:cs="Calibri"/>
            <w:color w:val="222222"/>
            <w:shd w:val="clear" w:color="auto" w:fill="FFFFFF"/>
            <w:lang w:val="en-GB"/>
          </w:rPr>
          <w:t>,</w:t>
        </w:r>
      </w:ins>
      <w:r w:rsidRPr="00094974">
        <w:rPr>
          <w:rFonts w:ascii="Calibri" w:hAnsi="Calibri" w:cs="Calibri"/>
          <w:color w:val="222222"/>
          <w:shd w:val="clear" w:color="auto" w:fill="FFFFFF"/>
          <w:lang w:val="en-GB"/>
        </w:rPr>
        <w:t xml:space="preserve"> and surrounding structures, but not in the dorsal half of the head, which carries sensory structures. </w:t>
      </w:r>
      <w:ins w:id="9" w:author="xxx" w:date="2023-11-01T10:03:00Z">
        <w:r w:rsidR="00B076A9">
          <w:rPr>
            <w:rFonts w:ascii="Calibri" w:hAnsi="Calibri" w:cs="Calibri"/>
            <w:color w:val="222222"/>
            <w:shd w:val="clear" w:color="auto" w:fill="FFFFFF"/>
            <w:lang w:val="en-GB"/>
          </w:rPr>
          <w:t xml:space="preserve">The </w:t>
        </w:r>
      </w:ins>
      <w:ins w:id="10" w:author="Ginot, Samuel" w:date="2023-11-02T11:06:00Z">
        <w:r w:rsidR="00D70D05">
          <w:rPr>
            <w:rFonts w:ascii="Calibri" w:hAnsi="Calibri" w:cs="Calibri"/>
            <w:color w:val="222222"/>
            <w:shd w:val="clear" w:color="auto" w:fill="FFFFFF"/>
            <w:lang w:val="en-GB"/>
          </w:rPr>
          <w:t>strongest</w:t>
        </w:r>
      </w:ins>
      <w:ins w:id="11" w:author="xxx" w:date="2023-11-01T10:03:00Z">
        <w:r w:rsidR="00B076A9" w:rsidRPr="00094974">
          <w:rPr>
            <w:rFonts w:ascii="Calibri" w:hAnsi="Calibri" w:cs="Calibri"/>
            <w:color w:val="222222"/>
            <w:shd w:val="clear" w:color="auto" w:fill="FFFFFF"/>
            <w:lang w:val="en-GB"/>
          </w:rPr>
          <w:t xml:space="preserve"> </w:t>
        </w:r>
      </w:ins>
      <w:r w:rsidRPr="00094974">
        <w:rPr>
          <w:rFonts w:ascii="Calibri" w:hAnsi="Calibri" w:cs="Calibri"/>
          <w:color w:val="222222"/>
          <w:shd w:val="clear" w:color="auto" w:fill="FFFFFF"/>
          <w:lang w:val="en-GB"/>
        </w:rPr>
        <w:t>modularity</w:t>
      </w:r>
      <w:ins w:id="12" w:author="Ginot, Samuel" w:date="2023-11-02T11:18:00Z">
        <w:r w:rsidR="00E81435">
          <w:rPr>
            <w:rFonts w:ascii="Calibri" w:hAnsi="Calibri" w:cs="Calibri"/>
            <w:color w:val="222222"/>
            <w:shd w:val="clear" w:color="auto" w:fill="FFFFFF"/>
            <w:lang w:val="en-GB"/>
          </w:rPr>
          <w:t xml:space="preserve"> signal</w:t>
        </w:r>
      </w:ins>
      <w:ins w:id="13" w:author="Ginot, Samuel" w:date="2023-11-02T11:17:00Z">
        <w:r w:rsidR="00E81435">
          <w:rPr>
            <w:rFonts w:ascii="Calibri" w:hAnsi="Calibri" w:cs="Calibri"/>
            <w:color w:val="222222"/>
            <w:shd w:val="clear" w:color="auto" w:fill="FFFFFF"/>
            <w:lang w:val="en-GB"/>
          </w:rPr>
          <w:t xml:space="preserve"> (</w:t>
        </w:r>
      </w:ins>
      <w:ins w:id="14" w:author="Ginot, Samuel" w:date="2023-11-02T15:16:00Z">
        <w:r w:rsidR="003D10A4">
          <w:rPr>
            <w:rFonts w:ascii="Calibri" w:hAnsi="Calibri" w:cs="Calibri"/>
            <w:color w:val="222222"/>
            <w:shd w:val="clear" w:color="auto" w:fill="FFFFFF"/>
            <w:lang w:val="en-GB"/>
          </w:rPr>
          <w:t>i.e.,</w:t>
        </w:r>
      </w:ins>
      <w:ins w:id="15" w:author="Ginot, Samuel" w:date="2023-11-02T11:17:00Z">
        <w:r w:rsidR="00E81435">
          <w:rPr>
            <w:rFonts w:ascii="Calibri" w:hAnsi="Calibri" w:cs="Calibri"/>
            <w:color w:val="222222"/>
            <w:shd w:val="clear" w:color="auto" w:fill="FFFFFF"/>
            <w:lang w:val="en-GB"/>
          </w:rPr>
          <w:t xml:space="preserve"> the weake</w:t>
        </w:r>
      </w:ins>
      <w:ins w:id="16" w:author="Ginot, Samuel" w:date="2023-11-02T11:18:00Z">
        <w:r w:rsidR="00E81435">
          <w:rPr>
            <w:rFonts w:ascii="Calibri" w:hAnsi="Calibri" w:cs="Calibri"/>
            <w:color w:val="222222"/>
            <w:shd w:val="clear" w:color="auto" w:fill="FFFFFF"/>
            <w:lang w:val="en-GB"/>
          </w:rPr>
          <w:t>st covariation)</w:t>
        </w:r>
      </w:ins>
      <w:r w:rsidRPr="00094974">
        <w:rPr>
          <w:rFonts w:ascii="Calibri" w:hAnsi="Calibri" w:cs="Calibri"/>
          <w:color w:val="222222"/>
          <w:shd w:val="clear" w:color="auto" w:fill="FFFFFF"/>
          <w:lang w:val="en-GB"/>
        </w:rPr>
        <w:t xml:space="preserve"> is found between </w:t>
      </w:r>
      <w:ins w:id="17" w:author="xxx" w:date="2023-11-01T09:57:00Z">
        <w:r w:rsidR="00B076A9" w:rsidRPr="00094974">
          <w:rPr>
            <w:rFonts w:ascii="Calibri" w:hAnsi="Calibri" w:cs="Calibri"/>
            <w:color w:val="222222"/>
            <w:shd w:val="clear" w:color="auto" w:fill="FFFFFF"/>
            <w:lang w:val="en-GB"/>
          </w:rPr>
          <w:t>a single module</w:t>
        </w:r>
        <w:r w:rsidR="00B076A9">
          <w:rPr>
            <w:rFonts w:ascii="Calibri" w:hAnsi="Calibri" w:cs="Calibri"/>
            <w:color w:val="222222"/>
            <w:shd w:val="clear" w:color="auto" w:fill="FFFFFF"/>
            <w:lang w:val="en-GB"/>
          </w:rPr>
          <w:t>,</w:t>
        </w:r>
        <w:r w:rsidR="00B076A9" w:rsidRPr="00094974">
          <w:rPr>
            <w:rFonts w:ascii="Calibri" w:hAnsi="Calibri" w:cs="Calibri"/>
            <w:color w:val="222222"/>
            <w:shd w:val="clear" w:color="auto" w:fill="FFFFFF"/>
            <w:lang w:val="en-GB"/>
          </w:rPr>
          <w:t xml:space="preserve"> </w:t>
        </w:r>
        <w:r w:rsidR="00B076A9">
          <w:rPr>
            <w:rFonts w:ascii="Calibri" w:hAnsi="Calibri" w:cs="Calibri"/>
            <w:color w:val="222222"/>
            <w:shd w:val="clear" w:color="auto" w:fill="FFFFFF"/>
            <w:lang w:val="en-GB"/>
          </w:rPr>
          <w:t>composed of both mandibles,</w:t>
        </w:r>
      </w:ins>
      <w:r w:rsidRPr="00094974">
        <w:rPr>
          <w:rFonts w:ascii="Calibri" w:hAnsi="Calibri" w:cs="Calibri"/>
          <w:color w:val="222222"/>
          <w:shd w:val="clear" w:color="auto" w:fill="FFFFFF"/>
          <w:lang w:val="en-GB"/>
        </w:rPr>
        <w:t xml:space="preserve"> and the rest of the head, which </w:t>
      </w:r>
      <w:ins w:id="18" w:author="xxx" w:date="2023-11-01T09:57:00Z">
        <w:r w:rsidR="00B076A9">
          <w:rPr>
            <w:rFonts w:ascii="Calibri" w:hAnsi="Calibri" w:cs="Calibri"/>
            <w:color w:val="222222"/>
            <w:shd w:val="clear" w:color="auto" w:fill="FFFFFF"/>
            <w:lang w:val="en-GB"/>
          </w:rPr>
          <w:t>is best</w:t>
        </w:r>
      </w:ins>
      <w:r w:rsidRPr="00094974">
        <w:rPr>
          <w:rFonts w:ascii="Calibri" w:hAnsi="Calibri" w:cs="Calibri"/>
          <w:color w:val="222222"/>
          <w:shd w:val="clear" w:color="auto" w:fill="FFFFFF"/>
          <w:lang w:val="en-GB"/>
        </w:rPr>
        <w:t xml:space="preserve"> explained by</w:t>
      </w:r>
      <w:ins w:id="19" w:author="Ginot, Samuel" w:date="2023-11-02T15:17:00Z">
        <w:r w:rsidR="003D10A4">
          <w:rPr>
            <w:rFonts w:ascii="Calibri" w:hAnsi="Calibri" w:cs="Calibri"/>
            <w:color w:val="222222"/>
            <w:shd w:val="clear" w:color="auto" w:fill="FFFFFF"/>
            <w:lang w:val="en-GB"/>
          </w:rPr>
          <w:t xml:space="preserve"> a combination of</w:t>
        </w:r>
      </w:ins>
      <w:r w:rsidRPr="00094974">
        <w:rPr>
          <w:rFonts w:ascii="Calibri" w:hAnsi="Calibri" w:cs="Calibri"/>
          <w:color w:val="222222"/>
          <w:shd w:val="clear" w:color="auto" w:fill="FFFFFF"/>
          <w:lang w:val="en-GB"/>
        </w:rPr>
        <w:t xml:space="preserve"> </w:t>
      </w:r>
      <w:commentRangeStart w:id="20"/>
      <w:r w:rsidRPr="00094974">
        <w:rPr>
          <w:rFonts w:ascii="Calibri" w:hAnsi="Calibri" w:cs="Calibri"/>
          <w:color w:val="222222"/>
          <w:shd w:val="clear" w:color="auto" w:fill="FFFFFF"/>
          <w:lang w:val="en-GB"/>
        </w:rPr>
        <w:t>functional</w:t>
      </w:r>
      <w:ins w:id="21" w:author="Ginot, Samuel" w:date="2023-11-02T11:05:00Z">
        <w:r w:rsidR="00D70D05">
          <w:rPr>
            <w:rFonts w:ascii="Calibri" w:hAnsi="Calibri" w:cs="Calibri"/>
            <w:color w:val="222222"/>
            <w:shd w:val="clear" w:color="auto" w:fill="FFFFFF"/>
            <w:lang w:val="en-GB"/>
          </w:rPr>
          <w:t xml:space="preserve"> (feeding </w:t>
        </w:r>
      </w:ins>
      <w:ins w:id="22" w:author="Ginot, Samuel" w:date="2023-11-02T11:06:00Z">
        <w:r w:rsidR="00D70D05">
          <w:rPr>
            <w:rFonts w:ascii="Calibri" w:hAnsi="Calibri" w:cs="Calibri"/>
            <w:color w:val="222222"/>
            <w:shd w:val="clear" w:color="auto" w:fill="FFFFFF"/>
            <w:lang w:val="en-GB"/>
          </w:rPr>
          <w:t>vs. sensory)</w:t>
        </w:r>
      </w:ins>
      <w:r w:rsidRPr="00094974">
        <w:rPr>
          <w:rFonts w:ascii="Calibri" w:hAnsi="Calibri" w:cs="Calibri"/>
          <w:color w:val="222222"/>
          <w:shd w:val="clear" w:color="auto" w:fill="FFFFFF"/>
          <w:lang w:val="en-GB"/>
        </w:rPr>
        <w:t xml:space="preserve"> and developmental</w:t>
      </w:r>
      <w:ins w:id="23" w:author="Ginot, Samuel" w:date="2023-11-02T11:06:00Z">
        <w:r w:rsidR="00D70D05">
          <w:rPr>
            <w:rFonts w:ascii="Calibri" w:hAnsi="Calibri" w:cs="Calibri"/>
            <w:color w:val="222222"/>
            <w:shd w:val="clear" w:color="auto" w:fill="FFFFFF"/>
            <w:lang w:val="en-GB"/>
          </w:rPr>
          <w:t xml:space="preserve"> (different </w:t>
        </w:r>
      </w:ins>
      <w:ins w:id="24" w:author="Ginot, Samuel" w:date="2023-11-03T10:31:00Z">
        <w:r w:rsidR="006D3B90">
          <w:rPr>
            <w:rFonts w:ascii="Calibri" w:hAnsi="Calibri" w:cs="Calibri"/>
            <w:color w:val="222222"/>
            <w:shd w:val="clear" w:color="auto" w:fill="FFFFFF"/>
            <w:lang w:val="en-GB"/>
          </w:rPr>
          <w:t xml:space="preserve">ontogenetic </w:t>
        </w:r>
      </w:ins>
      <w:ins w:id="25" w:author="Ginot, Samuel" w:date="2023-11-03T10:50:00Z">
        <w:r w:rsidR="008D7212">
          <w:rPr>
            <w:rFonts w:ascii="Calibri" w:hAnsi="Calibri" w:cs="Calibri"/>
            <w:color w:val="222222"/>
            <w:shd w:val="clear" w:color="auto" w:fill="FFFFFF"/>
            <w:lang w:val="en-GB"/>
          </w:rPr>
          <w:t>origins</w:t>
        </w:r>
      </w:ins>
      <w:ins w:id="26" w:author="Ginot, Samuel" w:date="2023-11-02T11:06:00Z">
        <w:r w:rsidR="00D70D05">
          <w:rPr>
            <w:rFonts w:ascii="Calibri" w:hAnsi="Calibri" w:cs="Calibri"/>
            <w:color w:val="222222"/>
            <w:shd w:val="clear" w:color="auto" w:fill="FFFFFF"/>
            <w:lang w:val="en-GB"/>
          </w:rPr>
          <w:t>)</w:t>
        </w:r>
      </w:ins>
      <w:r w:rsidRPr="00094974">
        <w:rPr>
          <w:rFonts w:ascii="Calibri" w:hAnsi="Calibri" w:cs="Calibri"/>
          <w:color w:val="222222"/>
          <w:shd w:val="clear" w:color="auto" w:fill="FFFFFF"/>
          <w:lang w:val="en-GB"/>
        </w:rPr>
        <w:t xml:space="preserve"> modularity. </w:t>
      </w:r>
      <w:commentRangeEnd w:id="20"/>
      <w:r w:rsidR="00864B66">
        <w:rPr>
          <w:rStyle w:val="CommentReference"/>
        </w:rPr>
        <w:commentReference w:id="20"/>
      </w:r>
      <w:r w:rsidRPr="00094974">
        <w:rPr>
          <w:rFonts w:ascii="Calibri" w:hAnsi="Calibri" w:cs="Calibri"/>
          <w:color w:val="222222"/>
          <w:shd w:val="clear" w:color="auto" w:fill="FFFFFF"/>
          <w:lang w:val="en-GB"/>
        </w:rPr>
        <w:t xml:space="preserve">Left and right mandibles also show significant, albeit weaker, variational modularity. </w:t>
      </w:r>
      <w:ins w:id="27" w:author="xxx" w:date="2023-11-01T09:58:00Z">
        <w:r w:rsidR="00B076A9">
          <w:rPr>
            <w:rFonts w:ascii="Calibri" w:hAnsi="Calibri" w:cs="Calibri"/>
            <w:color w:val="222222"/>
            <w:shd w:val="clear" w:color="auto" w:fill="FFFFFF"/>
            <w:lang w:val="en-GB"/>
          </w:rPr>
          <w:t>T</w:t>
        </w:r>
      </w:ins>
      <w:r w:rsidRPr="00094974">
        <w:rPr>
          <w:rFonts w:ascii="Calibri" w:hAnsi="Calibri" w:cs="Calibri"/>
          <w:color w:val="222222"/>
          <w:shd w:val="clear" w:color="auto" w:fill="FFFFFF"/>
          <w:lang w:val="en-GB"/>
        </w:rPr>
        <w:t xml:space="preserve">his </w:t>
      </w:r>
      <w:ins w:id="28" w:author="Ginot, Samuel" w:date="2023-11-02T11:19:00Z">
        <w:r w:rsidR="00E81435">
          <w:rPr>
            <w:rFonts w:ascii="Calibri" w:hAnsi="Calibri" w:cs="Calibri"/>
            <w:color w:val="222222"/>
            <w:shd w:val="clear" w:color="auto" w:fill="FFFFFF"/>
            <w:lang w:val="en-GB"/>
          </w:rPr>
          <w:t>supports</w:t>
        </w:r>
      </w:ins>
      <w:ins w:id="29" w:author="Ginot, Samuel" w:date="2023-11-02T15:10:00Z">
        <w:r w:rsidR="00847453">
          <w:rPr>
            <w:rFonts w:ascii="Calibri" w:hAnsi="Calibri" w:cs="Calibri"/>
            <w:color w:val="222222"/>
            <w:shd w:val="clear" w:color="auto" w:fill="FFFFFF"/>
            <w:lang w:val="en-GB"/>
          </w:rPr>
          <w:t xml:space="preserve"> the idea</w:t>
        </w:r>
      </w:ins>
      <w:ins w:id="30" w:author="Ginot, Samuel" w:date="2023-11-02T11:09:00Z">
        <w:r w:rsidR="00D70D05">
          <w:rPr>
            <w:rFonts w:ascii="Calibri" w:hAnsi="Calibri" w:cs="Calibri"/>
            <w:color w:val="222222"/>
            <w:shd w:val="clear" w:color="auto" w:fill="FFFFFF"/>
            <w:lang w:val="en-GB"/>
          </w:rPr>
          <w:t xml:space="preserve"> that</w:t>
        </w:r>
      </w:ins>
      <w:ins w:id="31" w:author="Ginot, Samuel" w:date="2023-11-03T10:51:00Z">
        <w:r w:rsidR="008D7212">
          <w:rPr>
            <w:rFonts w:ascii="Calibri" w:hAnsi="Calibri" w:cs="Calibri"/>
            <w:color w:val="222222"/>
            <w:shd w:val="clear" w:color="auto" w:fill="FFFFFF"/>
            <w:lang w:val="en-GB"/>
          </w:rPr>
          <w:t xml:space="preserve"> developmental</w:t>
        </w:r>
      </w:ins>
      <w:ins w:id="32" w:author="Ginot, Samuel" w:date="2023-11-02T11:09:00Z">
        <w:r w:rsidR="00D70D05">
          <w:rPr>
            <w:rFonts w:ascii="Calibri" w:hAnsi="Calibri" w:cs="Calibri"/>
            <w:color w:val="222222"/>
            <w:shd w:val="clear" w:color="auto" w:fill="FFFFFF"/>
            <w:lang w:val="en-GB"/>
          </w:rPr>
          <w:t xml:space="preserve"> </w:t>
        </w:r>
      </w:ins>
      <w:r w:rsidRPr="00094974">
        <w:rPr>
          <w:rFonts w:ascii="Calibri" w:hAnsi="Calibri" w:cs="Calibri"/>
          <w:color w:val="222222"/>
          <w:shd w:val="clear" w:color="auto" w:fill="FFFFFF"/>
          <w:lang w:val="en-GB"/>
        </w:rPr>
        <w:t xml:space="preserve">modularity may </w:t>
      </w:r>
      <w:ins w:id="33" w:author="Ginot, Samuel" w:date="2023-11-02T11:09:00Z">
        <w:r w:rsidR="00D70D05">
          <w:rPr>
            <w:rFonts w:ascii="Calibri" w:hAnsi="Calibri" w:cs="Calibri"/>
            <w:color w:val="222222"/>
            <w:shd w:val="clear" w:color="auto" w:fill="FFFFFF"/>
            <w:lang w:val="en-GB"/>
          </w:rPr>
          <w:t>allow</w:t>
        </w:r>
      </w:ins>
      <w:r w:rsidRPr="00094974">
        <w:rPr>
          <w:rFonts w:ascii="Calibri" w:hAnsi="Calibri" w:cs="Calibri"/>
          <w:color w:val="222222"/>
          <w:shd w:val="clear" w:color="auto" w:fill="FFFFFF"/>
          <w:lang w:val="en-GB"/>
        </w:rPr>
        <w:t xml:space="preserve"> </w:t>
      </w:r>
      <w:ins w:id="34" w:author="Ginot, Samuel" w:date="2023-11-02T11:11:00Z">
        <w:r w:rsidR="00D70D05">
          <w:rPr>
            <w:rFonts w:ascii="Calibri" w:hAnsi="Calibri" w:cs="Calibri"/>
            <w:color w:val="222222"/>
            <w:shd w:val="clear" w:color="auto" w:fill="FFFFFF"/>
            <w:lang w:val="en-GB"/>
          </w:rPr>
          <w:t>asymmetric</w:t>
        </w:r>
        <w:r w:rsidR="00D70D05" w:rsidRPr="00094974">
          <w:rPr>
            <w:rFonts w:ascii="Calibri" w:hAnsi="Calibri" w:cs="Calibri"/>
            <w:color w:val="222222"/>
            <w:shd w:val="clear" w:color="auto" w:fill="FFFFFF"/>
            <w:lang w:val="en-GB"/>
          </w:rPr>
          <w:t xml:space="preserve"> </w:t>
        </w:r>
      </w:ins>
      <w:r w:rsidRPr="00094974">
        <w:rPr>
          <w:rFonts w:ascii="Calibri" w:hAnsi="Calibri" w:cs="Calibri"/>
          <w:color w:val="222222"/>
          <w:shd w:val="clear" w:color="auto" w:fill="FFFFFF"/>
          <w:lang w:val="en-GB"/>
        </w:rPr>
        <w:t>shapes of left and right mandibles</w:t>
      </w:r>
      <w:ins w:id="35" w:author="Ginot, Samuel" w:date="2023-11-02T11:09:00Z">
        <w:r w:rsidR="00D70D05">
          <w:rPr>
            <w:rFonts w:ascii="Calibri" w:hAnsi="Calibri" w:cs="Calibri"/>
            <w:color w:val="222222"/>
            <w:shd w:val="clear" w:color="auto" w:fill="FFFFFF"/>
            <w:lang w:val="en-GB"/>
          </w:rPr>
          <w:t xml:space="preserve"> to </w:t>
        </w:r>
      </w:ins>
      <w:ins w:id="36" w:author="Ginot, Samuel" w:date="2023-11-03T10:51:00Z">
        <w:r w:rsidR="008D7212">
          <w:rPr>
            <w:rFonts w:ascii="Calibri" w:hAnsi="Calibri" w:cs="Calibri"/>
            <w:color w:val="222222"/>
            <w:shd w:val="clear" w:color="auto" w:fill="FFFFFF"/>
            <w:lang w:val="en-GB"/>
          </w:rPr>
          <w:t>arise</w:t>
        </w:r>
      </w:ins>
      <w:r w:rsidRPr="00094974">
        <w:rPr>
          <w:rFonts w:ascii="Calibri" w:hAnsi="Calibri" w:cs="Calibri"/>
          <w:color w:val="222222"/>
          <w:shd w:val="clear" w:color="auto" w:fill="FFFFFF"/>
          <w:lang w:val="en-GB"/>
        </w:rPr>
        <w:t xml:space="preserve">, </w:t>
      </w:r>
      <w:ins w:id="37" w:author="Ginot, Samuel" w:date="2023-11-03T10:51:00Z">
        <w:r w:rsidR="008D7212">
          <w:rPr>
            <w:rFonts w:ascii="Calibri" w:hAnsi="Calibri" w:cs="Calibri"/>
            <w:color w:val="222222"/>
            <w:shd w:val="clear" w:color="auto" w:fill="FFFFFF"/>
            <w:lang w:val="en-GB"/>
          </w:rPr>
          <w:t>while</w:t>
        </w:r>
      </w:ins>
      <w:ins w:id="38" w:author="Ginot, Samuel" w:date="2023-11-02T11:10:00Z">
        <w:r w:rsidR="00D70D05">
          <w:rPr>
            <w:rFonts w:ascii="Calibri" w:hAnsi="Calibri" w:cs="Calibri"/>
            <w:color w:val="222222"/>
            <w:shd w:val="clear" w:color="auto" w:fill="FFFFFF"/>
            <w:lang w:val="en-GB"/>
          </w:rPr>
          <w:t xml:space="preserve"> </w:t>
        </w:r>
      </w:ins>
      <w:ins w:id="39" w:author="Ginot, Samuel" w:date="2023-11-03T10:52:00Z">
        <w:r w:rsidR="008D7212">
          <w:rPr>
            <w:rFonts w:ascii="Calibri" w:hAnsi="Calibri" w:cs="Calibri"/>
            <w:color w:val="222222"/>
            <w:shd w:val="clear" w:color="auto" w:fill="FFFFFF"/>
            <w:lang w:val="en-GB"/>
          </w:rPr>
          <w:t>remaining</w:t>
        </w:r>
      </w:ins>
      <w:ins w:id="40" w:author="xxx" w:date="2023-11-01T09:58:00Z">
        <w:r w:rsidR="00B076A9" w:rsidRPr="00094974">
          <w:rPr>
            <w:rFonts w:ascii="Calibri" w:hAnsi="Calibri" w:cs="Calibri"/>
            <w:color w:val="222222"/>
            <w:shd w:val="clear" w:color="auto" w:fill="FFFFFF"/>
            <w:lang w:val="en-GB"/>
          </w:rPr>
          <w:t xml:space="preserve"> </w:t>
        </w:r>
      </w:ins>
      <w:ins w:id="41" w:author="Ginot, Samuel" w:date="2023-11-03T10:51:00Z">
        <w:r w:rsidR="008D7212">
          <w:rPr>
            <w:rFonts w:ascii="Calibri" w:hAnsi="Calibri" w:cs="Calibri"/>
            <w:color w:val="222222"/>
            <w:shd w:val="clear" w:color="auto" w:fill="FFFFFF"/>
            <w:lang w:val="en-GB"/>
          </w:rPr>
          <w:t>integrated</w:t>
        </w:r>
      </w:ins>
      <w:ins w:id="42" w:author="Ginot, Samuel" w:date="2023-11-02T11:19:00Z">
        <w:r w:rsidR="00E81435" w:rsidRPr="00094974">
          <w:rPr>
            <w:rFonts w:ascii="Calibri" w:hAnsi="Calibri" w:cs="Calibri"/>
            <w:color w:val="222222"/>
            <w:shd w:val="clear" w:color="auto" w:fill="FFFFFF"/>
            <w:lang w:val="en-GB"/>
          </w:rPr>
          <w:t xml:space="preserve"> </w:t>
        </w:r>
      </w:ins>
      <w:ins w:id="43" w:author="Ginot, Samuel" w:date="2023-11-03T10:51:00Z">
        <w:r w:rsidR="008D7212">
          <w:rPr>
            <w:rFonts w:ascii="Calibri" w:hAnsi="Calibri" w:cs="Calibri"/>
            <w:color w:val="222222"/>
            <w:shd w:val="clear" w:color="auto" w:fill="FFFFFF"/>
            <w:lang w:val="en-GB"/>
          </w:rPr>
          <w:t>to achieve</w:t>
        </w:r>
        <w:r w:rsidR="008D7212">
          <w:rPr>
            <w:rFonts w:ascii="Calibri" w:hAnsi="Calibri" w:cs="Calibri"/>
            <w:color w:val="222222"/>
            <w:shd w:val="clear" w:color="auto" w:fill="FFFFFF"/>
            <w:lang w:val="en-GB"/>
          </w:rPr>
          <w:t xml:space="preserve"> </w:t>
        </w:r>
      </w:ins>
      <w:ins w:id="44" w:author="xxx" w:date="2023-11-01T09:59:00Z">
        <w:r w:rsidR="00B076A9">
          <w:rPr>
            <w:rFonts w:ascii="Calibri" w:hAnsi="Calibri" w:cs="Calibri"/>
            <w:color w:val="222222"/>
            <w:shd w:val="clear" w:color="auto" w:fill="FFFFFF"/>
            <w:lang w:val="en-GB"/>
          </w:rPr>
          <w:t xml:space="preserve">the </w:t>
        </w:r>
      </w:ins>
      <w:ins w:id="45" w:author="Ginot, Samuel" w:date="2023-11-02T11:10:00Z">
        <w:r w:rsidR="00D70D05">
          <w:rPr>
            <w:rFonts w:ascii="Calibri" w:hAnsi="Calibri" w:cs="Calibri"/>
            <w:color w:val="222222"/>
            <w:shd w:val="clear" w:color="auto" w:fill="FFFFFF"/>
            <w:lang w:val="en-GB"/>
          </w:rPr>
          <w:t>k</w:t>
        </w:r>
      </w:ins>
      <w:ins w:id="46" w:author="xxx" w:date="2023-11-01T09:59:00Z">
        <w:r w:rsidR="00B076A9">
          <w:rPr>
            <w:rFonts w:ascii="Calibri" w:hAnsi="Calibri" w:cs="Calibri"/>
            <w:color w:val="222222"/>
            <w:shd w:val="clear" w:color="auto" w:fill="FFFFFF"/>
            <w:lang w:val="en-GB"/>
          </w:rPr>
          <w:t>ey</w:t>
        </w:r>
      </w:ins>
      <w:ins w:id="47" w:author="Ginot, Samuel" w:date="2023-11-03T10:53:00Z">
        <w:r w:rsidR="001327B0">
          <w:rPr>
            <w:rFonts w:ascii="Calibri" w:hAnsi="Calibri" w:cs="Calibri"/>
            <w:color w:val="222222"/>
            <w:shd w:val="clear" w:color="auto" w:fill="FFFFFF"/>
            <w:lang w:val="en-GB"/>
          </w:rPr>
          <w:t>-and</w:t>
        </w:r>
      </w:ins>
      <w:ins w:id="48" w:author="xxx" w:date="2023-11-01T09:59:00Z">
        <w:r w:rsidR="00B076A9">
          <w:rPr>
            <w:rFonts w:ascii="Calibri" w:hAnsi="Calibri" w:cs="Calibri"/>
            <w:color w:val="222222"/>
            <w:shd w:val="clear" w:color="auto" w:fill="FFFFFF"/>
            <w:lang w:val="en-GB"/>
          </w:rPr>
          <w:t xml:space="preserve">-lock </w:t>
        </w:r>
      </w:ins>
      <w:ins w:id="49" w:author="Ginot, Samuel" w:date="2023-11-03T10:52:00Z">
        <w:r w:rsidR="008D7212">
          <w:rPr>
            <w:rFonts w:ascii="Calibri" w:hAnsi="Calibri" w:cs="Calibri"/>
            <w:color w:val="222222"/>
            <w:shd w:val="clear" w:color="auto" w:fill="FFFFFF"/>
            <w:lang w:val="en-GB"/>
          </w:rPr>
          <w:t>morphology</w:t>
        </w:r>
      </w:ins>
      <w:ins w:id="50" w:author="xxx" w:date="2023-11-01T09:59:00Z">
        <w:r w:rsidR="00B076A9">
          <w:rPr>
            <w:rFonts w:ascii="Calibri" w:hAnsi="Calibri" w:cs="Calibri"/>
            <w:color w:val="222222"/>
            <w:shd w:val="clear" w:color="auto" w:fill="FFFFFF"/>
            <w:lang w:val="en-GB"/>
          </w:rPr>
          <w:t xml:space="preserve"> </w:t>
        </w:r>
      </w:ins>
      <w:ins w:id="51" w:author="Ginot, Samuel" w:date="2023-11-02T11:13:00Z">
        <w:r w:rsidR="00D70D05">
          <w:rPr>
            <w:rFonts w:ascii="Calibri" w:hAnsi="Calibri" w:cs="Calibri"/>
            <w:color w:val="222222"/>
            <w:shd w:val="clear" w:color="auto" w:fill="FFFFFF"/>
            <w:lang w:val="en-GB"/>
          </w:rPr>
          <w:t>necessary to</w:t>
        </w:r>
      </w:ins>
      <w:ins w:id="52" w:author="Ginot, Samuel" w:date="2023-11-02T11:14:00Z">
        <w:r w:rsidR="00D70D05">
          <w:rPr>
            <w:rFonts w:ascii="Calibri" w:hAnsi="Calibri" w:cs="Calibri"/>
            <w:color w:val="222222"/>
            <w:shd w:val="clear" w:color="auto" w:fill="FFFFFF"/>
            <w:lang w:val="en-GB"/>
          </w:rPr>
          <w:t xml:space="preserve"> achieve</w:t>
        </w:r>
      </w:ins>
      <w:ins w:id="53" w:author="Ginot, Samuel" w:date="2023-11-02T15:09:00Z">
        <w:r w:rsidR="00847453">
          <w:rPr>
            <w:rFonts w:ascii="Calibri" w:hAnsi="Calibri" w:cs="Calibri"/>
            <w:color w:val="222222"/>
            <w:shd w:val="clear" w:color="auto" w:fill="FFFFFF"/>
            <w:lang w:val="en-GB"/>
          </w:rPr>
          <w:t xml:space="preserve"> their</w:t>
        </w:r>
      </w:ins>
      <w:ins w:id="54" w:author="Ginot, Samuel" w:date="2023-11-02T11:14:00Z">
        <w:r w:rsidR="00D70D05">
          <w:rPr>
            <w:rFonts w:ascii="Calibri" w:hAnsi="Calibri" w:cs="Calibri"/>
            <w:color w:val="222222"/>
            <w:shd w:val="clear" w:color="auto" w:fill="FFFFFF"/>
            <w:lang w:val="en-GB"/>
          </w:rPr>
          <w:t xml:space="preserve"> feeding</w:t>
        </w:r>
      </w:ins>
      <w:ins w:id="55" w:author="Ginot, Samuel" w:date="2023-11-02T15:09:00Z">
        <w:r w:rsidR="00847453">
          <w:rPr>
            <w:rFonts w:ascii="Calibri" w:hAnsi="Calibri" w:cs="Calibri"/>
            <w:color w:val="222222"/>
            <w:shd w:val="clear" w:color="auto" w:fill="FFFFFF"/>
            <w:lang w:val="en-GB"/>
          </w:rPr>
          <w:t xml:space="preserve"> function</w:t>
        </w:r>
      </w:ins>
      <w:ins w:id="56" w:author="Ginot, Samuel" w:date="2023-11-02T11:14:00Z">
        <w:r w:rsidR="00D70D05">
          <w:rPr>
            <w:rFonts w:ascii="Calibri" w:hAnsi="Calibri" w:cs="Calibri"/>
            <w:color w:val="222222"/>
            <w:shd w:val="clear" w:color="auto" w:fill="FFFFFF"/>
            <w:lang w:val="en-GB"/>
          </w:rPr>
          <w:t>.</w:t>
        </w:r>
      </w:ins>
      <w:ins w:id="57" w:author="xxx" w:date="2023-11-01T10:06:00Z">
        <w:r w:rsidR="00864B66">
          <w:rPr>
            <w:rFonts w:ascii="Calibri" w:hAnsi="Calibri" w:cs="Calibri"/>
            <w:color w:val="222222"/>
            <w:shd w:val="clear" w:color="auto" w:fill="FFFFFF"/>
            <w:lang w:val="en-GB"/>
          </w:rPr>
          <w:t xml:space="preserve"> </w:t>
        </w:r>
      </w:ins>
    </w:p>
    <w:sectPr w:rsidR="00CF36AF" w:rsidRPr="000949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0" w:author="xxx" w:date="2023-11-01T10:09:00Z" w:initials="x">
    <w:p w14:paraId="6F512C92" w14:textId="77777777" w:rsidR="00864B66" w:rsidRPr="00864B66" w:rsidRDefault="00864B66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864B66">
        <w:rPr>
          <w:lang w:val="en-GB"/>
        </w:rPr>
        <w:t>One more sentence or a few words to explain this a bit maybe already in the abstract?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F512C9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F512C92" w16cid:durableId="28EDEE6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inot, Samuel">
    <w15:presenceInfo w15:providerId="AD" w15:userId="S-1-5-21-3402805076-1144395752-1130765346-56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74"/>
    <w:rsid w:val="00094974"/>
    <w:rsid w:val="000A3440"/>
    <w:rsid w:val="001327B0"/>
    <w:rsid w:val="00347E7E"/>
    <w:rsid w:val="0036080E"/>
    <w:rsid w:val="003D10A4"/>
    <w:rsid w:val="005D1F23"/>
    <w:rsid w:val="006D3B90"/>
    <w:rsid w:val="00847453"/>
    <w:rsid w:val="00864B66"/>
    <w:rsid w:val="008D7212"/>
    <w:rsid w:val="00B076A9"/>
    <w:rsid w:val="00CA698C"/>
    <w:rsid w:val="00CF36AF"/>
    <w:rsid w:val="00D70D05"/>
    <w:rsid w:val="00E81435"/>
    <w:rsid w:val="00FE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4A9B89"/>
  <w15:docId w15:val="{D37C0C82-FDE5-491C-8655-8AEBC177B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076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76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76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76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76A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076A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7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6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</dc:creator>
  <cp:lastModifiedBy>Ginot, Samuel</cp:lastModifiedBy>
  <cp:revision>7</cp:revision>
  <dcterms:created xsi:type="dcterms:W3CDTF">2023-11-01T08:03:00Z</dcterms:created>
  <dcterms:modified xsi:type="dcterms:W3CDTF">2023-11-03T09:53:00Z</dcterms:modified>
</cp:coreProperties>
</file>