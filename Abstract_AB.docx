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F0DC4" w14:textId="4B8DBDE0" w:rsidR="00CF36AF" w:rsidRPr="00094974" w:rsidRDefault="00094974">
      <w:pPr>
        <w:rPr>
          <w:lang w:val="en-GB"/>
        </w:rPr>
      </w:pP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 symmetry is widespread across animals, yet, among bilaterians, many cases of conspicuous asymmetries evolved. This means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that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bilaterally homologous structures on the left and right side display divergent phenotypes. Evolution of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such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divergent phenotypes</w:t>
      </w:r>
      <w:ins w:id="0" w:author="Ginot, Samuel" w:date="2023-11-03T10:45:00Z">
        <w:r w:rsidR="008D7212" w:rsidRP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r w:rsidR="008D7212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between </w:t>
        </w:r>
      </w:ins>
      <w:ins w:id="1" w:author="xxx" w:date="2023-11-06T14:59:00Z"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otherwise </w:t>
        </w:r>
        <w:proofErr w:type="spellStart"/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>similarily</w:t>
        </w:r>
        <w:proofErr w:type="spellEnd"/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shaped </w:t>
        </w:r>
      </w:ins>
      <w:ins w:id="2" w:author="Ginot, Samuel" w:date="2023-11-03T10:45:00Z">
        <w:r w:rsidR="008D7212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>structures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is often thought to be </w:t>
      </w:r>
      <w:r w:rsidR="00FE00D0" w:rsidRPr="00094974">
        <w:rPr>
          <w:rFonts w:ascii="Calibri" w:hAnsi="Calibri" w:cs="Calibri"/>
          <w:color w:val="222222"/>
          <w:shd w:val="clear" w:color="auto" w:fill="FFFFFF"/>
          <w:lang w:val="en-GB"/>
        </w:rPr>
        <w:t>favoured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by modularity, but this has rarely been studied in the context of</w:t>
      </w:r>
      <w:r w:rsidR="003D10A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left-right differences. Here, we provide an empirical example, using geometric morphometrics</w:t>
      </w:r>
      <w:ins w:id="3" w:author="xxx" w:date="2023-11-06T14:59:00Z"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ins w:id="4" w:author="Ginot, Samuel" w:date="2023-11-02T10:15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5" w:author="Ginot, Samuel" w:date="2023-11-02T10:14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>to assess</w:t>
        </w:r>
        <w:r w:rsidR="005D1F23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patterns of asymmetry and </w:t>
      </w:r>
      <w:proofErr w:type="spellStart"/>
      <w:ins w:id="6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varia</w:t>
        </w:r>
      </w:ins>
      <w:ins w:id="7" w:author="Ginot, Samuel" w:date="2023-11-02T15:18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tional</w:t>
        </w:r>
        <w:proofErr w:type="spellEnd"/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proofErr w:type="spellStart"/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modularity</w:t>
      </w:r>
      <w:proofErr w:type="gramStart"/>
      <w:ins w:id="8" w:author="xxx" w:date="2023-11-06T15:00:00Z"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proofErr w:type="gramEnd"/>
      <w:del w:id="9" w:author="xxx" w:date="2023-11-06T15:00:00Z">
        <w:r w:rsidRPr="00094974" w:rsidDel="00633028">
          <w:rPr>
            <w:rFonts w:ascii="Calibri" w:hAnsi="Calibri" w:cs="Calibri"/>
            <w:color w:val="222222"/>
            <w:shd w:val="clear" w:color="auto" w:fill="FFFFFF"/>
            <w:lang w:val="en-GB"/>
          </w:rPr>
          <w:delText xml:space="preserve"> </w:delText>
        </w:r>
      </w:del>
      <w:ins w:id="10" w:author="Ginot, Samuel" w:date="2023-11-02T15:18:00Z">
        <w:del w:id="11" w:author="xxx" w:date="2023-11-06T15:00:00Z">
          <w:r w:rsidR="003D10A4" w:rsidDel="00633028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(</w:delText>
          </w:r>
        </w:del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i.e</w:t>
        </w:r>
        <w:proofErr w:type="spellEnd"/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., covariation patterns between landmark</w:t>
        </w:r>
        <w:del w:id="12" w:author="xxx" w:date="2023-11-06T15:17:00Z">
          <w:r w:rsidR="003D10A4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s</w:delText>
          </w:r>
        </w:del>
      </w:ins>
      <w:ins w:id="13" w:author="xxx" w:date="2023-11-06T15:17:00Z">
        <w:r w:rsidR="00E74FC0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partitions</w:t>
        </w:r>
      </w:ins>
      <w:ins w:id="14" w:author="xxx" w:date="2023-11-06T15:00:00Z"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ins w:id="15" w:author="Ginot, Samuel" w:date="2023-11-02T15:18:00Z">
        <w:del w:id="16" w:author="xxx" w:date="2023-11-06T15:00:00Z">
          <w:r w:rsidR="003D10A4" w:rsidDel="00633028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)</w:delText>
          </w:r>
        </w:del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in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a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grasshopper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 xml:space="preserve"> with</w:t>
      </w:r>
      <w:r w:rsidR="00B076A9">
        <w:rPr>
          <w:rFonts w:ascii="Calibri" w:hAnsi="Calibri" w:cs="Calibri"/>
          <w:i/>
          <w:iCs/>
          <w:color w:val="222222"/>
          <w:shd w:val="clear" w:color="auto" w:fill="FFFFFF"/>
          <w:lang w:val="en-GB"/>
        </w:rPr>
        <w:t xml:space="preserve"> </w:t>
      </w:r>
      <w:r w:rsidR="00B076A9"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conspicuously asymmetric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mandibles.</w:t>
      </w:r>
      <w:ins w:id="17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Our </w:t>
      </w:r>
      <w:ins w:id="18" w:author="xxx" w:date="2023-11-01T10:02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morphometric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data confirms the presence of conspicuous directional asymmetry in the mandibles</w:t>
      </w:r>
      <w:ins w:id="19" w:author="xxx" w:date="2023-11-01T09:56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surrounding structures, but not in the dorsal half of the head, which carries sensory structures. </w:t>
      </w:r>
      <w:ins w:id="20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The </w:t>
        </w:r>
      </w:ins>
      <w:ins w:id="21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strongest</w:t>
        </w:r>
      </w:ins>
      <w:ins w:id="22" w:author="xxx" w:date="2023-11-01T10:03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modularity</w:t>
      </w:r>
      <w:ins w:id="23" w:author="Ginot, Samuel" w:date="2023-11-02T11:18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del w:id="24" w:author="xxx" w:date="2023-11-06T15:19:00Z">
          <w:r w:rsidR="00E81435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signal</w:delText>
          </w:r>
        </w:del>
      </w:ins>
      <w:ins w:id="25" w:author="Ginot, Samuel" w:date="2023-11-02T11:17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del w:id="26" w:author="xxx" w:date="2023-11-06T15:00:00Z">
          <w:r w:rsidR="00E81435" w:rsidDel="00633028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(</w:delText>
          </w:r>
        </w:del>
      </w:ins>
      <w:ins w:id="27" w:author="Ginot, Samuel" w:date="2023-11-02T15:16:00Z">
        <w:del w:id="28" w:author="xxx" w:date="2023-11-06T15:19:00Z">
          <w:r w:rsidR="003D10A4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i.e.,</w:delText>
          </w:r>
        </w:del>
      </w:ins>
      <w:ins w:id="29" w:author="Ginot, Samuel" w:date="2023-11-02T11:17:00Z">
        <w:del w:id="30" w:author="xxx" w:date="2023-11-06T15:19:00Z">
          <w:r w:rsidR="00E81435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 xml:space="preserve"> the weake</w:delText>
          </w:r>
        </w:del>
      </w:ins>
      <w:ins w:id="31" w:author="Ginot, Samuel" w:date="2023-11-02T11:18:00Z">
        <w:del w:id="32" w:author="xxx" w:date="2023-11-06T15:19:00Z">
          <w:r w:rsidR="00E81435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st covariation</w:delText>
          </w:r>
        </w:del>
        <w:del w:id="33" w:author="xxx" w:date="2023-11-06T15:00:00Z">
          <w:r w:rsidR="00E81435" w:rsidDel="00633028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)</w:delText>
          </w:r>
        </w:del>
      </w:ins>
      <w:del w:id="34" w:author="xxx" w:date="2023-11-06T15:19:00Z">
        <w:r w:rsidRPr="00094974" w:rsidDel="00E74FC0">
          <w:rPr>
            <w:rFonts w:ascii="Calibri" w:hAnsi="Calibri" w:cs="Calibri"/>
            <w:color w:val="222222"/>
            <w:shd w:val="clear" w:color="auto" w:fill="FFFFFF"/>
            <w:lang w:val="en-GB"/>
          </w:rPr>
          <w:delText xml:space="preserve"> </w:delText>
        </w:r>
      </w:del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is found between </w:t>
      </w:r>
      <w:ins w:id="35" w:author="xxx" w:date="2023-11-01T09:57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>a single module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composed of both mandibles,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the rest of the head, which </w:t>
      </w:r>
      <w:ins w:id="36" w:author="xxx" w:date="2023-11-01T09:57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is best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explained by</w:t>
      </w:r>
      <w:ins w:id="37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 combination of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functional</w:t>
      </w:r>
      <w:ins w:id="38" w:author="Ginot, Samuel" w:date="2023-11-02T11:05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(feeding </w:t>
        </w:r>
      </w:ins>
      <w:ins w:id="39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vs. sensory)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developmental</w:t>
      </w:r>
      <w:ins w:id="40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(different </w:t>
        </w:r>
      </w:ins>
      <w:ins w:id="41" w:author="Ginot, Samuel" w:date="2023-11-03T10:31:00Z">
        <w:r w:rsidR="006D3B90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ontogenetic </w:t>
        </w:r>
      </w:ins>
      <w:ins w:id="42" w:author="Ginot, Samuel" w:date="2023-11-03T10:50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origins</w:t>
        </w:r>
      </w:ins>
      <w:ins w:id="43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modularity. Left and right mandibles also show significant, albeit weaker, variational modularity. </w:t>
      </w:r>
      <w:ins w:id="44" w:author="xxx" w:date="2023-11-01T09:58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his </w:t>
      </w:r>
      <w:ins w:id="45" w:author="Ginot, Samuel" w:date="2023-11-02T11:19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supports</w:t>
        </w:r>
      </w:ins>
      <w:ins w:id="46" w:author="Ginot, Samuel" w:date="2023-11-02T15:10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idea</w:t>
        </w:r>
      </w:ins>
      <w:ins w:id="47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that</w:t>
        </w:r>
      </w:ins>
      <w:ins w:id="48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developmental</w:t>
        </w:r>
      </w:ins>
      <w:ins w:id="49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modularity may </w:t>
      </w:r>
      <w:ins w:id="50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allow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ins w:id="51" w:author="Ginot, Samuel" w:date="2023-11-02T11:11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asymmetric</w:t>
        </w:r>
        <w:r w:rsidR="00D70D0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shapes of left and right mandibles</w:t>
      </w:r>
      <w:ins w:id="52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to </w:t>
        </w:r>
      </w:ins>
      <w:ins w:id="53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arise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, </w:t>
      </w:r>
      <w:ins w:id="54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while</w:t>
        </w:r>
      </w:ins>
      <w:ins w:id="55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56" w:author="xxx" w:date="2023-11-06T15:20:00Z">
        <w:r w:rsidR="00E74FC0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these </w:t>
        </w:r>
      </w:ins>
      <w:ins w:id="57" w:author="Ginot, Samuel" w:date="2023-11-03T10:52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remain</w:t>
        </w:r>
        <w:del w:id="58" w:author="xxx" w:date="2023-11-06T15:20:00Z">
          <w:r w:rsidR="008D7212" w:rsidDel="00E74FC0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>ing</w:delText>
          </w:r>
        </w:del>
      </w:ins>
      <w:bookmarkStart w:id="59" w:name="_GoBack"/>
      <w:bookmarkEnd w:id="59"/>
      <w:ins w:id="60" w:author="xxx" w:date="2023-11-01T09:58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61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integrated</w:t>
        </w:r>
      </w:ins>
      <w:ins w:id="62" w:author="Ginot, Samuel" w:date="2023-11-02T11:19:00Z">
        <w:r w:rsidR="00E8143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63" w:author="Ginot, Samuel" w:date="2023-11-03T10:51:00Z">
        <w:del w:id="64" w:author="xxx" w:date="2023-11-06T15:02:00Z">
          <w:r w:rsidR="008D7212" w:rsidDel="00633028">
            <w:rPr>
              <w:rFonts w:ascii="Calibri" w:hAnsi="Calibri" w:cs="Calibri"/>
              <w:color w:val="222222"/>
              <w:shd w:val="clear" w:color="auto" w:fill="FFFFFF"/>
              <w:lang w:val="en-GB"/>
            </w:rPr>
            <w:delText xml:space="preserve">to achieve </w:delText>
          </w:r>
        </w:del>
      </w:ins>
      <w:ins w:id="65" w:author="xxx" w:date="2023-11-06T15:02:00Z">
        <w:r w:rsidR="00633028">
          <w:rPr>
            <w:rFonts w:ascii="Calibri" w:hAnsi="Calibri" w:cs="Calibri"/>
            <w:color w:val="222222"/>
            <w:shd w:val="clear" w:color="auto" w:fill="FFFFFF"/>
            <w:lang w:val="en-GB"/>
          </w:rPr>
          <w:t>with a</w:t>
        </w:r>
      </w:ins>
      <w:ins w:id="66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67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k</w:t>
        </w:r>
      </w:ins>
      <w:ins w:id="68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ey</w:t>
        </w:r>
      </w:ins>
      <w:ins w:id="69" w:author="Ginot, Samuel" w:date="2023-11-03T10:53:00Z">
        <w:r w:rsidR="001327B0">
          <w:rPr>
            <w:rFonts w:ascii="Calibri" w:hAnsi="Calibri" w:cs="Calibri"/>
            <w:color w:val="222222"/>
            <w:shd w:val="clear" w:color="auto" w:fill="FFFFFF"/>
            <w:lang w:val="en-GB"/>
          </w:rPr>
          <w:t>-and</w:t>
        </w:r>
      </w:ins>
      <w:ins w:id="70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-lock </w:t>
        </w:r>
      </w:ins>
      <w:ins w:id="71" w:author="Ginot, Samuel" w:date="2023-11-03T10:52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morphology</w:t>
        </w:r>
      </w:ins>
      <w:ins w:id="72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73" w:author="Ginot, Samuel" w:date="2023-11-02T11:13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necessary to</w:t>
        </w:r>
      </w:ins>
      <w:ins w:id="74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achieve</w:t>
        </w:r>
      </w:ins>
      <w:ins w:id="75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their</w:t>
        </w:r>
      </w:ins>
      <w:ins w:id="76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feeding</w:t>
        </w:r>
      </w:ins>
      <w:ins w:id="77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function</w:t>
        </w:r>
      </w:ins>
      <w:ins w:id="78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.</w:t>
        </w:r>
      </w:ins>
      <w:ins w:id="79" w:author="xxx" w:date="2023-11-01T10:06:00Z">
        <w:r w:rsidR="00864B66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</w:p>
    <w:sectPr w:rsidR="00CF36AF" w:rsidRPr="00094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12C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12C92" w16cid:durableId="28EDEE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ot, Samuel">
    <w15:presenceInfo w15:providerId="AD" w15:userId="S-1-5-21-3402805076-1144395752-1130765346-5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74"/>
    <w:rsid w:val="00094974"/>
    <w:rsid w:val="000A3440"/>
    <w:rsid w:val="001327B0"/>
    <w:rsid w:val="00347E7E"/>
    <w:rsid w:val="0036080E"/>
    <w:rsid w:val="003D10A4"/>
    <w:rsid w:val="005D1F23"/>
    <w:rsid w:val="00633028"/>
    <w:rsid w:val="006D3B90"/>
    <w:rsid w:val="00847453"/>
    <w:rsid w:val="00864B66"/>
    <w:rsid w:val="008D7212"/>
    <w:rsid w:val="00B076A9"/>
    <w:rsid w:val="00CA698C"/>
    <w:rsid w:val="00CF36AF"/>
    <w:rsid w:val="00D70D05"/>
    <w:rsid w:val="00E74FC0"/>
    <w:rsid w:val="00E81435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9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076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76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76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76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76A9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B076A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076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76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76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76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76A9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B076A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8</cp:revision>
  <dcterms:created xsi:type="dcterms:W3CDTF">2023-11-01T08:03:00Z</dcterms:created>
  <dcterms:modified xsi:type="dcterms:W3CDTF">2023-11-06T14:20:00Z</dcterms:modified>
</cp:coreProperties>
</file>